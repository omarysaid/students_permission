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9E" w:rsidRPr="00B60D9E" w:rsidRDefault="00B60D9E" w:rsidP="00B60D9E">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eastAsia="Times New Roman" w:hAnsi="Times New Roman" w:cs="Times New Roman"/>
          <w:b/>
          <w:sz w:val="28"/>
        </w:rPr>
        <w:t>ARDHIUNIVERSITY</w:t>
      </w:r>
    </w:p>
    <w:p w:rsidR="00B60D9E" w:rsidRDefault="00B60D9E" w:rsidP="00B60D9E">
      <w:pPr>
        <w:spacing w:after="297"/>
        <w:ind w:left="3610"/>
      </w:pPr>
      <w:r>
        <w:rPr>
          <w:noProof/>
        </w:rPr>
        <w:drawing>
          <wp:inline distT="0" distB="0" distL="0" distR="0" wp14:anchorId="3C1D8ABD" wp14:editId="54605BB0">
            <wp:extent cx="1140460" cy="105029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140460" cy="1050290"/>
                    </a:xfrm>
                    <a:prstGeom prst="rect">
                      <a:avLst/>
                    </a:prstGeom>
                  </pic:spPr>
                </pic:pic>
              </a:graphicData>
            </a:graphic>
          </wp:inline>
        </w:drawing>
      </w:r>
    </w:p>
    <w:p w:rsidR="00B60D9E" w:rsidRDefault="00B60D9E" w:rsidP="00B60D9E">
      <w:pPr>
        <w:spacing w:after="108"/>
        <w:ind w:left="219" w:right="-11" w:hanging="10"/>
      </w:pPr>
      <w:r>
        <w:rPr>
          <w:rFonts w:ascii="Times New Roman" w:eastAsia="Times New Roman" w:hAnsi="Times New Roman" w:cs="Times New Roman"/>
          <w:b/>
          <w:sz w:val="24"/>
        </w:rPr>
        <w:t>SCHOOL OF EARTH SCIENCE, REAL ESTATE, BUSINESS AND INFORMATICS</w:t>
      </w:r>
    </w:p>
    <w:p w:rsidR="00B60D9E" w:rsidRDefault="00B60D9E" w:rsidP="00B60D9E">
      <w:pPr>
        <w:spacing w:after="102" w:line="265" w:lineRule="auto"/>
        <w:ind w:left="453" w:right="873" w:hanging="10"/>
        <w:jc w:val="center"/>
      </w:pPr>
      <w:r>
        <w:rPr>
          <w:rFonts w:ascii="Times New Roman" w:eastAsia="Times New Roman" w:hAnsi="Times New Roman" w:cs="Times New Roman"/>
          <w:b/>
          <w:sz w:val="24"/>
        </w:rPr>
        <w:t>(SERBI)</w:t>
      </w:r>
    </w:p>
    <w:p w:rsidR="00B60D9E" w:rsidRDefault="00B60D9E" w:rsidP="00B60D9E">
      <w:pPr>
        <w:spacing w:after="278"/>
        <w:ind w:left="10" w:right="108" w:hanging="10"/>
        <w:jc w:val="right"/>
      </w:pPr>
      <w:r>
        <w:rPr>
          <w:rFonts w:ascii="Times New Roman" w:eastAsia="Times New Roman" w:hAnsi="Times New Roman" w:cs="Times New Roman"/>
          <w:b/>
          <w:sz w:val="24"/>
        </w:rPr>
        <w:t>DEPARTMENT OF COMPUTER SYSTEM AND MATHEMATICS (CSM)</w:t>
      </w:r>
    </w:p>
    <w:p w:rsidR="00B60D9E" w:rsidRDefault="00B60D9E" w:rsidP="00B60D9E">
      <w:pPr>
        <w:spacing w:after="3"/>
        <w:ind w:left="10" w:right="-15" w:hanging="10"/>
        <w:jc w:val="right"/>
      </w:pPr>
      <w:r>
        <w:rPr>
          <w:rFonts w:ascii="Times New Roman" w:eastAsia="Times New Roman" w:hAnsi="Times New Roman" w:cs="Times New Roman"/>
          <w:b/>
          <w:sz w:val="24"/>
        </w:rPr>
        <w:t>BACHELOR OF SCIENCE IN INFORMATION SYSTEM MANAGEMENT (BSc.</w:t>
      </w:r>
    </w:p>
    <w:p w:rsidR="00B60D9E" w:rsidRDefault="00B60D9E" w:rsidP="00B60D9E">
      <w:pPr>
        <w:spacing w:after="821" w:line="265" w:lineRule="auto"/>
        <w:ind w:left="453" w:hanging="10"/>
        <w:jc w:val="center"/>
      </w:pPr>
      <w:r>
        <w:rPr>
          <w:rFonts w:ascii="Times New Roman" w:eastAsia="Times New Roman" w:hAnsi="Times New Roman" w:cs="Times New Roman"/>
          <w:b/>
          <w:sz w:val="24"/>
        </w:rPr>
        <w:t>ISM)</w:t>
      </w:r>
    </w:p>
    <w:p w:rsidR="00B60D9E" w:rsidRDefault="00B60D9E" w:rsidP="00B60D9E">
      <w:pPr>
        <w:spacing w:after="271" w:line="265" w:lineRule="auto"/>
        <w:ind w:left="453" w:right="357" w:hanging="10"/>
        <w:jc w:val="center"/>
      </w:pPr>
      <w:r>
        <w:rPr>
          <w:rFonts w:ascii="Times New Roman" w:eastAsia="Times New Roman" w:hAnsi="Times New Roman" w:cs="Times New Roman"/>
          <w:b/>
          <w:sz w:val="24"/>
        </w:rPr>
        <w:t>BB336: Entrepreneurship.</w:t>
      </w:r>
    </w:p>
    <w:p w:rsidR="00B60D9E" w:rsidRPr="00032AEC" w:rsidRDefault="00B60D9E" w:rsidP="00B60D9E">
      <w:pPr>
        <w:spacing w:after="108" w:line="363" w:lineRule="auto"/>
        <w:ind w:left="-5" w:right="1603" w:hanging="10"/>
        <w:rPr>
          <w:ins w:id="0" w:author="mudhihir H. Nyema" w:date="2024-01-29T08:43:00Z"/>
          <w:rFonts w:ascii="Times New Roman" w:eastAsia="Times New Roman" w:hAnsi="Times New Roman" w:cs="Times New Roman"/>
          <w:sz w:val="24"/>
          <w:rPrChange w:id="1" w:author="mudhihir H. Nyema" w:date="2024-01-29T08:44:00Z">
            <w:rPr>
              <w:ins w:id="2" w:author="mudhihir H. Nyema" w:date="2024-01-29T08:43:00Z"/>
              <w:rFonts w:ascii="Times New Roman" w:eastAsia="Times New Roman" w:hAnsi="Times New Roman" w:cs="Times New Roman"/>
              <w:b/>
              <w:sz w:val="24"/>
            </w:rPr>
          </w:rPrChange>
        </w:rPr>
      </w:pPr>
      <w:r>
        <w:rPr>
          <w:rFonts w:ascii="Times New Roman" w:eastAsia="Times New Roman" w:hAnsi="Times New Roman" w:cs="Times New Roman"/>
          <w:b/>
          <w:sz w:val="24"/>
        </w:rPr>
        <w:t>Student Name (and Reg.no</w:t>
      </w:r>
      <w:r>
        <w:rPr>
          <w:rFonts w:ascii="Times New Roman" w:eastAsia="Times New Roman" w:hAnsi="Times New Roman" w:cs="Times New Roman"/>
          <w:sz w:val="24"/>
        </w:rPr>
        <w:t xml:space="preserve">): MUDHIHIR H. NYEMA (26990/T.2021) </w:t>
      </w:r>
      <w:r w:rsidR="00770FC6">
        <w:rPr>
          <w:rFonts w:ascii="Times New Roman" w:eastAsia="Times New Roman" w:hAnsi="Times New Roman" w:cs="Times New Roman"/>
          <w:b/>
          <w:sz w:val="24"/>
        </w:rPr>
        <w:t xml:space="preserve">Instructor Name: </w:t>
      </w:r>
      <w:proofErr w:type="spellStart"/>
      <w:ins w:id="3" w:author="mudhihir H. Nyema" w:date="2024-01-29T08:43:00Z">
        <w:r w:rsidR="00032AEC" w:rsidRPr="00032AEC">
          <w:rPr>
            <w:rFonts w:ascii="Times New Roman" w:eastAsia="Times New Roman" w:hAnsi="Times New Roman" w:cs="Times New Roman"/>
            <w:sz w:val="24"/>
            <w:rPrChange w:id="4" w:author="mudhihir H. Nyema" w:date="2024-01-29T08:44:00Z">
              <w:rPr>
                <w:rFonts w:ascii="Times New Roman" w:eastAsia="Times New Roman" w:hAnsi="Times New Roman" w:cs="Times New Roman"/>
                <w:b/>
                <w:sz w:val="24"/>
              </w:rPr>
            </w:rPrChange>
          </w:rPr>
          <w:t>Mr</w:t>
        </w:r>
        <w:proofErr w:type="spellEnd"/>
        <w:r w:rsidR="00032AEC" w:rsidRPr="00032AEC">
          <w:rPr>
            <w:rFonts w:ascii="Times New Roman" w:eastAsia="Times New Roman" w:hAnsi="Times New Roman" w:cs="Times New Roman"/>
            <w:sz w:val="24"/>
            <w:rPrChange w:id="5" w:author="mudhihir H. Nyema" w:date="2024-01-29T08:44:00Z">
              <w:rPr>
                <w:rFonts w:ascii="Times New Roman" w:eastAsia="Times New Roman" w:hAnsi="Times New Roman" w:cs="Times New Roman"/>
                <w:b/>
                <w:sz w:val="24"/>
              </w:rPr>
            </w:rPrChange>
          </w:rPr>
          <w:t xml:space="preserve"> Yohana</w:t>
        </w:r>
      </w:ins>
      <w:ins w:id="6" w:author="mudhihir H. Nyema" w:date="2024-01-29T08:44:00Z">
        <w:r w:rsidR="00032AEC" w:rsidRPr="00032AEC">
          <w:rPr>
            <w:rFonts w:ascii="Times New Roman" w:eastAsia="Times New Roman" w:hAnsi="Times New Roman" w:cs="Times New Roman"/>
            <w:sz w:val="24"/>
            <w:rPrChange w:id="7" w:author="mudhihir H. Nyema" w:date="2024-01-29T08:44:00Z">
              <w:rPr>
                <w:rFonts w:ascii="Times New Roman" w:eastAsia="Times New Roman" w:hAnsi="Times New Roman" w:cs="Times New Roman"/>
                <w:b/>
                <w:sz w:val="24"/>
              </w:rPr>
            </w:rPrChange>
          </w:rPr>
          <w:t xml:space="preserve"> &amp; </w:t>
        </w:r>
        <w:proofErr w:type="spellStart"/>
        <w:r w:rsidR="00032AEC" w:rsidRPr="00032AEC">
          <w:rPr>
            <w:rFonts w:ascii="Times New Roman" w:eastAsia="Times New Roman" w:hAnsi="Times New Roman" w:cs="Times New Roman"/>
            <w:sz w:val="24"/>
            <w:rPrChange w:id="8" w:author="mudhihir H. Nyema" w:date="2024-01-29T08:44:00Z">
              <w:rPr>
                <w:rFonts w:ascii="Times New Roman" w:eastAsia="Times New Roman" w:hAnsi="Times New Roman" w:cs="Times New Roman"/>
                <w:b/>
                <w:sz w:val="24"/>
              </w:rPr>
            </w:rPrChange>
          </w:rPr>
          <w:t>Mr</w:t>
        </w:r>
        <w:proofErr w:type="spellEnd"/>
        <w:r w:rsidR="00032AEC" w:rsidRPr="00032AEC">
          <w:rPr>
            <w:rFonts w:ascii="Times New Roman" w:eastAsia="Times New Roman" w:hAnsi="Times New Roman" w:cs="Times New Roman"/>
            <w:sz w:val="24"/>
            <w:rPrChange w:id="9" w:author="mudhihir H. Nyema" w:date="2024-01-29T08:44:00Z">
              <w:rPr>
                <w:rFonts w:ascii="Times New Roman" w:eastAsia="Times New Roman" w:hAnsi="Times New Roman" w:cs="Times New Roman"/>
                <w:b/>
                <w:sz w:val="24"/>
              </w:rPr>
            </w:rPrChange>
          </w:rPr>
          <w:t xml:space="preserve"> Alexander.</w:t>
        </w:r>
      </w:ins>
    </w:p>
    <w:p w:rsidR="00032AEC" w:rsidRDefault="00032AEC" w:rsidP="00B60D9E">
      <w:pPr>
        <w:spacing w:after="108" w:line="363" w:lineRule="auto"/>
        <w:ind w:left="-5" w:right="1603" w:hanging="10"/>
        <w:rPr>
          <w:rFonts w:ascii="Times New Roman" w:eastAsia="Times New Roman" w:hAnsi="Times New Roman" w:cs="Times New Roman"/>
          <w:b/>
          <w:sz w:val="24"/>
        </w:rPr>
      </w:pPr>
      <w:ins w:id="10" w:author="mudhihir H. Nyema" w:date="2024-01-29T08:43:00Z">
        <w:r>
          <w:rPr>
            <w:rFonts w:ascii="Times New Roman" w:eastAsia="Times New Roman" w:hAnsi="Times New Roman" w:cs="Times New Roman"/>
            <w:b/>
            <w:sz w:val="24"/>
          </w:rPr>
          <w:t xml:space="preserve"> </w:t>
        </w:r>
      </w:ins>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r>
        <w:rPr>
          <w:rFonts w:ascii="Times New Roman" w:hAnsi="Times New Roman" w:cs="Times New Roman"/>
          <w:b/>
          <w:sz w:val="24"/>
          <w:szCs w:val="24"/>
        </w:rPr>
        <w:t xml:space="preserve">              </w:t>
      </w: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B60D9E" w:rsidRDefault="00B60D9E" w:rsidP="00B60D9E">
      <w:pPr>
        <w:rPr>
          <w:rFonts w:ascii="Times New Roman" w:hAnsi="Times New Roman" w:cs="Times New Roman"/>
          <w:b/>
          <w:sz w:val="24"/>
          <w:szCs w:val="24"/>
        </w:rPr>
      </w:pPr>
    </w:p>
    <w:p w:rsidR="00105EB1" w:rsidRPr="00B60D9E" w:rsidRDefault="00B60D9E" w:rsidP="00B60D9E">
      <w:pPr>
        <w:rPr>
          <w:rFonts w:ascii="Times New Roman" w:hAnsi="Times New Roman" w:cs="Times New Roman"/>
          <w:b/>
          <w:sz w:val="24"/>
          <w:szCs w:val="24"/>
        </w:rPr>
      </w:pPr>
      <w:r>
        <w:rPr>
          <w:rFonts w:ascii="Times New Roman" w:hAnsi="Times New Roman" w:cs="Times New Roman"/>
          <w:b/>
          <w:sz w:val="24"/>
          <w:szCs w:val="24"/>
        </w:rPr>
        <w:t xml:space="preserve">                                                     1.0 </w:t>
      </w:r>
      <w:r w:rsidR="00553AFB" w:rsidRPr="00B60D9E">
        <w:rPr>
          <w:rFonts w:ascii="Times New Roman" w:hAnsi="Times New Roman" w:cs="Times New Roman"/>
          <w:b/>
          <w:sz w:val="24"/>
          <w:szCs w:val="24"/>
        </w:rPr>
        <w:t>INTRODUTION</w:t>
      </w:r>
    </w:p>
    <w:p w:rsidR="00553AFB" w:rsidRPr="003C73A5" w:rsidRDefault="00553AFB" w:rsidP="00553AFB">
      <w:pPr>
        <w:jc w:val="center"/>
        <w:rPr>
          <w:rFonts w:ascii="Times New Roman" w:hAnsi="Times New Roman" w:cs="Times New Roman"/>
          <w:b/>
          <w:sz w:val="24"/>
          <w:szCs w:val="24"/>
        </w:rPr>
      </w:pPr>
    </w:p>
    <w:p w:rsidR="00553AFB" w:rsidRPr="003C73A5" w:rsidRDefault="00145D8C" w:rsidP="00145D8C">
      <w:pPr>
        <w:rPr>
          <w:rFonts w:ascii="Times New Roman" w:hAnsi="Times New Roman" w:cs="Times New Roman"/>
          <w:b/>
          <w:sz w:val="24"/>
          <w:szCs w:val="24"/>
        </w:rPr>
      </w:pPr>
      <w:r w:rsidRPr="003C73A5">
        <w:rPr>
          <w:rFonts w:ascii="Times New Roman" w:hAnsi="Times New Roman" w:cs="Times New Roman"/>
          <w:b/>
          <w:sz w:val="24"/>
          <w:szCs w:val="24"/>
        </w:rPr>
        <w:t xml:space="preserve">1.1 </w:t>
      </w:r>
      <w:r w:rsidR="00553AFB" w:rsidRPr="003C73A5">
        <w:rPr>
          <w:rFonts w:ascii="Times New Roman" w:hAnsi="Times New Roman" w:cs="Times New Roman"/>
          <w:b/>
          <w:sz w:val="24"/>
          <w:szCs w:val="24"/>
        </w:rPr>
        <w:t>General introduction</w:t>
      </w:r>
    </w:p>
    <w:p w:rsidR="00827B6B" w:rsidRPr="003C73A5" w:rsidRDefault="00553AFB" w:rsidP="00553AFB">
      <w:pPr>
        <w:jc w:val="both"/>
        <w:rPr>
          <w:rFonts w:ascii="Times New Roman" w:hAnsi="Times New Roman" w:cs="Times New Roman"/>
          <w:sz w:val="24"/>
          <w:szCs w:val="24"/>
        </w:rPr>
      </w:pPr>
      <w:r w:rsidRPr="003C73A5">
        <w:rPr>
          <w:rFonts w:ascii="Times New Roman" w:hAnsi="Times New Roman" w:cs="Times New Roman"/>
          <w:sz w:val="24"/>
          <w:szCs w:val="24"/>
        </w:rPr>
        <w:t>At Ardhi university or any other university or college</w:t>
      </w:r>
      <w:r w:rsidR="00373814" w:rsidRPr="003C73A5">
        <w:rPr>
          <w:rFonts w:ascii="Times New Roman" w:hAnsi="Times New Roman" w:cs="Times New Roman"/>
          <w:sz w:val="24"/>
          <w:szCs w:val="24"/>
        </w:rPr>
        <w:t xml:space="preserve"> at the end</w:t>
      </w:r>
      <w:r w:rsidRPr="003C73A5">
        <w:rPr>
          <w:rFonts w:ascii="Times New Roman" w:hAnsi="Times New Roman" w:cs="Times New Roman"/>
          <w:sz w:val="24"/>
          <w:szCs w:val="24"/>
        </w:rPr>
        <w:t xml:space="preserve"> of each semester students </w:t>
      </w:r>
      <w:r w:rsidR="00480314" w:rsidRPr="003C73A5">
        <w:rPr>
          <w:rFonts w:ascii="Times New Roman" w:hAnsi="Times New Roman" w:cs="Times New Roman"/>
          <w:sz w:val="24"/>
          <w:szCs w:val="24"/>
        </w:rPr>
        <w:t>they did</w:t>
      </w:r>
      <w:r w:rsidRPr="003C73A5">
        <w:rPr>
          <w:rFonts w:ascii="Times New Roman" w:hAnsi="Times New Roman" w:cs="Times New Roman"/>
          <w:sz w:val="24"/>
          <w:szCs w:val="24"/>
        </w:rPr>
        <w:t xml:space="preserve"> examinations, these examinations supervised by examination coordinators, quality </w:t>
      </w:r>
      <w:r w:rsidR="00373814" w:rsidRPr="003C73A5">
        <w:rPr>
          <w:rFonts w:ascii="Times New Roman" w:hAnsi="Times New Roman" w:cs="Times New Roman"/>
          <w:sz w:val="24"/>
          <w:szCs w:val="24"/>
        </w:rPr>
        <w:t>assurance officers and examination supervisors(lectures), the currently system that controlling the examination is manual tracking activities with manual using papers for keeping tracking records, manual counting of booklets, these</w:t>
      </w:r>
      <w:r w:rsidR="00827B6B" w:rsidRPr="003C73A5">
        <w:rPr>
          <w:rFonts w:ascii="Times New Roman" w:hAnsi="Times New Roman" w:cs="Times New Roman"/>
          <w:sz w:val="24"/>
          <w:szCs w:val="24"/>
        </w:rPr>
        <w:t xml:space="preserve"> manual</w:t>
      </w:r>
      <w:r w:rsidR="00373814" w:rsidRPr="003C73A5">
        <w:rPr>
          <w:rFonts w:ascii="Times New Roman" w:hAnsi="Times New Roman" w:cs="Times New Roman"/>
          <w:sz w:val="24"/>
          <w:szCs w:val="24"/>
        </w:rPr>
        <w:t xml:space="preserve"> activities often faced with</w:t>
      </w:r>
      <w:r w:rsidR="00827B6B" w:rsidRPr="003C73A5">
        <w:rPr>
          <w:rFonts w:ascii="Times New Roman" w:hAnsi="Times New Roman" w:cs="Times New Roman"/>
          <w:sz w:val="24"/>
          <w:szCs w:val="24"/>
        </w:rPr>
        <w:t xml:space="preserve"> challenges such as a lack of real-time visibility into exam booklet usage, manual data entry leading to errors and delays, and inefficient communication among stakeholders. Lecturers struggle with a disjointed process for booklet allocation, hindering overall efficiency. The absence of a centralized system makes it difficult to generate detailed reports on booklet usage and perform cost tracking. To address these issues, a proposed web and mobile-based system aims to streamline processes, enhance communication, and provide real-time tracking and reporting capabilities, ultimately improving the overall efficiency and effectiveness of university examination coordination management activities.</w:t>
      </w:r>
    </w:p>
    <w:p w:rsidR="00553AFB" w:rsidRPr="003C73A5" w:rsidRDefault="00827B6B" w:rsidP="00827B6B">
      <w:pPr>
        <w:rPr>
          <w:rFonts w:ascii="Times New Roman" w:hAnsi="Times New Roman" w:cs="Times New Roman"/>
          <w:sz w:val="24"/>
          <w:szCs w:val="24"/>
        </w:rPr>
      </w:pPr>
      <w:r w:rsidRPr="003C73A5">
        <w:rPr>
          <w:rFonts w:ascii="Times New Roman" w:hAnsi="Times New Roman" w:cs="Times New Roman"/>
          <w:sz w:val="24"/>
          <w:szCs w:val="24"/>
        </w:rPr>
        <w:t>Various researchers have highlighted the</w:t>
      </w:r>
      <w:r w:rsidR="00D50A17" w:rsidRPr="003C73A5">
        <w:rPr>
          <w:rFonts w:ascii="Times New Roman" w:hAnsi="Times New Roman" w:cs="Times New Roman"/>
          <w:sz w:val="24"/>
          <w:szCs w:val="24"/>
        </w:rPr>
        <w:t xml:space="preserve"> importance’s of digital tracking of examination through online system or</w:t>
      </w:r>
      <w:r w:rsidRPr="003C73A5">
        <w:rPr>
          <w:rFonts w:ascii="Times New Roman" w:hAnsi="Times New Roman" w:cs="Times New Roman"/>
          <w:sz w:val="24"/>
          <w:szCs w:val="24"/>
        </w:rPr>
        <w:t xml:space="preserve"> challenges associated with</w:t>
      </w:r>
      <w:r w:rsidR="00D50A17" w:rsidRPr="003C73A5">
        <w:rPr>
          <w:rFonts w:ascii="Times New Roman" w:hAnsi="Times New Roman" w:cs="Times New Roman"/>
          <w:sz w:val="24"/>
          <w:szCs w:val="24"/>
        </w:rPr>
        <w:t xml:space="preserve"> using</w:t>
      </w:r>
      <w:r w:rsidRPr="003C73A5">
        <w:rPr>
          <w:rFonts w:ascii="Times New Roman" w:hAnsi="Times New Roman" w:cs="Times New Roman"/>
          <w:sz w:val="24"/>
          <w:szCs w:val="24"/>
        </w:rPr>
        <w:t xml:space="preserve"> manual </w:t>
      </w:r>
      <w:r w:rsidR="00480314" w:rsidRPr="003C73A5">
        <w:rPr>
          <w:rFonts w:ascii="Times New Roman" w:hAnsi="Times New Roman" w:cs="Times New Roman"/>
          <w:sz w:val="24"/>
          <w:szCs w:val="24"/>
        </w:rPr>
        <w:t>activities</w:t>
      </w:r>
      <w:r w:rsidR="00D50A17" w:rsidRPr="003C73A5">
        <w:rPr>
          <w:rFonts w:ascii="Times New Roman" w:hAnsi="Times New Roman" w:cs="Times New Roman"/>
          <w:sz w:val="24"/>
          <w:szCs w:val="24"/>
        </w:rPr>
        <w:t xml:space="preserve"> on controlling examination</w:t>
      </w:r>
      <w:r w:rsidR="00480314" w:rsidRPr="003C73A5">
        <w:rPr>
          <w:rFonts w:ascii="Times New Roman" w:hAnsi="Times New Roman" w:cs="Times New Roman"/>
          <w:sz w:val="24"/>
          <w:szCs w:val="24"/>
        </w:rPr>
        <w:t>. F</w:t>
      </w:r>
      <w:r w:rsidR="00AF639F">
        <w:rPr>
          <w:rFonts w:ascii="Times New Roman" w:hAnsi="Times New Roman" w:cs="Times New Roman"/>
          <w:sz w:val="24"/>
          <w:szCs w:val="24"/>
        </w:rPr>
        <w:t>or instance,</w:t>
      </w:r>
      <w:r w:rsidR="00AF639F">
        <w:rPr>
          <w:rFonts w:ascii="Times New Roman" w:hAnsi="Times New Roman" w:cs="Times New Roman"/>
          <w:sz w:val="24"/>
          <w:szCs w:val="24"/>
        </w:rPr>
        <w:fldChar w:fldCharType="begin" w:fldLock="1"/>
      </w:r>
      <w:r w:rsidR="00840D82">
        <w:rPr>
          <w:rFonts w:ascii="Times New Roman" w:hAnsi="Times New Roman" w:cs="Times New Roman"/>
          <w:sz w:val="24"/>
          <w:szCs w:val="24"/>
        </w:rPr>
        <w:instrText>ADDIN CSL_CITATION {"citationItems":[{"id":"ITEM-1","itemData":{"author":[{"dropping-particle":"","family":"Li","given":"Qingsong","non-dropping-particle":"","parse-names":false,"suffix":""},{"dropping-particle":"","family":"Shu","given":"Xiaoqin","non-dropping-particle":"","parse-names":false,"suffix":""}],"id":"ITEM-1","issue":"1","issued":{"date-parts":[["2024"]]},"page":"1-18","title":"Applied Mathematics and Nonlinear Sciences Effective Integration of Ideological and Political Education and Student Management","type":"article-journal","volume":"9"},"uris":["http://www.mendeley.com/documents/?uuid=e80b5489-9425-4cb4-ac4f-20b9d37d09f8"]}],"mendeley":{"formattedCitation":"(Li &amp; Shu, 2024)","plainTextFormattedCitation":"(Li &amp; Shu, 2024)","previouslyFormattedCitation":"(Q. Li &amp; Shu, 2024)"},"properties":{"noteIndex":0},"schema":"https://github.com/citation-style-language/schema/raw/master/csl-citation.json"}</w:instrText>
      </w:r>
      <w:r w:rsidR="00AF639F">
        <w:rPr>
          <w:rFonts w:ascii="Times New Roman" w:hAnsi="Times New Roman" w:cs="Times New Roman"/>
          <w:sz w:val="24"/>
          <w:szCs w:val="24"/>
        </w:rPr>
        <w:fldChar w:fldCharType="separate"/>
      </w:r>
      <w:r w:rsidR="00840D82" w:rsidRPr="00840D82">
        <w:rPr>
          <w:rFonts w:ascii="Times New Roman" w:hAnsi="Times New Roman" w:cs="Times New Roman"/>
          <w:noProof/>
          <w:sz w:val="24"/>
          <w:szCs w:val="24"/>
        </w:rPr>
        <w:t>(Li &amp; Shu, 2024)</w:t>
      </w:r>
      <w:r w:rsidR="00AF639F">
        <w:rPr>
          <w:rFonts w:ascii="Times New Roman" w:hAnsi="Times New Roman" w:cs="Times New Roman"/>
          <w:sz w:val="24"/>
          <w:szCs w:val="24"/>
        </w:rPr>
        <w:fldChar w:fldCharType="end"/>
      </w:r>
      <w:r w:rsidR="00480314" w:rsidRPr="003C73A5">
        <w:rPr>
          <w:rFonts w:ascii="Times New Roman" w:hAnsi="Times New Roman" w:cs="Times New Roman"/>
          <w:sz w:val="24"/>
          <w:szCs w:val="24"/>
        </w:rPr>
        <w:t xml:space="preserve"> emphasis on immediacy in examination administration, as suggested by the authors, reinforces our objective to provide a platform that ensures timely and accurate coordination</w:t>
      </w:r>
      <w:r w:rsidR="00D50A17" w:rsidRPr="003C73A5">
        <w:rPr>
          <w:rFonts w:ascii="Times New Roman" w:hAnsi="Times New Roman" w:cs="Times New Roman"/>
          <w:sz w:val="24"/>
          <w:szCs w:val="24"/>
        </w:rPr>
        <w:t xml:space="preserve"> and reduce or remove manual tracking activities</w:t>
      </w:r>
      <w:r w:rsidR="00480314" w:rsidRPr="003C73A5">
        <w:rPr>
          <w:rFonts w:ascii="Times New Roman" w:hAnsi="Times New Roman" w:cs="Times New Roman"/>
          <w:sz w:val="24"/>
          <w:szCs w:val="24"/>
        </w:rPr>
        <w:t>.</w:t>
      </w:r>
      <w:r w:rsidR="00D50A17" w:rsidRPr="003C73A5">
        <w:rPr>
          <w:rFonts w:ascii="Times New Roman" w:hAnsi="Times New Roman" w:cs="Times New Roman"/>
          <w:sz w:val="24"/>
          <w:szCs w:val="24"/>
        </w:rPr>
        <w:t xml:space="preserve"> </w:t>
      </w:r>
      <w:r w:rsidR="00AF639F">
        <w:rPr>
          <w:rFonts w:ascii="Times New Roman" w:hAnsi="Times New Roman" w:cs="Times New Roman"/>
          <w:sz w:val="24"/>
          <w:szCs w:val="24"/>
        </w:rPr>
        <w:fldChar w:fldCharType="begin" w:fldLock="1"/>
      </w:r>
      <w:r w:rsidR="00AF639F">
        <w:rPr>
          <w:rFonts w:ascii="Times New Roman" w:hAnsi="Times New Roman" w:cs="Times New Roman"/>
          <w:sz w:val="24"/>
          <w:szCs w:val="24"/>
        </w:rPr>
        <w:instrText>ADDIN CSL_CITATION {"citationItems":[{"id":"ITEM-1","itemData":{"ISSN":"0740-624X","abstract":"Many countries have implemented changes in public-sector management models, based on the strategic and intensive use of new information and communication technologies. From a critical standpoint, this paper analyzes and characterizes the contributions made by research in the field of e-government, identifying future areas of interest and potentially valuable methodologies. In addition, it compares research efforts focused on developing countries with those concerning developed economies, in order to identify research gaps and possibilities for improvement in the context of e-government research in developing countries. Diverse scientometric approaches are employed in this analysis of papers published by international journals listed in the SSCI index in the fields of Public Administration and of Information Science &amp; Library Science. Our findings reveal the existence of various research gaps and highlight areas that should be addressed in future research, especially in developing countries. Indeed, the research approach to e-government remains immature, focusing on particular cases or dimensions, while little has been done to produce theories or models to clarify and explain the political processes of e-government. In addition, significant differences are found between the impact of scientific output and patterns of scientific production as regards developing and developed countries.","author":[{"dropping-particle":"","family":"Mergel","given":"Ines","non-dropping-particle":"","parse-names":false,"suffix":""}],"container-title":"Government Information Quarterly","id":"ITEM-1","issue":"1","issued":{"date-parts":[["2012"]]},"title":"OpenCollaboration in Public Sector: The case of social codign on Github","type":"article-journal","volume":"1"},"uris":["http://www.mendeley.com/documents/?uuid=eebb87d7-49e2-3852-a714-8a262e685e13"]}],"mendeley":{"formattedCitation":"(Mergel, 2012)","plainTextFormattedCitation":"(Mergel, 2012)","previouslyFormattedCitation":"(Mergel, 2012)"},"properties":{"noteIndex":0},"schema":"https://github.com/citation-style-language/schema/raw/master/csl-citation.json"}</w:instrText>
      </w:r>
      <w:r w:rsidR="00AF639F">
        <w:rPr>
          <w:rFonts w:ascii="Times New Roman" w:hAnsi="Times New Roman" w:cs="Times New Roman"/>
          <w:sz w:val="24"/>
          <w:szCs w:val="24"/>
        </w:rPr>
        <w:fldChar w:fldCharType="separate"/>
      </w:r>
      <w:r w:rsidR="00AF639F" w:rsidRPr="00AF639F">
        <w:rPr>
          <w:rFonts w:ascii="Times New Roman" w:hAnsi="Times New Roman" w:cs="Times New Roman"/>
          <w:noProof/>
          <w:sz w:val="24"/>
          <w:szCs w:val="24"/>
        </w:rPr>
        <w:t>(Mergel, 2012)</w:t>
      </w:r>
      <w:r w:rsidR="00AF639F">
        <w:rPr>
          <w:rFonts w:ascii="Times New Roman" w:hAnsi="Times New Roman" w:cs="Times New Roman"/>
          <w:sz w:val="24"/>
          <w:szCs w:val="24"/>
        </w:rPr>
        <w:fldChar w:fldCharType="end"/>
      </w:r>
      <w:r w:rsidR="007A5908" w:rsidRPr="003C73A5">
        <w:rPr>
          <w:rFonts w:ascii="Times New Roman" w:hAnsi="Times New Roman" w:cs="Times New Roman"/>
          <w:sz w:val="24"/>
          <w:szCs w:val="24"/>
        </w:rPr>
        <w:t xml:space="preserve">, emphasized that by integrating paperless processes, our system can contribute to reduced environmental impact, streamlined workflows, and increased accuracy in examination coordination. These insights from prior research </w:t>
      </w:r>
      <w:proofErr w:type="spellStart"/>
      <w:r w:rsidR="007A5908" w:rsidRPr="003C73A5">
        <w:rPr>
          <w:rFonts w:ascii="Times New Roman" w:hAnsi="Times New Roman" w:cs="Times New Roman"/>
          <w:sz w:val="24"/>
          <w:szCs w:val="24"/>
        </w:rPr>
        <w:t>undercore</w:t>
      </w:r>
      <w:proofErr w:type="spellEnd"/>
      <w:r w:rsidR="007A5908" w:rsidRPr="003C73A5">
        <w:rPr>
          <w:rFonts w:ascii="Times New Roman" w:hAnsi="Times New Roman" w:cs="Times New Roman"/>
          <w:sz w:val="24"/>
          <w:szCs w:val="24"/>
        </w:rPr>
        <w:t xml:space="preserve"> the need for a digital, </w:t>
      </w:r>
      <w:r w:rsidR="00C54B42" w:rsidRPr="003C73A5">
        <w:rPr>
          <w:rFonts w:ascii="Times New Roman" w:hAnsi="Times New Roman" w:cs="Times New Roman"/>
          <w:sz w:val="24"/>
          <w:szCs w:val="24"/>
        </w:rPr>
        <w:t>accuracy</w:t>
      </w:r>
      <w:r w:rsidR="007A5908" w:rsidRPr="003C73A5">
        <w:rPr>
          <w:rFonts w:ascii="Times New Roman" w:hAnsi="Times New Roman" w:cs="Times New Roman"/>
          <w:sz w:val="24"/>
          <w:szCs w:val="24"/>
        </w:rPr>
        <w:t xml:space="preserve"> activities through system to address the gap</w:t>
      </w:r>
      <w:r w:rsidR="00C54B42" w:rsidRPr="003C73A5">
        <w:rPr>
          <w:rFonts w:ascii="Times New Roman" w:hAnsi="Times New Roman" w:cs="Times New Roman"/>
          <w:sz w:val="24"/>
          <w:szCs w:val="24"/>
        </w:rPr>
        <w:t xml:space="preserve"> in university examinations processes</w:t>
      </w:r>
      <w:r w:rsidR="007A5908" w:rsidRPr="003C73A5">
        <w:rPr>
          <w:rFonts w:ascii="Times New Roman" w:hAnsi="Times New Roman" w:cs="Times New Roman"/>
          <w:sz w:val="24"/>
          <w:szCs w:val="24"/>
        </w:rPr>
        <w:t>.</w:t>
      </w:r>
    </w:p>
    <w:p w:rsidR="00D50A17" w:rsidRPr="003C73A5" w:rsidRDefault="00C54B42" w:rsidP="00827B6B">
      <w:pPr>
        <w:rPr>
          <w:rFonts w:ascii="Times New Roman" w:hAnsi="Times New Roman" w:cs="Times New Roman"/>
          <w:sz w:val="24"/>
          <w:szCs w:val="24"/>
        </w:rPr>
      </w:pPr>
      <w:r w:rsidRPr="003C73A5">
        <w:rPr>
          <w:rFonts w:ascii="Times New Roman" w:hAnsi="Times New Roman" w:cs="Times New Roman"/>
          <w:sz w:val="24"/>
          <w:szCs w:val="24"/>
        </w:rPr>
        <w:t xml:space="preserve"> The gap in existing literature revolve around the absence of digital integrated web and mobile platform at one that will help to keep tracking examinations processes through automated system. While some tool address individual aspects, there is not exactly good solution that provide a well and user friendly</w:t>
      </w:r>
      <w:r w:rsidR="00756B47" w:rsidRPr="003C73A5">
        <w:rPr>
          <w:rFonts w:ascii="Times New Roman" w:hAnsi="Times New Roman" w:cs="Times New Roman"/>
          <w:sz w:val="24"/>
          <w:szCs w:val="24"/>
        </w:rPr>
        <w:t xml:space="preserve"> for</w:t>
      </w:r>
      <w:r w:rsidRPr="003C73A5">
        <w:rPr>
          <w:rFonts w:ascii="Times New Roman" w:hAnsi="Times New Roman" w:cs="Times New Roman"/>
          <w:sz w:val="24"/>
          <w:szCs w:val="24"/>
        </w:rPr>
        <w:t xml:space="preserve"> </w:t>
      </w:r>
      <w:r w:rsidR="00756B47" w:rsidRPr="003C73A5">
        <w:rPr>
          <w:rFonts w:ascii="Times New Roman" w:hAnsi="Times New Roman" w:cs="Times New Roman"/>
          <w:sz w:val="24"/>
          <w:szCs w:val="24"/>
        </w:rPr>
        <w:t xml:space="preserve">examination coordinators, quality assurance officers and examination supervisors(lectures) to automates their activities in simplified way. The research seeks to fill these gaps by developing and implementing an innovative university examinations coordination management tool that fill up to the need of examination supervisors to simply examination processes.  </w:t>
      </w:r>
    </w:p>
    <w:p w:rsidR="00D50A17" w:rsidRPr="003C73A5" w:rsidRDefault="00756B47" w:rsidP="00827B6B">
      <w:pPr>
        <w:rPr>
          <w:rFonts w:ascii="Times New Roman" w:hAnsi="Times New Roman" w:cs="Times New Roman"/>
          <w:b/>
          <w:sz w:val="24"/>
          <w:szCs w:val="24"/>
        </w:rPr>
      </w:pPr>
      <w:r w:rsidRPr="003C73A5">
        <w:rPr>
          <w:rFonts w:ascii="Times New Roman" w:hAnsi="Times New Roman" w:cs="Times New Roman"/>
          <w:b/>
          <w:sz w:val="24"/>
          <w:szCs w:val="24"/>
        </w:rPr>
        <w:t>1.2 Problem Statement</w:t>
      </w:r>
    </w:p>
    <w:p w:rsidR="0058440B" w:rsidRPr="003C73A5" w:rsidRDefault="0058440B" w:rsidP="00827B6B">
      <w:pPr>
        <w:rPr>
          <w:rFonts w:ascii="Times New Roman" w:hAnsi="Times New Roman" w:cs="Times New Roman"/>
          <w:sz w:val="24"/>
          <w:szCs w:val="24"/>
        </w:rPr>
      </w:pPr>
      <w:r w:rsidRPr="003C73A5">
        <w:rPr>
          <w:rFonts w:ascii="Times New Roman" w:hAnsi="Times New Roman" w:cs="Times New Roman"/>
          <w:sz w:val="24"/>
          <w:szCs w:val="24"/>
        </w:rPr>
        <w:t xml:space="preserve">The existence activities of university examinations coordination management system are manually activities with lack of real-time tracking of exam booklets, manual data entry leading to errors and delays, difficulty in coordinating between quality assurance officers, examination coordinators, and lecturers (examination supervisors), result in increased chances of errors in </w:t>
      </w:r>
      <w:r w:rsidRPr="003C73A5">
        <w:rPr>
          <w:rFonts w:ascii="Times New Roman" w:hAnsi="Times New Roman" w:cs="Times New Roman"/>
          <w:sz w:val="24"/>
          <w:szCs w:val="24"/>
        </w:rPr>
        <w:lastRenderedPageBreak/>
        <w:t xml:space="preserve">exam material management ineffective utilization of examination resources, challenges in meeting quality assurance standards, challenge in keeping track number of booklet used and unused and keep </w:t>
      </w:r>
      <w:r w:rsidR="00865930" w:rsidRPr="003C73A5">
        <w:rPr>
          <w:rFonts w:ascii="Times New Roman" w:hAnsi="Times New Roman" w:cs="Times New Roman"/>
          <w:sz w:val="24"/>
          <w:szCs w:val="24"/>
        </w:rPr>
        <w:t>cost assurance.</w:t>
      </w:r>
    </w:p>
    <w:p w:rsidR="00865930" w:rsidRPr="003C73A5" w:rsidRDefault="00865930" w:rsidP="00827B6B">
      <w:pPr>
        <w:rPr>
          <w:rStyle w:val="Strong"/>
          <w:rFonts w:ascii="Times New Roman" w:hAnsi="Times New Roman" w:cs="Times New Roman"/>
          <w:b w:val="0"/>
          <w:sz w:val="24"/>
          <w:szCs w:val="24"/>
        </w:rPr>
      </w:pPr>
      <w:r w:rsidRPr="003C73A5">
        <w:rPr>
          <w:rFonts w:ascii="Times New Roman" w:hAnsi="Times New Roman" w:cs="Times New Roman"/>
          <w:sz w:val="24"/>
          <w:szCs w:val="24"/>
        </w:rPr>
        <w:t xml:space="preserve">A specific knowledge gap in literature review address to the absence of comprehensive research that assure the challenges that faced by examination coordinators, quality assurance officers and examination supervisors(lectures) in utilizing digital activities through automated system for effective tracking examination processes. The </w:t>
      </w:r>
      <w:r w:rsidR="00C00007" w:rsidRPr="003C73A5">
        <w:rPr>
          <w:rFonts w:ascii="Times New Roman" w:hAnsi="Times New Roman" w:cs="Times New Roman"/>
          <w:sz w:val="24"/>
          <w:szCs w:val="24"/>
        </w:rPr>
        <w:t>knowledge</w:t>
      </w:r>
      <w:r w:rsidRPr="003C73A5">
        <w:rPr>
          <w:rFonts w:ascii="Times New Roman" w:hAnsi="Times New Roman" w:cs="Times New Roman"/>
          <w:sz w:val="24"/>
          <w:szCs w:val="24"/>
        </w:rPr>
        <w:t xml:space="preserve"> gap </w:t>
      </w:r>
      <w:r w:rsidR="00C00007" w:rsidRPr="003C73A5">
        <w:rPr>
          <w:rFonts w:ascii="Times New Roman" w:hAnsi="Times New Roman" w:cs="Times New Roman"/>
          <w:sz w:val="24"/>
          <w:szCs w:val="24"/>
        </w:rPr>
        <w:t xml:space="preserve">emphasizes the need for a </w:t>
      </w:r>
      <w:r w:rsidR="00C00007" w:rsidRPr="003C73A5">
        <w:rPr>
          <w:rStyle w:val="Strong"/>
          <w:rFonts w:ascii="Times New Roman" w:hAnsi="Times New Roman" w:cs="Times New Roman"/>
          <w:b w:val="0"/>
          <w:sz w:val="24"/>
          <w:szCs w:val="24"/>
        </w:rPr>
        <w:t>university examinations coordination management solution that account for the unique requirement and solve manual tracking in examination proces</w:t>
      </w:r>
      <w:r w:rsidR="00650ACB" w:rsidRPr="003C73A5">
        <w:rPr>
          <w:rStyle w:val="Strong"/>
          <w:rFonts w:ascii="Times New Roman" w:hAnsi="Times New Roman" w:cs="Times New Roman"/>
          <w:b w:val="0"/>
          <w:sz w:val="24"/>
          <w:szCs w:val="24"/>
        </w:rPr>
        <w:t>ses.</w:t>
      </w:r>
    </w:p>
    <w:p w:rsidR="00650ACB" w:rsidRPr="003C73A5" w:rsidRDefault="00650ACB" w:rsidP="00827B6B">
      <w:pPr>
        <w:rPr>
          <w:rStyle w:val="Strong"/>
          <w:rFonts w:ascii="Times New Roman" w:hAnsi="Times New Roman" w:cs="Times New Roman"/>
          <w:b w:val="0"/>
          <w:sz w:val="24"/>
          <w:szCs w:val="24"/>
        </w:rPr>
      </w:pPr>
    </w:p>
    <w:p w:rsidR="00650ACB" w:rsidRPr="003C73A5" w:rsidRDefault="00650ACB" w:rsidP="00650ACB">
      <w:pPr>
        <w:rPr>
          <w:rStyle w:val="Strong"/>
          <w:rFonts w:ascii="Times New Roman" w:hAnsi="Times New Roman" w:cs="Times New Roman"/>
          <w:b w:val="0"/>
          <w:sz w:val="24"/>
          <w:szCs w:val="24"/>
        </w:rPr>
      </w:pPr>
      <w:r w:rsidRPr="003C73A5">
        <w:rPr>
          <w:rFonts w:ascii="Times New Roman" w:hAnsi="Times New Roman" w:cs="Times New Roman"/>
          <w:sz w:val="24"/>
          <w:szCs w:val="24"/>
        </w:rPr>
        <w:t>Furthermore, the existing literature</w:t>
      </w:r>
      <w:r w:rsidR="00AF639F">
        <w:rPr>
          <w:rFonts w:ascii="Times New Roman" w:hAnsi="Times New Roman" w:cs="Times New Roman"/>
          <w:sz w:val="24"/>
          <w:szCs w:val="24"/>
        </w:rPr>
        <w:fldChar w:fldCharType="begin" w:fldLock="1"/>
      </w:r>
      <w:r w:rsidR="00AF639F">
        <w:rPr>
          <w:rFonts w:ascii="Times New Roman" w:hAnsi="Times New Roman" w:cs="Times New Roman"/>
          <w:sz w:val="24"/>
          <w:szCs w:val="24"/>
        </w:rPr>
        <w:instrText>ADDIN CSL_CITATION {"citationItems":[{"id":"ITEM-1","itemData":{"DOI":"10.54691/fhss.v3i9.5638","ISSN":"2710-0170","abstract":"In the process of management teaching, communication and coordination is one of the important teaching contents. No matter what field, communication and coordination are indispensable in the management process, so it can be seen that communication and coordination play a very important role in management. This paper analyzes the importance of communication and coordination in management.","author":[{"dropping-particle":"","family":"Huang","given":"Haixia","non-dropping-particle":"","parse-names":false,"suffix":""}],"container-title":"Frontiers in Humanities and Social Sciences","id":"ITEM-1","issue":"9","issued":{"date-parts":[["2023"]]},"page":"91-93","title":"The Importance of Communication and Coordination in Management","type":"article-journal","volume":"3"},"uris":["http://www.mendeley.com/documents/?uuid=4a68cb8a-b8e5-4793-8157-da02b7a0d31b"]}],"mendeley":{"formattedCitation":"(Huang, 2023)","plainTextFormattedCitation":"(Huang, 2023)","previouslyFormattedCitation":"(Huang, 2023)"},"properties":{"noteIndex":0},"schema":"https://github.com/citation-style-language/schema/raw/master/csl-citation.json"}</w:instrText>
      </w:r>
      <w:r w:rsidR="00AF639F">
        <w:rPr>
          <w:rFonts w:ascii="Times New Roman" w:hAnsi="Times New Roman" w:cs="Times New Roman"/>
          <w:sz w:val="24"/>
          <w:szCs w:val="24"/>
        </w:rPr>
        <w:fldChar w:fldCharType="separate"/>
      </w:r>
      <w:r w:rsidR="00AF639F" w:rsidRPr="00AF639F">
        <w:rPr>
          <w:rFonts w:ascii="Times New Roman" w:hAnsi="Times New Roman" w:cs="Times New Roman"/>
          <w:noProof/>
          <w:sz w:val="24"/>
          <w:szCs w:val="24"/>
        </w:rPr>
        <w:t>(Huang, 2023)</w:t>
      </w:r>
      <w:r w:rsidR="00AF639F">
        <w:rPr>
          <w:rFonts w:ascii="Times New Roman" w:hAnsi="Times New Roman" w:cs="Times New Roman"/>
          <w:sz w:val="24"/>
          <w:szCs w:val="24"/>
        </w:rPr>
        <w:fldChar w:fldCharType="end"/>
      </w:r>
      <w:r w:rsidR="00AF639F">
        <w:rPr>
          <w:rFonts w:ascii="Times New Roman" w:hAnsi="Times New Roman" w:cs="Times New Roman"/>
          <w:sz w:val="24"/>
          <w:szCs w:val="24"/>
        </w:rPr>
        <w:t>,</w:t>
      </w:r>
      <w:r w:rsidRPr="003C73A5">
        <w:rPr>
          <w:rFonts w:ascii="Times New Roman" w:hAnsi="Times New Roman" w:cs="Times New Roman"/>
          <w:sz w:val="24"/>
          <w:szCs w:val="24"/>
        </w:rPr>
        <w:t xml:space="preserve"> predominately focuses on traditional frameworks and failure to address empirical studies on the implementation and impact of a unified </w:t>
      </w:r>
      <w:r w:rsidRPr="003C73A5">
        <w:rPr>
          <w:rStyle w:val="Strong"/>
          <w:rFonts w:ascii="Times New Roman" w:hAnsi="Times New Roman" w:cs="Times New Roman"/>
          <w:b w:val="0"/>
          <w:sz w:val="24"/>
          <w:szCs w:val="24"/>
        </w:rPr>
        <w:t>university examinations coordination management tool. Understanding</w:t>
      </w:r>
      <w:r w:rsidR="005E404D" w:rsidRPr="003C73A5">
        <w:rPr>
          <w:rStyle w:val="Strong"/>
          <w:rFonts w:ascii="Times New Roman" w:hAnsi="Times New Roman" w:cs="Times New Roman"/>
          <w:b w:val="0"/>
          <w:sz w:val="24"/>
          <w:szCs w:val="24"/>
        </w:rPr>
        <w:t xml:space="preserve"> how such </w:t>
      </w:r>
      <w:r w:rsidRPr="003C73A5">
        <w:rPr>
          <w:rStyle w:val="Strong"/>
          <w:rFonts w:ascii="Times New Roman" w:hAnsi="Times New Roman" w:cs="Times New Roman"/>
          <w:b w:val="0"/>
          <w:sz w:val="24"/>
          <w:szCs w:val="24"/>
        </w:rPr>
        <w:t xml:space="preserve">a tool is </w:t>
      </w:r>
      <w:r w:rsidR="005E404D" w:rsidRPr="003C73A5">
        <w:rPr>
          <w:rStyle w:val="Strong"/>
          <w:rFonts w:ascii="Times New Roman" w:hAnsi="Times New Roman" w:cs="Times New Roman"/>
          <w:b w:val="0"/>
          <w:sz w:val="24"/>
          <w:szCs w:val="24"/>
        </w:rPr>
        <w:t>adopted, utilized and tangible effects on the exanimation processes is a critical aspect that remains largely unexplored. Thus, this research seeks to address the gap by not only conceptualizing an integrated</w:t>
      </w:r>
      <w:r w:rsidR="005A2410" w:rsidRPr="003C73A5">
        <w:rPr>
          <w:rStyle w:val="Strong"/>
          <w:rFonts w:ascii="Times New Roman" w:hAnsi="Times New Roman" w:cs="Times New Roman"/>
          <w:b w:val="0"/>
          <w:sz w:val="24"/>
          <w:szCs w:val="24"/>
        </w:rPr>
        <w:t xml:space="preserve"> university</w:t>
      </w:r>
      <w:r w:rsidR="005E404D" w:rsidRPr="003C73A5">
        <w:rPr>
          <w:rStyle w:val="Strong"/>
          <w:rFonts w:ascii="Times New Roman" w:hAnsi="Times New Roman" w:cs="Times New Roman"/>
          <w:b w:val="0"/>
          <w:sz w:val="24"/>
          <w:szCs w:val="24"/>
        </w:rPr>
        <w:t xml:space="preserve"> examinations coordination management tool but also by empirically evaluating its effectiveness and automated implication in real-word examination processes settings.</w:t>
      </w:r>
    </w:p>
    <w:p w:rsidR="005E404D" w:rsidRPr="003C73A5" w:rsidRDefault="005E404D" w:rsidP="00650ACB">
      <w:pPr>
        <w:rPr>
          <w:rStyle w:val="Strong"/>
          <w:rFonts w:ascii="Times New Roman" w:hAnsi="Times New Roman" w:cs="Times New Roman"/>
          <w:sz w:val="24"/>
          <w:szCs w:val="24"/>
        </w:rPr>
      </w:pPr>
      <w:r w:rsidRPr="003C73A5">
        <w:rPr>
          <w:rStyle w:val="Strong"/>
          <w:rFonts w:ascii="Times New Roman" w:hAnsi="Times New Roman" w:cs="Times New Roman"/>
          <w:sz w:val="24"/>
          <w:szCs w:val="24"/>
        </w:rPr>
        <w:t xml:space="preserve">1.3.1 General Objective </w:t>
      </w:r>
    </w:p>
    <w:p w:rsidR="005E404D" w:rsidRPr="003C73A5" w:rsidRDefault="005A2410" w:rsidP="005A2410">
      <w:pPr>
        <w:rPr>
          <w:rStyle w:val="Strong"/>
          <w:rFonts w:ascii="Times New Roman" w:hAnsi="Times New Roman" w:cs="Times New Roman"/>
          <w:b w:val="0"/>
          <w:sz w:val="24"/>
          <w:szCs w:val="24"/>
        </w:rPr>
      </w:pPr>
      <w:r w:rsidRPr="003C73A5">
        <w:rPr>
          <w:rStyle w:val="Strong"/>
          <w:rFonts w:ascii="Times New Roman" w:hAnsi="Times New Roman" w:cs="Times New Roman"/>
          <w:b w:val="0"/>
          <w:sz w:val="24"/>
          <w:szCs w:val="24"/>
        </w:rPr>
        <w:t>To</w:t>
      </w:r>
      <w:r w:rsidR="005E404D" w:rsidRPr="003C73A5">
        <w:rPr>
          <w:rStyle w:val="Strong"/>
          <w:rFonts w:ascii="Times New Roman" w:hAnsi="Times New Roman" w:cs="Times New Roman"/>
          <w:b w:val="0"/>
          <w:sz w:val="24"/>
          <w:szCs w:val="24"/>
        </w:rPr>
        <w:t xml:space="preserve"> develop</w:t>
      </w:r>
      <w:r w:rsidRPr="003C73A5">
        <w:rPr>
          <w:rStyle w:val="Strong"/>
          <w:rFonts w:ascii="Times New Roman" w:hAnsi="Times New Roman" w:cs="Times New Roman"/>
          <w:b w:val="0"/>
          <w:sz w:val="24"/>
          <w:szCs w:val="24"/>
        </w:rPr>
        <w:t xml:space="preserve"> University Examinations Coordination Management both web based and mobile application.</w:t>
      </w:r>
    </w:p>
    <w:p w:rsidR="005A2410" w:rsidRPr="003C73A5" w:rsidRDefault="005A2410" w:rsidP="005A2410">
      <w:pPr>
        <w:rPr>
          <w:rStyle w:val="Strong"/>
          <w:rFonts w:ascii="Times New Roman" w:hAnsi="Times New Roman" w:cs="Times New Roman"/>
          <w:sz w:val="24"/>
          <w:szCs w:val="24"/>
        </w:rPr>
      </w:pPr>
      <w:r w:rsidRPr="003C73A5">
        <w:rPr>
          <w:rStyle w:val="Strong"/>
          <w:rFonts w:ascii="Times New Roman" w:hAnsi="Times New Roman" w:cs="Times New Roman"/>
          <w:sz w:val="24"/>
          <w:szCs w:val="24"/>
        </w:rPr>
        <w:t>1.3.2 Specific Objectives</w:t>
      </w:r>
    </w:p>
    <w:p w:rsidR="005A2410" w:rsidRPr="003C73A5" w:rsidRDefault="005A2410" w:rsidP="005A2410">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C73A5">
        <w:rPr>
          <w:rFonts w:ascii="Times New Roman" w:eastAsia="Times New Roman" w:hAnsi="Times New Roman" w:cs="Times New Roman"/>
          <w:sz w:val="24"/>
          <w:szCs w:val="24"/>
        </w:rPr>
        <w:t>i.To</w:t>
      </w:r>
      <w:proofErr w:type="spellEnd"/>
      <w:r w:rsidRPr="003C73A5">
        <w:rPr>
          <w:rFonts w:ascii="Times New Roman" w:eastAsia="Times New Roman" w:hAnsi="Times New Roman" w:cs="Times New Roman"/>
          <w:sz w:val="24"/>
          <w:szCs w:val="24"/>
        </w:rPr>
        <w:t xml:space="preserve"> collect and gathering information for </w:t>
      </w:r>
      <w:r w:rsidRPr="003C73A5">
        <w:rPr>
          <w:rStyle w:val="Strong"/>
          <w:rFonts w:ascii="Times New Roman" w:hAnsi="Times New Roman" w:cs="Times New Roman"/>
          <w:b w:val="0"/>
          <w:sz w:val="24"/>
          <w:szCs w:val="24"/>
        </w:rPr>
        <w:t>Examinations Coordination Management both web based and mobile application</w:t>
      </w:r>
      <w:r w:rsidRPr="003C73A5">
        <w:rPr>
          <w:rFonts w:ascii="Times New Roman" w:eastAsia="Times New Roman" w:hAnsi="Times New Roman" w:cs="Times New Roman"/>
          <w:sz w:val="24"/>
          <w:szCs w:val="24"/>
        </w:rPr>
        <w:t>.</w:t>
      </w:r>
    </w:p>
    <w:p w:rsidR="005A2410" w:rsidRPr="003C73A5" w:rsidRDefault="005A2410" w:rsidP="005A2410">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C73A5">
        <w:rPr>
          <w:rFonts w:ascii="Times New Roman" w:eastAsia="Times New Roman" w:hAnsi="Times New Roman" w:cs="Times New Roman"/>
          <w:sz w:val="24"/>
          <w:szCs w:val="24"/>
        </w:rPr>
        <w:t>ii.To</w:t>
      </w:r>
      <w:proofErr w:type="spellEnd"/>
      <w:r w:rsidRPr="003C73A5">
        <w:rPr>
          <w:rFonts w:ascii="Times New Roman" w:eastAsia="Times New Roman" w:hAnsi="Times New Roman" w:cs="Times New Roman"/>
          <w:sz w:val="24"/>
          <w:szCs w:val="24"/>
        </w:rPr>
        <w:t xml:space="preserve"> design user-friendly mobile and web application interface for </w:t>
      </w:r>
      <w:r w:rsidRPr="003C73A5">
        <w:rPr>
          <w:rStyle w:val="Strong"/>
          <w:rFonts w:ascii="Times New Roman" w:hAnsi="Times New Roman" w:cs="Times New Roman"/>
          <w:b w:val="0"/>
          <w:sz w:val="24"/>
          <w:szCs w:val="24"/>
        </w:rPr>
        <w:t>Examinations Coordination Management both web based and mobile application</w:t>
      </w:r>
      <w:r w:rsidRPr="003C73A5">
        <w:rPr>
          <w:rFonts w:ascii="Times New Roman" w:eastAsia="Times New Roman" w:hAnsi="Times New Roman" w:cs="Times New Roman"/>
          <w:sz w:val="24"/>
          <w:szCs w:val="24"/>
        </w:rPr>
        <w:t>.</w:t>
      </w:r>
    </w:p>
    <w:p w:rsidR="005A2410" w:rsidRPr="003C73A5" w:rsidRDefault="005A2410" w:rsidP="005A2410">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C73A5">
        <w:rPr>
          <w:rFonts w:ascii="Times New Roman" w:eastAsia="Times New Roman" w:hAnsi="Times New Roman" w:cs="Times New Roman"/>
          <w:sz w:val="24"/>
          <w:szCs w:val="24"/>
        </w:rPr>
        <w:t>iii.To</w:t>
      </w:r>
      <w:proofErr w:type="spellEnd"/>
      <w:r w:rsidRPr="003C73A5">
        <w:rPr>
          <w:rFonts w:ascii="Times New Roman" w:eastAsia="Times New Roman" w:hAnsi="Times New Roman" w:cs="Times New Roman"/>
          <w:sz w:val="24"/>
          <w:szCs w:val="24"/>
        </w:rPr>
        <w:t xml:space="preserve"> implement a robust and scalable web based and mobile application, allowing to keep track examination activities through automated system.</w:t>
      </w:r>
    </w:p>
    <w:p w:rsidR="005A2410" w:rsidRPr="003C73A5" w:rsidRDefault="005A2410" w:rsidP="005A2410">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C73A5">
        <w:rPr>
          <w:rFonts w:ascii="Times New Roman" w:eastAsia="Times New Roman" w:hAnsi="Times New Roman" w:cs="Times New Roman"/>
          <w:sz w:val="24"/>
          <w:szCs w:val="24"/>
        </w:rPr>
        <w:t>iv.To</w:t>
      </w:r>
      <w:proofErr w:type="spellEnd"/>
      <w:r w:rsidRPr="003C73A5">
        <w:rPr>
          <w:rFonts w:ascii="Times New Roman" w:eastAsia="Times New Roman" w:hAnsi="Times New Roman" w:cs="Times New Roman"/>
          <w:sz w:val="24"/>
          <w:szCs w:val="24"/>
        </w:rPr>
        <w:t xml:space="preserve"> conduct usability testing and gather feedback for </w:t>
      </w:r>
      <w:r w:rsidRPr="003C73A5">
        <w:rPr>
          <w:rStyle w:val="Strong"/>
          <w:rFonts w:ascii="Times New Roman" w:hAnsi="Times New Roman" w:cs="Times New Roman"/>
          <w:b w:val="0"/>
          <w:sz w:val="24"/>
          <w:szCs w:val="24"/>
        </w:rPr>
        <w:t>Examinations Coordination Management both web based and mobile application</w:t>
      </w:r>
      <w:r w:rsidRPr="003C73A5">
        <w:rPr>
          <w:rFonts w:ascii="Times New Roman" w:eastAsia="Times New Roman" w:hAnsi="Times New Roman" w:cs="Times New Roman"/>
          <w:sz w:val="24"/>
          <w:szCs w:val="24"/>
        </w:rPr>
        <w:t xml:space="preserve"> features and user experience.</w:t>
      </w:r>
    </w:p>
    <w:p w:rsidR="00110B66" w:rsidRPr="003C73A5" w:rsidRDefault="00110B66" w:rsidP="00145D8C">
      <w:pPr>
        <w:spacing w:before="100" w:beforeAutospacing="1" w:after="100" w:afterAutospacing="1" w:line="240" w:lineRule="auto"/>
        <w:rPr>
          <w:rFonts w:ascii="Times New Roman" w:eastAsia="Times New Roman" w:hAnsi="Times New Roman" w:cs="Times New Roman"/>
          <w:b/>
          <w:sz w:val="24"/>
          <w:szCs w:val="24"/>
        </w:rPr>
      </w:pPr>
    </w:p>
    <w:p w:rsidR="00110B66" w:rsidRPr="003C73A5" w:rsidRDefault="00110B66" w:rsidP="00145D8C">
      <w:pPr>
        <w:spacing w:before="100" w:beforeAutospacing="1" w:after="100" w:afterAutospacing="1" w:line="240" w:lineRule="auto"/>
        <w:rPr>
          <w:rFonts w:ascii="Times New Roman" w:eastAsia="Times New Roman" w:hAnsi="Times New Roman" w:cs="Times New Roman"/>
          <w:b/>
          <w:sz w:val="24"/>
          <w:szCs w:val="24"/>
        </w:rPr>
      </w:pPr>
    </w:p>
    <w:p w:rsidR="00110B66" w:rsidRPr="003C73A5" w:rsidRDefault="00110B66" w:rsidP="00145D8C">
      <w:pPr>
        <w:spacing w:before="100" w:beforeAutospacing="1" w:after="100" w:afterAutospacing="1" w:line="240" w:lineRule="auto"/>
        <w:rPr>
          <w:rFonts w:ascii="Times New Roman" w:eastAsia="Times New Roman" w:hAnsi="Times New Roman" w:cs="Times New Roman"/>
          <w:b/>
          <w:sz w:val="24"/>
          <w:szCs w:val="24"/>
        </w:rPr>
      </w:pPr>
    </w:p>
    <w:p w:rsidR="00110B66" w:rsidRPr="003C73A5" w:rsidRDefault="00110B66" w:rsidP="00145D8C">
      <w:pPr>
        <w:spacing w:before="100" w:beforeAutospacing="1" w:after="100" w:afterAutospacing="1" w:line="240" w:lineRule="auto"/>
        <w:rPr>
          <w:rFonts w:ascii="Times New Roman" w:eastAsia="Times New Roman" w:hAnsi="Times New Roman" w:cs="Times New Roman"/>
          <w:b/>
          <w:sz w:val="24"/>
          <w:szCs w:val="24"/>
        </w:rPr>
      </w:pPr>
    </w:p>
    <w:p w:rsidR="00110B66" w:rsidRPr="003C73A5" w:rsidRDefault="00110B66" w:rsidP="00145D8C">
      <w:pPr>
        <w:spacing w:before="100" w:beforeAutospacing="1" w:after="100" w:afterAutospacing="1" w:line="240" w:lineRule="auto"/>
        <w:rPr>
          <w:rFonts w:ascii="Times New Roman" w:eastAsia="Times New Roman" w:hAnsi="Times New Roman" w:cs="Times New Roman"/>
          <w:b/>
          <w:sz w:val="24"/>
          <w:szCs w:val="24"/>
        </w:rPr>
      </w:pPr>
    </w:p>
    <w:p w:rsidR="00110B66" w:rsidRPr="003C73A5" w:rsidRDefault="00110B66" w:rsidP="00145D8C">
      <w:pPr>
        <w:spacing w:before="100" w:beforeAutospacing="1" w:after="100" w:afterAutospacing="1" w:line="240" w:lineRule="auto"/>
        <w:rPr>
          <w:rFonts w:ascii="Times New Roman" w:eastAsia="Times New Roman" w:hAnsi="Times New Roman" w:cs="Times New Roman"/>
          <w:b/>
          <w:sz w:val="24"/>
          <w:szCs w:val="24"/>
        </w:rPr>
      </w:pPr>
    </w:p>
    <w:p w:rsidR="005A2410" w:rsidRPr="003C73A5" w:rsidRDefault="005A2410" w:rsidP="00145D8C">
      <w:pPr>
        <w:spacing w:before="100" w:beforeAutospacing="1" w:after="100" w:afterAutospacing="1" w:line="240" w:lineRule="auto"/>
        <w:rPr>
          <w:rFonts w:ascii="Times New Roman" w:eastAsia="Times New Roman" w:hAnsi="Times New Roman" w:cs="Times New Roman"/>
          <w:b/>
          <w:sz w:val="24"/>
          <w:szCs w:val="24"/>
        </w:rPr>
      </w:pPr>
      <w:r w:rsidRPr="003C73A5">
        <w:rPr>
          <w:rFonts w:ascii="Times New Roman" w:eastAsia="Times New Roman" w:hAnsi="Times New Roman" w:cs="Times New Roman"/>
          <w:b/>
          <w:sz w:val="24"/>
          <w:szCs w:val="24"/>
        </w:rPr>
        <w:t>1.4 Research Questions</w:t>
      </w:r>
    </w:p>
    <w:p w:rsidR="00110B66" w:rsidRPr="003C73A5" w:rsidRDefault="00110B66" w:rsidP="00145D8C">
      <w:pPr>
        <w:spacing w:before="100" w:beforeAutospacing="1" w:after="100" w:afterAutospacing="1" w:line="240" w:lineRule="auto"/>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 xml:space="preserve">  In this study, the following questions will be answered:</w:t>
      </w:r>
    </w:p>
    <w:p w:rsidR="000F0BFE" w:rsidRPr="003C73A5" w:rsidRDefault="000F0BFE" w:rsidP="005A2410">
      <w:pPr>
        <w:spacing w:before="100" w:beforeAutospacing="1" w:after="100" w:afterAutospacing="1" w:line="240" w:lineRule="auto"/>
        <w:ind w:left="360"/>
        <w:rPr>
          <w:rFonts w:ascii="Times New Roman" w:hAnsi="Times New Roman" w:cs="Times New Roman"/>
          <w:sz w:val="24"/>
          <w:szCs w:val="24"/>
        </w:rPr>
      </w:pPr>
      <w:proofErr w:type="spellStart"/>
      <w:r w:rsidRPr="003C73A5">
        <w:rPr>
          <w:rFonts w:ascii="Times New Roman" w:eastAsia="Times New Roman" w:hAnsi="Times New Roman" w:cs="Times New Roman"/>
          <w:sz w:val="24"/>
          <w:szCs w:val="24"/>
        </w:rPr>
        <w:t>i</w:t>
      </w:r>
      <w:proofErr w:type="spellEnd"/>
      <w:r w:rsidRPr="003C73A5">
        <w:rPr>
          <w:rFonts w:ascii="Times New Roman" w:eastAsia="Times New Roman" w:hAnsi="Times New Roman" w:cs="Times New Roman"/>
          <w:sz w:val="24"/>
          <w:szCs w:val="24"/>
        </w:rPr>
        <w:t>.</w:t>
      </w:r>
      <w:r w:rsidRPr="003C73A5">
        <w:rPr>
          <w:rFonts w:ascii="Times New Roman" w:eastAsia="Times New Roman" w:hAnsi="Times New Roman" w:cs="Times New Roman"/>
          <w:b/>
          <w:sz w:val="24"/>
          <w:szCs w:val="24"/>
        </w:rPr>
        <w:t xml:space="preserve"> </w:t>
      </w:r>
      <w:r w:rsidRPr="003C73A5">
        <w:rPr>
          <w:rFonts w:ascii="Times New Roman" w:hAnsi="Times New Roman" w:cs="Times New Roman"/>
          <w:sz w:val="24"/>
          <w:szCs w:val="24"/>
        </w:rPr>
        <w:t>What are the current challenges faced by examination coordinators, quality assurance officers, and examination supervisors (lecturers) in the manual tracking of examination processes?</w:t>
      </w:r>
    </w:p>
    <w:p w:rsidR="000F0BFE" w:rsidRPr="003C73A5" w:rsidRDefault="000F0BFE" w:rsidP="005A2410">
      <w:pPr>
        <w:spacing w:before="100" w:beforeAutospacing="1" w:after="100" w:afterAutospacing="1" w:line="240" w:lineRule="auto"/>
        <w:ind w:left="360"/>
        <w:rPr>
          <w:rFonts w:ascii="Times New Roman" w:hAnsi="Times New Roman" w:cs="Times New Roman"/>
          <w:sz w:val="24"/>
          <w:szCs w:val="24"/>
        </w:rPr>
      </w:pPr>
      <w:r w:rsidRPr="003C73A5">
        <w:rPr>
          <w:rFonts w:ascii="Times New Roman" w:hAnsi="Times New Roman" w:cs="Times New Roman"/>
          <w:sz w:val="24"/>
          <w:szCs w:val="24"/>
        </w:rPr>
        <w:t>ii. How do manual tracking activities impact the efficiency and accuracy of university examination coordination management?</w:t>
      </w:r>
    </w:p>
    <w:p w:rsidR="000F0BFE" w:rsidRPr="003C73A5" w:rsidRDefault="000F0BFE" w:rsidP="005A2410">
      <w:pPr>
        <w:spacing w:before="100" w:beforeAutospacing="1" w:after="100" w:afterAutospacing="1" w:line="240" w:lineRule="auto"/>
        <w:ind w:left="360"/>
        <w:rPr>
          <w:rFonts w:ascii="Times New Roman" w:hAnsi="Times New Roman" w:cs="Times New Roman"/>
          <w:sz w:val="24"/>
          <w:szCs w:val="24"/>
        </w:rPr>
      </w:pPr>
      <w:r w:rsidRPr="003C73A5">
        <w:rPr>
          <w:rFonts w:ascii="Times New Roman" w:hAnsi="Times New Roman" w:cs="Times New Roman"/>
          <w:sz w:val="24"/>
          <w:szCs w:val="24"/>
        </w:rPr>
        <w:t>iii. How can a web and mobile-based system contribute to real-time tracking of exam booklets, reducing errors, and improving communication among stakeholders?</w:t>
      </w:r>
    </w:p>
    <w:p w:rsidR="000F0BFE" w:rsidRPr="003C73A5" w:rsidRDefault="000F0BFE" w:rsidP="005A2410">
      <w:pPr>
        <w:spacing w:before="100" w:beforeAutospacing="1" w:after="100" w:afterAutospacing="1" w:line="240" w:lineRule="auto"/>
        <w:ind w:left="360"/>
        <w:rPr>
          <w:rFonts w:ascii="Times New Roman" w:hAnsi="Times New Roman" w:cs="Times New Roman"/>
          <w:sz w:val="24"/>
          <w:szCs w:val="24"/>
        </w:rPr>
      </w:pPr>
      <w:r w:rsidRPr="003C73A5">
        <w:rPr>
          <w:rFonts w:ascii="Times New Roman" w:hAnsi="Times New Roman" w:cs="Times New Roman"/>
          <w:sz w:val="24"/>
          <w:szCs w:val="24"/>
        </w:rPr>
        <w:t>iv. What existing literature supports the need for a digital, integrated web and mobile platform to streamline university examination coordination management?</w:t>
      </w:r>
    </w:p>
    <w:p w:rsidR="000F0BFE" w:rsidRPr="003C73A5" w:rsidRDefault="000F0BFE" w:rsidP="000F0BFE">
      <w:pPr>
        <w:spacing w:before="100" w:beforeAutospacing="1" w:after="100" w:afterAutospacing="1" w:line="240" w:lineRule="auto"/>
        <w:ind w:left="360"/>
        <w:rPr>
          <w:rFonts w:ascii="Times New Roman" w:eastAsia="Times New Roman" w:hAnsi="Times New Roman" w:cs="Times New Roman"/>
          <w:b/>
          <w:sz w:val="24"/>
          <w:szCs w:val="24"/>
        </w:rPr>
      </w:pPr>
      <w:r w:rsidRPr="003C73A5">
        <w:rPr>
          <w:rFonts w:ascii="Times New Roman" w:hAnsi="Times New Roman" w:cs="Times New Roman"/>
          <w:sz w:val="24"/>
          <w:szCs w:val="24"/>
        </w:rPr>
        <w:t>v. How have previous studies addressed the challenges faced by examination coordinators and supervisors, and what gaps remain in the literature?</w:t>
      </w:r>
    </w:p>
    <w:p w:rsidR="000F0BFE" w:rsidRPr="003C73A5" w:rsidRDefault="000F0BFE" w:rsidP="00110B66">
      <w:pPr>
        <w:spacing w:before="100" w:beforeAutospacing="1" w:after="100" w:afterAutospacing="1" w:line="240" w:lineRule="auto"/>
        <w:rPr>
          <w:rFonts w:ascii="Times New Roman" w:eastAsia="Times New Roman" w:hAnsi="Times New Roman" w:cs="Times New Roman"/>
          <w:b/>
          <w:sz w:val="24"/>
          <w:szCs w:val="24"/>
        </w:rPr>
      </w:pPr>
      <w:r w:rsidRPr="003C73A5">
        <w:rPr>
          <w:rFonts w:ascii="Times New Roman" w:eastAsia="Times New Roman" w:hAnsi="Times New Roman" w:cs="Times New Roman"/>
          <w:b/>
          <w:sz w:val="24"/>
          <w:szCs w:val="24"/>
        </w:rPr>
        <w:t>1.5 Significance of the study</w:t>
      </w:r>
    </w:p>
    <w:p w:rsidR="009A64DC" w:rsidRPr="003C73A5" w:rsidRDefault="00110B66" w:rsidP="009A64DC">
      <w:pPr>
        <w:pStyle w:val="NormalWeb"/>
      </w:pPr>
      <w:r w:rsidRPr="003C73A5">
        <w:t>The proposed</w:t>
      </w:r>
      <w:r w:rsidR="009A64DC" w:rsidRPr="003C73A5">
        <w:t xml:space="preserve"> research on the development of a web and mobile-based University Examinations Coordination Management system holds significant importance. The current manual tracking system for examinations at universities, including Ardhi University, faces numerous challenges such as a lack of real-time visibility, errors in manual data entry, and inefficient communication among stakeholders. The absence of a centralized system hinders overall efficiency, making it difficult to generate detailed reports and perform cost tracking. Previous studi</w:t>
      </w:r>
      <w:r w:rsidR="00AF639F">
        <w:t xml:space="preserve">es, like those by </w:t>
      </w:r>
      <w:r w:rsidR="00AF639F">
        <w:fldChar w:fldCharType="begin" w:fldLock="1"/>
      </w:r>
      <w:r w:rsidR="00AF639F">
        <w:instrText>ADDIN CSL_CITATION {"citationItems":[{"id":"ITEM-1","itemData":{"author":[{"dropping-particle":"","family":"Onche","given":"Virginia Ochanya","non-dropping-particle":"","parse-names":false,"suffix":""}],"id":"ITEM-1","issue":"6","issued":{"date-parts":[["2023"]]},"page":"65-78","title":"Employee Coordination Practices and The Job Performance of Secretaries in Federal Universities in South-West , Nigeria","type":"article-journal","volume":"4"},"uris":["http://www.mendeley.com/documents/?uuid=633abec1-516a-4730-9b37-e6cb2abe1d46"]}],"mendeley":{"formattedCitation":"(Onche, 2023)","plainTextFormattedCitation":"(Onche, 2023)","previouslyFormattedCitation":"(Onche, 2023)"},"properties":{"noteIndex":0},"schema":"https://github.com/citation-style-language/schema/raw/master/csl-citation.json"}</w:instrText>
      </w:r>
      <w:r w:rsidR="00AF639F">
        <w:fldChar w:fldCharType="separate"/>
      </w:r>
      <w:r w:rsidR="00AF639F" w:rsidRPr="00AF639F">
        <w:rPr>
          <w:noProof/>
        </w:rPr>
        <w:t>(Onche, 2023)</w:t>
      </w:r>
      <w:r w:rsidR="00AF639F">
        <w:fldChar w:fldCharType="end"/>
      </w:r>
      <w:r w:rsidR="009A64DC" w:rsidRPr="003C73A5">
        <w:t>, have emphasized the need for digital tracking in examination administration and highlighted the benefits of paperless processes.</w:t>
      </w:r>
    </w:p>
    <w:p w:rsidR="009A64DC" w:rsidRPr="003C73A5" w:rsidRDefault="00110B66" w:rsidP="00110B66">
      <w:pPr>
        <w:spacing w:before="100" w:beforeAutospacing="1" w:after="100" w:afterAutospacing="1" w:line="240" w:lineRule="auto"/>
        <w:rPr>
          <w:rFonts w:ascii="Times New Roman" w:eastAsia="Times New Roman" w:hAnsi="Times New Roman" w:cs="Times New Roman"/>
          <w:b/>
          <w:sz w:val="24"/>
          <w:szCs w:val="24"/>
        </w:rPr>
      </w:pPr>
      <w:r w:rsidRPr="003C73A5">
        <w:rPr>
          <w:rFonts w:ascii="Times New Roman" w:hAnsi="Times New Roman" w:cs="Times New Roman"/>
          <w:sz w:val="24"/>
          <w:szCs w:val="24"/>
        </w:rPr>
        <w:t>Furthermore, the existing literature, as hig</w:t>
      </w:r>
      <w:r w:rsidR="00AF639F">
        <w:rPr>
          <w:rFonts w:ascii="Times New Roman" w:hAnsi="Times New Roman" w:cs="Times New Roman"/>
          <w:sz w:val="24"/>
          <w:szCs w:val="24"/>
        </w:rPr>
        <w:t xml:space="preserve">hlighted by Ana and </w:t>
      </w:r>
      <w:r w:rsidR="00AF639F">
        <w:rPr>
          <w:rFonts w:ascii="Times New Roman" w:hAnsi="Times New Roman" w:cs="Times New Roman"/>
          <w:sz w:val="24"/>
          <w:szCs w:val="24"/>
        </w:rPr>
        <w:fldChar w:fldCharType="begin" w:fldLock="1"/>
      </w:r>
      <w:r w:rsidR="00840D82">
        <w:rPr>
          <w:rFonts w:ascii="Times New Roman" w:hAnsi="Times New Roman" w:cs="Times New Roman"/>
          <w:sz w:val="24"/>
          <w:szCs w:val="24"/>
        </w:rPr>
        <w:instrText>ADDIN CSL_CITATION {"citationItems":[{"id":"ITEM-1","itemData":{"author":[{"dropping-particle":"","family":"Li","given":"Qingsong","non-dropping-particle":"","parse-names":false,"suffix":""},{"dropping-particle":"","family":"Shu","given":"Xiaoqin","non-dropping-particle":"","parse-names":false,"suffix":""}],"id":"ITEM-1","issue":"1","issued":{"date-parts":[["2024"]]},"page":"1-18","title":"Applied Mathematics and Nonlinear Sciences Effective Integration of Ideological and Political Education and Student Management","type":"article-journal","volume":"9"},"uris":["http://www.mendeley.com/documents/?uuid=e80b5489-9425-4cb4-ac4f-20b9d37d09f8"]}],"mendeley":{"formattedCitation":"(Li &amp; Shu, 2024)","plainTextFormattedCitation":"(Li &amp; Shu, 2024)","previouslyFormattedCitation":"(Q. Li &amp; Shu, 2024)"},"properties":{"noteIndex":0},"schema":"https://github.com/citation-style-language/schema/raw/master/csl-citation.json"}</w:instrText>
      </w:r>
      <w:r w:rsidR="00AF639F">
        <w:rPr>
          <w:rFonts w:ascii="Times New Roman" w:hAnsi="Times New Roman" w:cs="Times New Roman"/>
          <w:sz w:val="24"/>
          <w:szCs w:val="24"/>
        </w:rPr>
        <w:fldChar w:fldCharType="separate"/>
      </w:r>
      <w:r w:rsidR="00840D82" w:rsidRPr="00840D82">
        <w:rPr>
          <w:rFonts w:ascii="Times New Roman" w:hAnsi="Times New Roman" w:cs="Times New Roman"/>
          <w:noProof/>
          <w:sz w:val="24"/>
          <w:szCs w:val="24"/>
        </w:rPr>
        <w:t>(Li &amp; Shu, 2024)</w:t>
      </w:r>
      <w:r w:rsidR="00AF639F">
        <w:rPr>
          <w:rFonts w:ascii="Times New Roman" w:hAnsi="Times New Roman" w:cs="Times New Roman"/>
          <w:sz w:val="24"/>
          <w:szCs w:val="24"/>
        </w:rPr>
        <w:fldChar w:fldCharType="end"/>
      </w:r>
      <w:r w:rsidRPr="003C73A5">
        <w:rPr>
          <w:rFonts w:ascii="Times New Roman" w:hAnsi="Times New Roman" w:cs="Times New Roman"/>
          <w:sz w:val="24"/>
          <w:szCs w:val="24"/>
        </w:rPr>
        <w:t xml:space="preserve"> in their work on the design and implementation of an online examination administration system for universities, emphasizes a significant gap in the absence of a comprehensive, integrated web and mobile platform tailored specifically for the needs of examination coordinators, quality assurance officers, and examination supervisors. This research seeks to address this identified gap by developing and implementing an innovative tool that not only streamlines processes but also addresses the unique requirements of examination supervisors, providing a user-friendly solution. The study's significance lies in its potential, as noted by Zheng and </w:t>
      </w:r>
      <w:proofErr w:type="spellStart"/>
      <w:r w:rsidRPr="003C73A5">
        <w:rPr>
          <w:rFonts w:ascii="Times New Roman" w:hAnsi="Times New Roman" w:cs="Times New Roman"/>
          <w:sz w:val="24"/>
          <w:szCs w:val="24"/>
        </w:rPr>
        <w:t>Sarem</w:t>
      </w:r>
      <w:proofErr w:type="spellEnd"/>
      <w:r w:rsidRPr="003C73A5">
        <w:rPr>
          <w:rFonts w:ascii="Times New Roman" w:hAnsi="Times New Roman" w:cs="Times New Roman"/>
          <w:sz w:val="24"/>
          <w:szCs w:val="24"/>
        </w:rPr>
        <w:t xml:space="preserve"> (2022), to </w:t>
      </w:r>
      <w:r w:rsidRPr="003C73A5">
        <w:rPr>
          <w:rFonts w:ascii="Times New Roman" w:hAnsi="Times New Roman" w:cs="Times New Roman"/>
          <w:sz w:val="24"/>
          <w:szCs w:val="24"/>
        </w:rPr>
        <w:lastRenderedPageBreak/>
        <w:t>improve overall efficiency, accuracy, and communication in university examination coordination management through the implementation of a digital, automated system.</w:t>
      </w:r>
    </w:p>
    <w:p w:rsidR="000F0BFE" w:rsidRPr="003C73A5" w:rsidRDefault="000F0BFE"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110B66" w:rsidRPr="003C73A5" w:rsidRDefault="00110B66" w:rsidP="000F0BFE">
      <w:pPr>
        <w:spacing w:before="100" w:beforeAutospacing="1" w:after="100" w:afterAutospacing="1" w:line="240" w:lineRule="auto"/>
        <w:ind w:left="360"/>
        <w:rPr>
          <w:rFonts w:ascii="Times New Roman" w:eastAsia="Times New Roman" w:hAnsi="Times New Roman" w:cs="Times New Roman"/>
          <w:b/>
          <w:sz w:val="24"/>
          <w:szCs w:val="24"/>
        </w:rPr>
      </w:pPr>
    </w:p>
    <w:p w:rsidR="00DA1AC9" w:rsidRDefault="00DA1AC9" w:rsidP="00DA1AC9">
      <w:pPr>
        <w:rPr>
          <w:rFonts w:ascii="Times New Roman" w:hAnsi="Times New Roman" w:cs="Times New Roman"/>
          <w:sz w:val="24"/>
          <w:szCs w:val="24"/>
        </w:rPr>
      </w:pPr>
    </w:p>
    <w:p w:rsidR="00DA1AC9" w:rsidRPr="00E3698F" w:rsidRDefault="00DA1AC9" w:rsidP="00DA1AC9">
      <w:pPr>
        <w:rPr>
          <w:rFonts w:ascii="Times New Roman" w:hAnsi="Times New Roman" w:cs="Times New Roman"/>
          <w:b/>
          <w:bCs/>
          <w:sz w:val="24"/>
          <w:szCs w:val="24"/>
        </w:rPr>
      </w:pPr>
      <w:r w:rsidRPr="00E3698F">
        <w:rPr>
          <w:rFonts w:ascii="Times New Roman" w:hAnsi="Times New Roman" w:cs="Times New Roman"/>
          <w:b/>
          <w:bCs/>
          <w:sz w:val="24"/>
          <w:szCs w:val="24"/>
        </w:rPr>
        <w:t>2.0 LITERATURE REVIEW</w:t>
      </w:r>
    </w:p>
    <w:p w:rsidR="00DA1AC9" w:rsidRPr="00E3698F" w:rsidRDefault="00DA1AC9" w:rsidP="00DA1AC9">
      <w:pPr>
        <w:rPr>
          <w:rFonts w:ascii="Times New Roman" w:hAnsi="Times New Roman" w:cs="Times New Roman"/>
          <w:b/>
          <w:bCs/>
          <w:sz w:val="24"/>
          <w:szCs w:val="24"/>
        </w:rPr>
      </w:pPr>
      <w:r w:rsidRPr="00E3698F">
        <w:rPr>
          <w:rFonts w:ascii="Times New Roman" w:hAnsi="Times New Roman" w:cs="Times New Roman"/>
          <w:b/>
          <w:bCs/>
          <w:sz w:val="24"/>
          <w:szCs w:val="24"/>
        </w:rPr>
        <w:t>2.1 Introduction</w:t>
      </w:r>
    </w:p>
    <w:p w:rsidR="00DA1AC9" w:rsidRDefault="00DA1AC9" w:rsidP="00DA1AC9">
      <w:pPr>
        <w:spacing w:after="0" w:line="360" w:lineRule="auto"/>
        <w:jc w:val="both"/>
        <w:rPr>
          <w:rFonts w:ascii="Times New Roman" w:hAnsi="Times New Roman" w:cs="Times New Roman"/>
          <w:sz w:val="24"/>
          <w:szCs w:val="24"/>
        </w:rPr>
      </w:pPr>
      <w:r w:rsidRPr="00D564B8">
        <w:rPr>
          <w:rFonts w:ascii="Times New Roman" w:hAnsi="Times New Roman" w:cs="Times New Roman"/>
          <w:sz w:val="24"/>
          <w:szCs w:val="24"/>
        </w:rPr>
        <w:t>This chapter</w:t>
      </w:r>
      <w:r w:rsidR="003A4DD7">
        <w:rPr>
          <w:rFonts w:ascii="Times New Roman" w:hAnsi="Times New Roman" w:cs="Times New Roman"/>
          <w:sz w:val="24"/>
          <w:szCs w:val="24"/>
        </w:rPr>
        <w:t xml:space="preserve"> will </w:t>
      </w:r>
      <w:r w:rsidR="003A4DD7" w:rsidRPr="00D564B8">
        <w:rPr>
          <w:rFonts w:ascii="Times New Roman" w:hAnsi="Times New Roman" w:cs="Times New Roman"/>
          <w:sz w:val="24"/>
          <w:szCs w:val="24"/>
        </w:rPr>
        <w:t>cover</w:t>
      </w:r>
      <w:r w:rsidRPr="00D564B8">
        <w:rPr>
          <w:rFonts w:ascii="Times New Roman" w:hAnsi="Times New Roman" w:cs="Times New Roman"/>
          <w:sz w:val="24"/>
          <w:szCs w:val="24"/>
        </w:rPr>
        <w:t xml:space="preserve"> previous studies</w:t>
      </w:r>
      <w:r w:rsidR="003A4DD7">
        <w:rPr>
          <w:rFonts w:ascii="Times New Roman" w:hAnsi="Times New Roman" w:cs="Times New Roman"/>
          <w:sz w:val="24"/>
          <w:szCs w:val="24"/>
        </w:rPr>
        <w:t xml:space="preserve"> that</w:t>
      </w:r>
      <w:r w:rsidRPr="00D564B8">
        <w:rPr>
          <w:rFonts w:ascii="Times New Roman" w:hAnsi="Times New Roman" w:cs="Times New Roman"/>
          <w:sz w:val="24"/>
          <w:szCs w:val="24"/>
        </w:rPr>
        <w:t xml:space="preserve"> done by other writers that have a similar</w:t>
      </w:r>
      <w:r w:rsidR="003A4DD7">
        <w:rPr>
          <w:rFonts w:ascii="Times New Roman" w:hAnsi="Times New Roman" w:cs="Times New Roman"/>
          <w:sz w:val="24"/>
          <w:szCs w:val="24"/>
        </w:rPr>
        <w:t xml:space="preserve"> or with closed related</w:t>
      </w:r>
      <w:r w:rsidRPr="00D564B8">
        <w:rPr>
          <w:rFonts w:ascii="Times New Roman" w:hAnsi="Times New Roman" w:cs="Times New Roman"/>
          <w:sz w:val="24"/>
          <w:szCs w:val="24"/>
        </w:rPr>
        <w:t xml:space="preserve"> topic to </w:t>
      </w:r>
      <w:r w:rsidR="003A4DD7" w:rsidRPr="00D564B8">
        <w:rPr>
          <w:rFonts w:ascii="Times New Roman" w:hAnsi="Times New Roman" w:cs="Times New Roman"/>
          <w:sz w:val="24"/>
          <w:szCs w:val="24"/>
        </w:rPr>
        <w:t xml:space="preserve">this </w:t>
      </w:r>
      <w:r w:rsidR="003A4DD7">
        <w:rPr>
          <w:rFonts w:ascii="Times New Roman" w:hAnsi="Times New Roman" w:cs="Times New Roman"/>
          <w:sz w:val="24"/>
          <w:szCs w:val="24"/>
        </w:rPr>
        <w:t xml:space="preserve">current project </w:t>
      </w:r>
      <w:r w:rsidRPr="00D564B8">
        <w:rPr>
          <w:rFonts w:ascii="Times New Roman" w:hAnsi="Times New Roman" w:cs="Times New Roman"/>
          <w:sz w:val="24"/>
          <w:szCs w:val="24"/>
        </w:rPr>
        <w:t xml:space="preserve">where I used these studies as a </w:t>
      </w:r>
      <w:r w:rsidR="003A4DD7">
        <w:rPr>
          <w:rFonts w:ascii="Times New Roman" w:hAnsi="Times New Roman" w:cs="Times New Roman"/>
          <w:sz w:val="24"/>
          <w:szCs w:val="24"/>
        </w:rPr>
        <w:t xml:space="preserve">raw material or </w:t>
      </w:r>
      <w:r w:rsidRPr="00D564B8">
        <w:rPr>
          <w:rFonts w:ascii="Times New Roman" w:hAnsi="Times New Roman" w:cs="Times New Roman"/>
          <w:sz w:val="24"/>
          <w:szCs w:val="24"/>
        </w:rPr>
        <w:t>source of information</w:t>
      </w:r>
      <w:r w:rsidR="003A4DD7">
        <w:rPr>
          <w:rFonts w:ascii="Times New Roman" w:hAnsi="Times New Roman" w:cs="Times New Roman"/>
          <w:sz w:val="24"/>
          <w:szCs w:val="24"/>
        </w:rPr>
        <w:t>/requirement</w:t>
      </w:r>
      <w:r w:rsidRPr="00D564B8">
        <w:rPr>
          <w:rFonts w:ascii="Times New Roman" w:hAnsi="Times New Roman" w:cs="Times New Roman"/>
          <w:sz w:val="24"/>
          <w:szCs w:val="24"/>
        </w:rPr>
        <w:t xml:space="preserve"> for my project</w:t>
      </w:r>
      <w:r>
        <w:rPr>
          <w:rFonts w:ascii="Times New Roman" w:hAnsi="Times New Roman" w:cs="Times New Roman"/>
          <w:sz w:val="24"/>
          <w:szCs w:val="24"/>
        </w:rPr>
        <w:t>, as previously researchers were based only in</w:t>
      </w:r>
      <w:r w:rsidR="003A4DD7">
        <w:rPr>
          <w:rFonts w:ascii="Times New Roman" w:hAnsi="Times New Roman" w:cs="Times New Roman"/>
          <w:sz w:val="24"/>
          <w:szCs w:val="24"/>
        </w:rPr>
        <w:t xml:space="preserve"> University Examination Automated Management System</w:t>
      </w:r>
      <w:r w:rsidRPr="00D564B8">
        <w:rPr>
          <w:rFonts w:ascii="Times New Roman" w:hAnsi="Times New Roman" w:cs="Times New Roman"/>
          <w:sz w:val="24"/>
          <w:szCs w:val="24"/>
        </w:rPr>
        <w:t>.</w:t>
      </w:r>
    </w:p>
    <w:p w:rsidR="00DA1AC9" w:rsidRPr="002372A4" w:rsidRDefault="00DA1AC9" w:rsidP="00DA1AC9">
      <w:pPr>
        <w:jc w:val="both"/>
        <w:rPr>
          <w:rFonts w:ascii="Times New Roman" w:hAnsi="Times New Roman" w:cs="Times New Roman"/>
          <w:sz w:val="24"/>
          <w:szCs w:val="24"/>
        </w:rPr>
      </w:pPr>
      <w:r>
        <w:rPr>
          <w:rFonts w:ascii="Times New Roman" w:hAnsi="Times New Roman" w:cs="Times New Roman"/>
          <w:sz w:val="24"/>
          <w:szCs w:val="24"/>
        </w:rPr>
        <w:t xml:space="preserve"> </w:t>
      </w:r>
    </w:p>
    <w:p w:rsidR="00DA1AC9" w:rsidRPr="00D564B8" w:rsidRDefault="00DA1AC9" w:rsidP="00DA1AC9">
      <w:pPr>
        <w:jc w:val="both"/>
        <w:rPr>
          <w:rFonts w:ascii="Times New Roman" w:hAnsi="Times New Roman" w:cs="Times New Roman"/>
          <w:sz w:val="24"/>
          <w:szCs w:val="24"/>
        </w:rPr>
      </w:pPr>
      <w:r w:rsidRPr="00D564B8">
        <w:rPr>
          <w:rFonts w:ascii="Times New Roman" w:hAnsi="Times New Roman" w:cs="Times New Roman"/>
          <w:sz w:val="24"/>
          <w:szCs w:val="24"/>
        </w:rPr>
        <w:t>2.2 Related Works</w:t>
      </w:r>
    </w:p>
    <w:p w:rsidR="00F46349" w:rsidRDefault="00F46349" w:rsidP="00F46349">
      <w:pPr>
        <w:pStyle w:val="NormalWeb"/>
      </w:pPr>
      <w:r>
        <w:t>The Automatic and Continuous Onlin</w:t>
      </w:r>
      <w:r w:rsidR="002259DF">
        <w:t>e Examination Monitoring system (Ghizlane, M, et al., 2019).</w:t>
      </w:r>
      <w:r>
        <w:t xml:space="preserve"> developed with the aim of ensuring robust authentication and real-time monitoring during online examinations, focuses on leveraging advanced technologies such as face recognition and machine learning. This approach safeguards the integrity of the assessment process, addressing the challenges of maintaining exam security in virtual environments. Additionally, the project emphasizes identity verification and the preservation of academic integrity in online exams, tackling the ease of accessing external resources or seeking unauthorized assistance.</w:t>
      </w:r>
      <w:r w:rsidR="00DD498A">
        <w:t xml:space="preserve"> Technologies that was used includes as machine learning algorithms and computer vision techniques for identifying and verifying the identity of individuals taking online exams,</w:t>
      </w:r>
      <w:r w:rsidR="00DD498A" w:rsidRPr="00DD498A">
        <w:t xml:space="preserve"> </w:t>
      </w:r>
      <w:r w:rsidR="00DD498A">
        <w:t>PHP for server-side scripting, JavaScript (JS) for client-side interactivity, and HTML/CSS for building the frontend interface of the online examination platform and MySQL database for storing data.</w:t>
      </w:r>
    </w:p>
    <w:p w:rsidR="00671727" w:rsidRDefault="00671727" w:rsidP="00671727">
      <w:pPr>
        <w:pStyle w:val="NormalWeb"/>
      </w:pPr>
    </w:p>
    <w:p w:rsidR="00671727" w:rsidRDefault="00671727" w:rsidP="00671727">
      <w:pPr>
        <w:pStyle w:val="NormalWeb"/>
      </w:pPr>
    </w:p>
    <w:p w:rsidR="00B47CF2" w:rsidRPr="00B47CF2" w:rsidRDefault="00671727" w:rsidP="00DD498A">
      <w:pPr>
        <w:pStyle w:val="NormalWeb"/>
      </w:pPr>
      <w:r>
        <w:t>Another related work is Experiences of University Staff in Online Proctored Examination</w:t>
      </w:r>
      <w:r w:rsidR="00601BD9">
        <w:fldChar w:fldCharType="begin" w:fldLock="1"/>
      </w:r>
      <w:r w:rsidR="00F84C93">
        <w:instrText>ADDIN CSL_CITATION {"citationItems":[{"id":"ITEM-1","itemData":{"DOI":"10.53964/jmer.2022008","ISSN":"27903192","abstract":"Objective: This research aims to explore the first and unique experiences of faculty members, administrators, and technical officers (staff) and their perception of opportunities and challenges using online proctoring tools in the final and entrance exams during the COVID-19 pandemic. Methods: The qualitative approach of interpretive paradigm study was used to evaluate staff experiences in participating online proctored examinations. In mid-2021, eight faculty members, one administrator, and one technical officer participated for the first time in online proctored examinations and elaborated on their perceptions and concerns about their online proctored exam experiences. Results: The study's findings provide new insight into the staff experiences of online proctored examinations, including their predominant concerns over consuming less time and effort, reducing huge administrative burdens, and organizing examinations frequently. The study also highlights challenges such as technology compatibility, doubts about academic integrity/reliability, and validity while implementing the online proctored examinations and their future impact. Conclusion: The findings from this study contribute to the exploration opportunities and challenges of online proctored examination concerning the university staff perspectives of technologically developing countries.","author":[{"dropping-particle":"","family":"Study","given":"Phenomenological","non-dropping-particle":"","parse-names":false,"suffix":""}],"container-title":"Journal of Modern Educational Research","id":"ITEM-1","issue":"November","issued":{"date-parts":[["2022"]]},"title":"Experiences of University Staff in Online Proctored Examination: A Phenomenological Study","type":"article-journal"},"uris":["http://www.mendeley.com/documents/?uuid=c859c26a-06f1-4183-bae9-9da46381e8c3"]}],"mendeley":{"formattedCitation":"(Study, 2022)","plainTextFormattedCitation":"(Study, 2022)","previouslyFormattedCitation":"(Study, 2022)"},"properties":{"noteIndex":0},"schema":"https://github.com/citation-style-language/schema/raw/master/csl-citation.json"}</w:instrText>
      </w:r>
      <w:r w:rsidR="00601BD9">
        <w:fldChar w:fldCharType="separate"/>
      </w:r>
      <w:r w:rsidR="00601BD9" w:rsidRPr="00601BD9">
        <w:rPr>
          <w:noProof/>
        </w:rPr>
        <w:t>(Study, 2022)</w:t>
      </w:r>
      <w:r w:rsidR="00601BD9">
        <w:fldChar w:fldCharType="end"/>
      </w:r>
      <w:r>
        <w:t xml:space="preserve">. This research delves into the initial experiences of university faculty members, administrators, and technical officers (staff) with online proctored examinations during the COVID-19 pandemic. Through a qualitative interpretive paradigm study, the authors explore the perceptions, opportunities, and challenges faced by staff members while utilizing online proctoring tools in both final and entrance exams. The study involved eight faculty members, one administrator, and one technical officer who participated in online proctored examinations for the first time in mid-2021, sharing their insights and concerns regarding the </w:t>
      </w:r>
      <w:proofErr w:type="spellStart"/>
      <w:proofErr w:type="gramStart"/>
      <w:r>
        <w:t>experience.The</w:t>
      </w:r>
      <w:proofErr w:type="spellEnd"/>
      <w:proofErr w:type="gramEnd"/>
      <w:r>
        <w:t xml:space="preserve"> findings of the study shed light on various aspects of staff experiences with online proctored examinations, emphasizing their concerns over time efficiency, administrative burdens, and the frequency of examinations. Additionally, the study highlights challenges such as technology compatibility, doubts regarding academic integrity and reliability, and the future impact of implementing online proctored examinations. The research contributes to understanding the opportunities and challenges of online proctored examinations from the perspective of university staff in technologically developing countries.</w:t>
      </w:r>
      <w:r w:rsidR="00B47CF2">
        <w:t xml:space="preserve"> Technologies that was used includes as, </w:t>
      </w:r>
      <w:r w:rsidR="00B47CF2" w:rsidRPr="00B47CF2">
        <w:t>Web development technologies: PHP, JavaScript (JS), HTML, CSS for building the online examination platform's front</w:t>
      </w:r>
      <w:r w:rsidR="00B47CF2">
        <w:t>end interface and interactivity,</w:t>
      </w:r>
      <w:r w:rsidR="00B47CF2" w:rsidRPr="00B47CF2">
        <w:t xml:space="preserve"> Database management system: MySQL or another relational database management system (RDBMS) for storing examination data</w:t>
      </w:r>
      <w:r w:rsidR="00B47CF2">
        <w:t>, user information, and results and</w:t>
      </w:r>
      <w:r w:rsidR="00B47CF2" w:rsidRPr="00B47CF2">
        <w:t xml:space="preserve"> Online proctoring software: Specific software solutions designed for monitoring and proctoring online examinations, which may incorporate various technologies for webcam monitoring, screen recording, identity verification, etc.</w:t>
      </w:r>
    </w:p>
    <w:p w:rsidR="00DD498A" w:rsidRDefault="00DD498A" w:rsidP="00B47CF2">
      <w:pPr>
        <w:pStyle w:val="NormalWeb"/>
      </w:pPr>
    </w:p>
    <w:p w:rsidR="00DD498A" w:rsidRDefault="00DD498A" w:rsidP="00840D82">
      <w:pPr>
        <w:widowControl w:val="0"/>
        <w:autoSpaceDE w:val="0"/>
        <w:autoSpaceDN w:val="0"/>
        <w:adjustRightInd w:val="0"/>
        <w:spacing w:before="100" w:after="100" w:line="240" w:lineRule="auto"/>
      </w:pPr>
      <w:r>
        <w:t>Also another reriew is IoT-Based Biometric Recognition Systems in</w:t>
      </w:r>
      <w:r w:rsidR="00B54294">
        <w:t xml:space="preserve"> </w:t>
      </w:r>
      <w:r>
        <w:t>Education for Identity Verification Services</w:t>
      </w:r>
      <w:r w:rsidR="00840D82">
        <w:fldChar w:fldCharType="begin" w:fldLock="1"/>
      </w:r>
      <w:r w:rsidR="00840D82">
        <w:instrText>ADDIN CSL_CITATION {"citationItems":[{"id":"ITEM-1","itemData":{"DOI":"10.1109/ACCESS.2023.3253024","ISSN":"21693536","abstract":"Traditional identity verification of students based on the human proctoring approach can cause a scam identity verification and ineffective processing time, particularly among vast groups of students. Most student identification cards outdated personal information. Several biometric recognition approaches have been proposed to strengthen students' identity verification. Most educational adoption technologies struggle with evaluation and validation techniques to ensure that biometric recognition systems are unsuitable for utilization and implementation for student identity verification. This study presents the internet of things to develop flexible biometric recognition systems and an approach to assess the quality of biometric systems for educational use by investigating the effectiveness of identity verification of various biometric recognition technologies compared to the traditional verification method. The unimodal, multimodal, and semi-multimodal biometric technologies were tested using the developed internet of things-base biometric recognition systems examined by applying the proposed quality metrics of scoring factors based on accuracy, error rate, processing time, and cost. Hundreds of undergraduate exam takers were a sample group. Key findings indicate that the designed and presented systems suitably attain identity verification of exam students using a unimodal biometric. The unimodal facial biometric system promises excellent support. A unimodal fingerprint biometric system ensures second excellent aid for student identity verification. However, multimodal and semi-multimodal biometric systems provide better accuracy with fewer handling times and higher costs. This study contributes significantly to the knowledge of utilizing biometric recognition for identity verification in smart educational applications.","author":[{"dropping-particle":"","family":"Rukhiran","given":"Meennapa","non-dropping-particle":"","parse-names":false,"suffix":""},{"dropping-particle":"","family":"Wong-In","given":"Sethapong","non-dropping-particle":"","parse-names":false,"suffix":""},{"dropping-particle":"","family":"Netinant","given":"Paniti","non-dropping-particle":"","parse-names":false,"suffix":""}],"container-title":"IEEE Access","id":"ITEM-1","issued":{"date-parts":[["2023"]]},"page":"22767-22787","publisher":"IEEE","title":"IoT-Based Biometric Recognition Systems in Education for Identity Verification Services: Quality Assessment Approach","type":"article-journal","volume":"11"},"uris":["http://www.mendeley.com/documents/?uuid=5674a988-d3ba-4ac8-9f6d-66f8d7916db7"]}],"mendeley":{"formattedCitation":"(Rukhiran et al., 2023)","plainTextFormattedCitation":"(Rukhiran et al., 2023)","previouslyFormattedCitation":"(Rukhiran et al., 2023)"},"properties":{"noteIndex":0},"schema":"https://github.com/citation-style-language/schema/raw/master/csl-citation.json"}</w:instrText>
      </w:r>
      <w:r w:rsidR="00840D82">
        <w:fldChar w:fldCharType="separate"/>
      </w:r>
      <w:r w:rsidR="00840D82" w:rsidRPr="00840D82">
        <w:rPr>
          <w:noProof/>
        </w:rPr>
        <w:t>(Rukhiran et al., 2023)</w:t>
      </w:r>
      <w:r w:rsidR="00840D82">
        <w:fldChar w:fldCharType="end"/>
      </w:r>
      <w:r w:rsidR="00840D82" w:rsidRPr="00601BD9">
        <w:t xml:space="preserve"> </w:t>
      </w:r>
      <w:r w:rsidR="00840D82">
        <w:t>. Author on this review was develop system that allow faculty members, administrators, and technical officers experience and navigate the implementation of online proctoring for final and entrance exams. Also evaluate biometric recognition systems based on IoT technology for identity verification services in educational settings. The study aims to develop flexible biometric recognition systems and assess their quality for educational use. The technology used in this study includes IoT (Internet of Things) technology for system development, as well as various biometric recognition technologies such as facial recognition and fingerprint identification.</w:t>
      </w:r>
    </w:p>
    <w:p w:rsidR="00106500" w:rsidRPr="00601BD9" w:rsidRDefault="006441D5" w:rsidP="00840D82">
      <w:pPr>
        <w:widowControl w:val="0"/>
        <w:autoSpaceDE w:val="0"/>
        <w:autoSpaceDN w:val="0"/>
        <w:adjustRightInd w:val="0"/>
        <w:spacing w:before="100" w:after="100" w:line="240" w:lineRule="auto"/>
      </w:pPr>
      <w:r>
        <w:t>Online Exams Solutions in E-Learning (Muzaffargarh, A. W, Rasheed,2021).</w:t>
      </w:r>
    </w:p>
    <w:p w:rsidR="006441D5" w:rsidRDefault="006441D5" w:rsidP="00DA1AC9">
      <w:pPr>
        <w:spacing w:line="360" w:lineRule="auto"/>
        <w:jc w:val="both"/>
      </w:pPr>
    </w:p>
    <w:p w:rsidR="00F46349" w:rsidRDefault="00687E95" w:rsidP="006441D5">
      <w:r>
        <w:t>Another related work</w:t>
      </w:r>
      <w:r w:rsidR="006441D5">
        <w:t xml:space="preserve"> is Online Exams Solutions in E-Learning (Muzaffar,2021). At this review author explain that E-learning is to provide a comprehensive overview and analysis of various aspects related to online exam solutions within the context of e-learning and also has witnessed significant growth, especially in higher education, over the past decade due to its advantages in critical situations like natural disasters and pandemics. Online exams play a crucial role in this domain but pose challenges such as integrity and security. This systematic literature review (SLR) analyzes 53 studies published between January 2016 and July 2020 to identify leading online exam features, development approaches, </w:t>
      </w:r>
      <w:r w:rsidR="006441D5">
        <w:lastRenderedPageBreak/>
        <w:t>techniques, tools, datasets, and factors influencing global adoption. The review protocol includes criteria for study selection based on subject relevance, application research, publication year, publisher, validation of proposals, and repetition.</w:t>
      </w:r>
    </w:p>
    <w:p w:rsidR="00EE3DC3" w:rsidRDefault="00EE3DC3" w:rsidP="00EE3DC3">
      <w:r>
        <w:t xml:space="preserve">Another review is </w:t>
      </w:r>
      <w:r w:rsidR="006441D5">
        <w:t>Secure Online Examination with Biometric Authentication and Blockchain-Based Framework</w:t>
      </w:r>
      <w:r>
        <w:t>(Volume,2021). The authors of this review explain that Online examination allows an institute to arrange, conduct, and manage examinations via an online environment. It assists the inspector with reducing the work of leading exam, checking answer sheets, and producing result. So, online exams have gained a lot of popularity in the past few years. Okada et al. pointed out that although a lot of young students share their personal data in their social networks, in the context of e-assessment, their attitude is different because they are more concerned about data privacy, security, and safety. Also propose the use of Blockchain-Based Online Education for funding needy students based on the concept of blockchain technology. Not only that but also suggest a new proposal of devising a security and privacy-preserving design mechanism of data transactions in educational microservices leveraging the blockchain technology, which has high survey acceptance in terms of confidentiality, integrity, and availability. Deenmahomed et al. and finaly explain that it focused on the design and implementation of an examination, transcript, and certificate system using blockchain, where credits transaction is created when a student completes a course, and a mobile wallet is provided to allow students to have a copy of their certificates.</w:t>
      </w:r>
    </w:p>
    <w:p w:rsidR="006441D5" w:rsidRDefault="006441D5" w:rsidP="006441D5"/>
    <w:p w:rsidR="006441D5" w:rsidRDefault="00687E95" w:rsidP="00DA1AC9">
      <w:pPr>
        <w:spacing w:line="360" w:lineRule="auto"/>
        <w:jc w:val="both"/>
      </w:pPr>
      <w:r>
        <w:t>The next one</w:t>
      </w:r>
      <w:r w:rsidR="00EE3DC3">
        <w:t xml:space="preserve"> review is </w:t>
      </w:r>
      <w:r w:rsidR="00F94C78">
        <w:t>W</w:t>
      </w:r>
      <w:r w:rsidR="00EE3DC3">
        <w:t xml:space="preserve">eb-based online examination </w:t>
      </w:r>
      <w:r w:rsidR="00F94C78">
        <w:t>system (</w:t>
      </w:r>
      <w:r w:rsidR="00F94C78" w:rsidRPr="00F94C78">
        <w:t>Modeling, 2009</w:t>
      </w:r>
      <w:r w:rsidR="00F94C78">
        <w:t>). Authors at this review was implement web-based online examination system to addresses the shortcomings of traditional manual examination processes by offering a comprehensive solution that automates exam administration, reduces paperwork, and ensures the integrity and security of the examination process. Also explain Through the use of web technologies, students can conveniently take exams from any location with internet access, eliminating the need for physical presence at examination centers. The system's modular design allows for easy management of user accounts, question databases, and exam schedules, facilitating efficient examination management for administrators and instructors. Moreover, the system's emphasis on security features and data encryption ensures the confidentiality and integrity of sensitive information, safeguarding the examination process against unauthorized access or tampering. Technologies used was JavaScript, java, and MySQL database Overall, the implementation of this web-based online examination system represents a significant advancement in modernizing educational assessment practices and enhancing the overall efficiency and effectiveness of examination procedures in educational institutions.</w:t>
      </w:r>
    </w:p>
    <w:p w:rsidR="003A7F7D" w:rsidRDefault="003A7F7D" w:rsidP="00F94C78">
      <w:pPr>
        <w:spacing w:line="360" w:lineRule="auto"/>
        <w:jc w:val="both"/>
      </w:pPr>
    </w:p>
    <w:p w:rsidR="003A7F7D" w:rsidRDefault="003A7F7D" w:rsidP="00F94C78">
      <w:pPr>
        <w:spacing w:line="360" w:lineRule="auto"/>
        <w:jc w:val="both"/>
      </w:pPr>
    </w:p>
    <w:p w:rsidR="003A7F7D" w:rsidRDefault="003A7F7D" w:rsidP="00F94C78">
      <w:pPr>
        <w:spacing w:line="360" w:lineRule="auto"/>
        <w:jc w:val="both"/>
      </w:pPr>
    </w:p>
    <w:p w:rsidR="00F94C78" w:rsidRDefault="00687E95" w:rsidP="00F94C78">
      <w:pPr>
        <w:spacing w:line="360" w:lineRule="auto"/>
        <w:jc w:val="both"/>
      </w:pPr>
      <w:r>
        <w:t xml:space="preserve">Also </w:t>
      </w:r>
      <w:r w:rsidR="00F94C78">
        <w:t>Another review is Design of a Student’s Online Examination System Based on B/S Architecture</w:t>
      </w:r>
      <w:r w:rsidR="003A7F7D">
        <w:t>(</w:t>
      </w:r>
      <w:r w:rsidR="003A7F7D" w:rsidRPr="003A7F7D">
        <w:rPr>
          <w:rFonts w:ascii="Times New Roman" w:hAnsi="Times New Roman" w:cs="Times New Roman"/>
          <w:noProof/>
          <w:sz w:val="24"/>
        </w:rPr>
        <w:t>Wang</w:t>
      </w:r>
      <w:r w:rsidR="003A7F7D">
        <w:rPr>
          <w:rFonts w:ascii="Times New Roman" w:hAnsi="Times New Roman" w:cs="Times New Roman"/>
          <w:noProof/>
          <w:sz w:val="24"/>
        </w:rPr>
        <w:t>,2006)</w:t>
      </w:r>
      <w:r w:rsidR="003A7F7D">
        <w:t>. This review authors outlines the design and implementation of an online examination system, focusing on key database tables essential for managing student information, examination papers, and examination questions. It describes the structure and attributes of important tables such as the Students table (t_student), Exam-paper table (t_test), and Examination question table (t_questions), highlighting their primary keys, foreign keys, and data types. And also developing an online examination system by detailing the design of essential database tables and their relationships. It aims to provide a framework for managing student data, examination papers, and questions efficiently within the system, thereby facilitating the automation of examination processes and enhancing the overall effectiveness of online assessments. Technologies used was MySQL and Oracle databases.</w:t>
      </w:r>
    </w:p>
    <w:p w:rsidR="006441D5" w:rsidRDefault="006441D5" w:rsidP="00DA1AC9">
      <w:pPr>
        <w:spacing w:line="360" w:lineRule="auto"/>
        <w:jc w:val="both"/>
      </w:pPr>
    </w:p>
    <w:p w:rsidR="00F46349" w:rsidRDefault="00F46349" w:rsidP="00DA1AC9">
      <w:pPr>
        <w:spacing w:line="360" w:lineRule="auto"/>
        <w:jc w:val="both"/>
      </w:pPr>
    </w:p>
    <w:p w:rsidR="00F46349" w:rsidRDefault="00F46349" w:rsidP="00DA1AC9">
      <w:pPr>
        <w:spacing w:line="360" w:lineRule="auto"/>
        <w:jc w:val="both"/>
      </w:pPr>
    </w:p>
    <w:p w:rsidR="00DA1AC9" w:rsidRPr="00E3698F" w:rsidRDefault="00DA1AC9" w:rsidP="00DA1AC9">
      <w:pPr>
        <w:rPr>
          <w:rFonts w:ascii="Times New Roman" w:hAnsi="Times New Roman" w:cs="Times New Roman"/>
          <w:b/>
          <w:bCs/>
          <w:sz w:val="24"/>
          <w:szCs w:val="24"/>
        </w:rPr>
      </w:pPr>
      <w:r w:rsidRPr="00E3698F">
        <w:rPr>
          <w:rFonts w:ascii="Times New Roman" w:hAnsi="Times New Roman" w:cs="Times New Roman"/>
          <w:b/>
          <w:bCs/>
          <w:sz w:val="24"/>
          <w:szCs w:val="24"/>
        </w:rPr>
        <w:t>2.3 Research Gap</w:t>
      </w:r>
    </w:p>
    <w:p w:rsidR="00013476" w:rsidRDefault="009650B2" w:rsidP="007F5C48">
      <w:pPr>
        <w:spacing w:line="360" w:lineRule="auto"/>
        <w:jc w:val="both"/>
        <w:rPr>
          <w:rFonts w:ascii="Times New Roman" w:hAnsi="Times New Roman" w:cs="Times New Roman"/>
          <w:sz w:val="24"/>
          <w:szCs w:val="24"/>
        </w:rPr>
      </w:pPr>
      <w:r>
        <w:rPr>
          <w:rFonts w:ascii="Times New Roman" w:hAnsi="Times New Roman" w:cs="Times New Roman"/>
          <w:sz w:val="24"/>
          <w:szCs w:val="24"/>
        </w:rPr>
        <w:t>The new University Coordination Management System we're proposing will perfo</w:t>
      </w:r>
      <w:r w:rsidR="003A4DD7">
        <w:rPr>
          <w:rFonts w:ascii="Times New Roman" w:hAnsi="Times New Roman" w:cs="Times New Roman"/>
          <w:sz w:val="24"/>
          <w:szCs w:val="24"/>
        </w:rPr>
        <w:t>r</w:t>
      </w:r>
      <w:r>
        <w:rPr>
          <w:rFonts w:ascii="Times New Roman" w:hAnsi="Times New Roman" w:cs="Times New Roman"/>
          <w:sz w:val="24"/>
          <w:szCs w:val="24"/>
        </w:rPr>
        <w:t>m a lot of</w:t>
      </w:r>
      <w:r w:rsidR="00DA1AC9" w:rsidRPr="00416C6E">
        <w:rPr>
          <w:rFonts w:ascii="Times New Roman" w:hAnsi="Times New Roman" w:cs="Times New Roman"/>
          <w:sz w:val="24"/>
          <w:szCs w:val="24"/>
        </w:rPr>
        <w:t xml:space="preserve"> the things</w:t>
      </w:r>
      <w:r>
        <w:rPr>
          <w:rFonts w:ascii="Times New Roman" w:hAnsi="Times New Roman" w:cs="Times New Roman"/>
          <w:sz w:val="24"/>
          <w:szCs w:val="24"/>
        </w:rPr>
        <w:t xml:space="preserve"> that past</w:t>
      </w:r>
      <w:r w:rsidR="00DA1AC9" w:rsidRPr="00416C6E">
        <w:rPr>
          <w:rFonts w:ascii="Times New Roman" w:hAnsi="Times New Roman" w:cs="Times New Roman"/>
          <w:sz w:val="24"/>
          <w:szCs w:val="24"/>
        </w:rPr>
        <w:t xml:space="preserve"> systems</w:t>
      </w:r>
      <w:r>
        <w:rPr>
          <w:rFonts w:ascii="Times New Roman" w:hAnsi="Times New Roman" w:cs="Times New Roman"/>
          <w:sz w:val="24"/>
          <w:szCs w:val="24"/>
        </w:rPr>
        <w:t xml:space="preserve"> they</w:t>
      </w:r>
      <w:r w:rsidR="00DA1AC9" w:rsidRPr="00416C6E">
        <w:rPr>
          <w:rFonts w:ascii="Times New Roman" w:hAnsi="Times New Roman" w:cs="Times New Roman"/>
          <w:sz w:val="24"/>
          <w:szCs w:val="24"/>
        </w:rPr>
        <w:t xml:space="preserve"> d</w:t>
      </w:r>
      <w:r w:rsidR="009F7AF1">
        <w:rPr>
          <w:rFonts w:ascii="Times New Roman" w:hAnsi="Times New Roman" w:cs="Times New Roman"/>
          <w:sz w:val="24"/>
          <w:szCs w:val="24"/>
        </w:rPr>
        <w:t>id, but with simply technologies and user -friendly</w:t>
      </w:r>
      <w:r>
        <w:rPr>
          <w:rFonts w:ascii="Times New Roman" w:hAnsi="Times New Roman" w:cs="Times New Roman"/>
          <w:sz w:val="24"/>
          <w:szCs w:val="24"/>
        </w:rPr>
        <w:t xml:space="preserve"> environments</w:t>
      </w:r>
      <w:r w:rsidR="00DA1AC9" w:rsidRPr="00416C6E">
        <w:rPr>
          <w:rFonts w:ascii="Times New Roman" w:hAnsi="Times New Roman" w:cs="Times New Roman"/>
          <w:sz w:val="24"/>
          <w:szCs w:val="24"/>
        </w:rPr>
        <w:t>. Unlike before, where researchers only focus</w:t>
      </w:r>
      <w:r w:rsidR="00823195">
        <w:rPr>
          <w:rFonts w:ascii="Times New Roman" w:hAnsi="Times New Roman" w:cs="Times New Roman"/>
          <w:sz w:val="24"/>
          <w:szCs w:val="24"/>
        </w:rPr>
        <w:t>ed on more on automated examinations only that not fit too to this new proposed system</w:t>
      </w:r>
      <w:r w:rsidR="00DA1AC9" w:rsidRPr="00416C6E">
        <w:rPr>
          <w:rFonts w:ascii="Times New Roman" w:hAnsi="Times New Roman" w:cs="Times New Roman"/>
          <w:sz w:val="24"/>
          <w:szCs w:val="24"/>
        </w:rPr>
        <w:t>, our system</w:t>
      </w:r>
      <w:r>
        <w:rPr>
          <w:rFonts w:ascii="Times New Roman" w:hAnsi="Times New Roman" w:cs="Times New Roman"/>
          <w:sz w:val="24"/>
          <w:szCs w:val="24"/>
        </w:rPr>
        <w:t xml:space="preserve"> now will also include new </w:t>
      </w:r>
      <w:r w:rsidR="00DA1AC9" w:rsidRPr="00416C6E">
        <w:rPr>
          <w:rFonts w:ascii="Times New Roman" w:hAnsi="Times New Roman" w:cs="Times New Roman"/>
          <w:sz w:val="24"/>
          <w:szCs w:val="24"/>
        </w:rPr>
        <w:t xml:space="preserve">features for </w:t>
      </w:r>
      <w:r>
        <w:rPr>
          <w:rFonts w:ascii="Times New Roman" w:hAnsi="Times New Roman" w:cs="Times New Roman"/>
          <w:sz w:val="24"/>
          <w:szCs w:val="24"/>
        </w:rPr>
        <w:t>University Coordination Management System</w:t>
      </w:r>
      <w:r w:rsidR="00823195">
        <w:rPr>
          <w:rFonts w:ascii="Times New Roman" w:hAnsi="Times New Roman" w:cs="Times New Roman"/>
          <w:sz w:val="24"/>
          <w:szCs w:val="24"/>
        </w:rPr>
        <w:t xml:space="preserve">. This also is a modern </w:t>
      </w:r>
      <w:r w:rsidR="00DA1AC9" w:rsidRPr="00416C6E">
        <w:rPr>
          <w:rFonts w:ascii="Times New Roman" w:hAnsi="Times New Roman" w:cs="Times New Roman"/>
          <w:sz w:val="24"/>
          <w:szCs w:val="24"/>
        </w:rPr>
        <w:t>and important feature that sets our system apart</w:t>
      </w:r>
      <w:r w:rsidR="009F7AF1">
        <w:rPr>
          <w:rFonts w:ascii="Times New Roman" w:hAnsi="Times New Roman" w:cs="Times New Roman"/>
          <w:sz w:val="24"/>
          <w:szCs w:val="24"/>
        </w:rPr>
        <w:t xml:space="preserve"> and </w:t>
      </w:r>
      <w:r w:rsidR="00823195">
        <w:rPr>
          <w:rFonts w:ascii="Times New Roman" w:hAnsi="Times New Roman" w:cs="Times New Roman"/>
          <w:sz w:val="24"/>
          <w:szCs w:val="24"/>
        </w:rPr>
        <w:t xml:space="preserve">keep a new system more looking </w:t>
      </w:r>
      <w:r w:rsidR="009F7AF1">
        <w:rPr>
          <w:rFonts w:ascii="Times New Roman" w:hAnsi="Times New Roman" w:cs="Times New Roman"/>
          <w:sz w:val="24"/>
          <w:szCs w:val="24"/>
        </w:rPr>
        <w:t>good, high</w:t>
      </w:r>
      <w:r w:rsidR="00823195">
        <w:rPr>
          <w:rFonts w:ascii="Times New Roman" w:hAnsi="Times New Roman" w:cs="Times New Roman"/>
          <w:sz w:val="24"/>
          <w:szCs w:val="24"/>
        </w:rPr>
        <w:t xml:space="preserve"> </w:t>
      </w:r>
      <w:r w:rsidR="009F7AF1">
        <w:rPr>
          <w:rFonts w:ascii="Times New Roman" w:hAnsi="Times New Roman" w:cs="Times New Roman"/>
          <w:sz w:val="24"/>
          <w:szCs w:val="24"/>
        </w:rPr>
        <w:t>performance</w:t>
      </w:r>
      <w:r w:rsidR="00823195">
        <w:rPr>
          <w:rFonts w:ascii="Times New Roman" w:hAnsi="Times New Roman" w:cs="Times New Roman"/>
          <w:sz w:val="24"/>
          <w:szCs w:val="24"/>
        </w:rPr>
        <w:t xml:space="preserve"> well functionalities and unique features</w:t>
      </w:r>
      <w:r w:rsidR="00DA1AC9" w:rsidRPr="00416C6E">
        <w:rPr>
          <w:rFonts w:ascii="Times New Roman" w:hAnsi="Times New Roman" w:cs="Times New Roman"/>
          <w:sz w:val="24"/>
          <w:szCs w:val="24"/>
        </w:rPr>
        <w:t>. In the past, people mainly worked on systems or apps just for</w:t>
      </w:r>
      <w:r w:rsidR="009F7AF1">
        <w:rPr>
          <w:rFonts w:ascii="Times New Roman" w:hAnsi="Times New Roman" w:cs="Times New Roman"/>
          <w:sz w:val="24"/>
          <w:szCs w:val="24"/>
        </w:rPr>
        <w:t xml:space="preserve"> did examinations and provides results through online system</w:t>
      </w:r>
      <w:r w:rsidR="00DA1AC9" w:rsidRPr="00416C6E">
        <w:rPr>
          <w:rFonts w:ascii="Times New Roman" w:hAnsi="Times New Roman" w:cs="Times New Roman"/>
          <w:sz w:val="24"/>
          <w:szCs w:val="24"/>
        </w:rPr>
        <w:t>, but we're bringing everything together</w:t>
      </w:r>
      <w:r w:rsidR="009F7AF1">
        <w:rPr>
          <w:rFonts w:ascii="Times New Roman" w:hAnsi="Times New Roman" w:cs="Times New Roman"/>
          <w:sz w:val="24"/>
          <w:szCs w:val="24"/>
        </w:rPr>
        <w:t xml:space="preserve"> and add new important feature were past researchers not includes. Our system will have both features or portions of</w:t>
      </w:r>
      <w:r w:rsidR="00DA1AC9" w:rsidRPr="00416C6E">
        <w:rPr>
          <w:rFonts w:ascii="Times New Roman" w:hAnsi="Times New Roman" w:cs="Times New Roman"/>
          <w:sz w:val="24"/>
          <w:szCs w:val="24"/>
        </w:rPr>
        <w:t xml:space="preserve"> mobile app and a web app for users. Plus, we'</w:t>
      </w:r>
      <w:r>
        <w:rPr>
          <w:rFonts w:ascii="Times New Roman" w:hAnsi="Times New Roman" w:cs="Times New Roman"/>
          <w:sz w:val="24"/>
          <w:szCs w:val="24"/>
        </w:rPr>
        <w:t>re k</w:t>
      </w:r>
      <w:r w:rsidR="003A4DD7">
        <w:rPr>
          <w:rFonts w:ascii="Times New Roman" w:hAnsi="Times New Roman" w:cs="Times New Roman"/>
          <w:sz w:val="24"/>
          <w:szCs w:val="24"/>
        </w:rPr>
        <w:t xml:space="preserve">eeping things with minimum </w:t>
      </w:r>
      <w:r w:rsidR="009F7AF1">
        <w:rPr>
          <w:rFonts w:ascii="Times New Roman" w:hAnsi="Times New Roman" w:cs="Times New Roman"/>
          <w:sz w:val="24"/>
          <w:szCs w:val="24"/>
        </w:rPr>
        <w:t>costing, scalable one, user-friendly one, securable one and with hight looking by user interfaces with supporting</w:t>
      </w:r>
      <w:r w:rsidR="003A4DD7">
        <w:rPr>
          <w:rFonts w:ascii="Times New Roman" w:hAnsi="Times New Roman" w:cs="Times New Roman"/>
          <w:sz w:val="24"/>
          <w:szCs w:val="24"/>
        </w:rPr>
        <w:t xml:space="preserve"> </w:t>
      </w:r>
      <w:r w:rsidR="009F7AF1">
        <w:rPr>
          <w:rFonts w:ascii="Times New Roman" w:hAnsi="Times New Roman" w:cs="Times New Roman"/>
          <w:sz w:val="24"/>
          <w:szCs w:val="24"/>
        </w:rPr>
        <w:t>of</w:t>
      </w:r>
      <w:r w:rsidR="00DA1AC9" w:rsidRPr="00416C6E">
        <w:rPr>
          <w:rFonts w:ascii="Times New Roman" w:hAnsi="Times New Roman" w:cs="Times New Roman"/>
          <w:sz w:val="24"/>
          <w:szCs w:val="24"/>
        </w:rPr>
        <w:t xml:space="preserve"> free and open-source </w:t>
      </w:r>
      <w:r w:rsidR="009F7AF1" w:rsidRPr="00416C6E">
        <w:rPr>
          <w:rFonts w:ascii="Times New Roman" w:hAnsi="Times New Roman" w:cs="Times New Roman"/>
          <w:sz w:val="24"/>
          <w:szCs w:val="24"/>
        </w:rPr>
        <w:t>technologies</w:t>
      </w:r>
      <w:r w:rsidR="009F7AF1">
        <w:rPr>
          <w:rFonts w:ascii="Times New Roman" w:hAnsi="Times New Roman" w:cs="Times New Roman"/>
          <w:sz w:val="24"/>
          <w:szCs w:val="24"/>
        </w:rPr>
        <w:t>, also with well-arranged</w:t>
      </w:r>
      <w:r w:rsidR="003A4DD7">
        <w:rPr>
          <w:rFonts w:ascii="Times New Roman" w:hAnsi="Times New Roman" w:cs="Times New Roman"/>
          <w:sz w:val="24"/>
          <w:szCs w:val="24"/>
        </w:rPr>
        <w:t xml:space="preserve"> budget</w:t>
      </w:r>
      <w:r w:rsidR="00DA1AC9" w:rsidRPr="00416C6E">
        <w:rPr>
          <w:rFonts w:ascii="Times New Roman" w:hAnsi="Times New Roman" w:cs="Times New Roman"/>
          <w:sz w:val="24"/>
          <w:szCs w:val="24"/>
        </w:rPr>
        <w:t xml:space="preserve"> compared to</w:t>
      </w:r>
      <w:r w:rsidR="009F7AF1">
        <w:rPr>
          <w:rFonts w:ascii="Times New Roman" w:hAnsi="Times New Roman" w:cs="Times New Roman"/>
          <w:sz w:val="24"/>
          <w:szCs w:val="24"/>
        </w:rPr>
        <w:t xml:space="preserve"> previous</w:t>
      </w:r>
      <w:r w:rsidR="00DA1AC9" w:rsidRPr="00416C6E">
        <w:rPr>
          <w:rFonts w:ascii="Times New Roman" w:hAnsi="Times New Roman" w:cs="Times New Roman"/>
          <w:sz w:val="24"/>
          <w:szCs w:val="24"/>
        </w:rPr>
        <w:t xml:space="preserve"> systems that use </w:t>
      </w:r>
      <w:r w:rsidR="003A4DD7">
        <w:rPr>
          <w:rFonts w:ascii="Times New Roman" w:hAnsi="Times New Roman" w:cs="Times New Roman"/>
          <w:sz w:val="24"/>
          <w:szCs w:val="24"/>
        </w:rPr>
        <w:t xml:space="preserve">were </w:t>
      </w:r>
      <w:r w:rsidR="009F7AF1">
        <w:rPr>
          <w:rFonts w:ascii="Times New Roman" w:hAnsi="Times New Roman" w:cs="Times New Roman"/>
          <w:sz w:val="24"/>
          <w:szCs w:val="24"/>
        </w:rPr>
        <w:t>unlog</w:t>
      </w:r>
      <w:r w:rsidR="003A4DD7">
        <w:rPr>
          <w:rFonts w:ascii="Times New Roman" w:hAnsi="Times New Roman" w:cs="Times New Roman"/>
          <w:sz w:val="24"/>
          <w:szCs w:val="24"/>
        </w:rPr>
        <w:t xml:space="preserve"> one</w:t>
      </w:r>
      <w:r w:rsidR="00DA1AC9" w:rsidRPr="00416C6E">
        <w:rPr>
          <w:rFonts w:ascii="Times New Roman" w:hAnsi="Times New Roman" w:cs="Times New Roman"/>
          <w:sz w:val="24"/>
          <w:szCs w:val="24"/>
        </w:rPr>
        <w:t xml:space="preserve"> t</w:t>
      </w:r>
      <w:r w:rsidR="009F7AF1">
        <w:rPr>
          <w:rFonts w:ascii="Times New Roman" w:hAnsi="Times New Roman" w:cs="Times New Roman"/>
          <w:sz w:val="24"/>
          <w:szCs w:val="24"/>
        </w:rPr>
        <w:t xml:space="preserve">echnologies like </w:t>
      </w:r>
      <w:r w:rsidR="009F7AF1">
        <w:rPr>
          <w:rFonts w:ascii="Times New Roman" w:hAnsi="Times New Roman" w:cs="Times New Roman"/>
          <w:sz w:val="24"/>
          <w:szCs w:val="24"/>
        </w:rPr>
        <w:tab/>
        <w:t>JQuery, Coding Liter</w:t>
      </w:r>
      <w:r w:rsidR="003A4DD7">
        <w:rPr>
          <w:rFonts w:ascii="Times New Roman" w:hAnsi="Times New Roman" w:cs="Times New Roman"/>
          <w:sz w:val="24"/>
          <w:szCs w:val="24"/>
        </w:rPr>
        <w:t xml:space="preserve"> </w:t>
      </w:r>
      <w:r w:rsidR="009F7AF1">
        <w:rPr>
          <w:rFonts w:ascii="Times New Roman" w:hAnsi="Times New Roman" w:cs="Times New Roman"/>
          <w:sz w:val="24"/>
          <w:szCs w:val="24"/>
        </w:rPr>
        <w:t xml:space="preserve">that makes </w:t>
      </w:r>
      <w:r w:rsidR="003A4DD7">
        <w:rPr>
          <w:rFonts w:ascii="Times New Roman" w:hAnsi="Times New Roman" w:cs="Times New Roman"/>
          <w:sz w:val="24"/>
          <w:szCs w:val="24"/>
        </w:rPr>
        <w:t>with minimum perfomance</w:t>
      </w:r>
      <w:r w:rsidR="007F5C48">
        <w:rPr>
          <w:rFonts w:ascii="Times New Roman" w:hAnsi="Times New Roman" w:cs="Times New Roman"/>
          <w:sz w:val="24"/>
          <w:szCs w:val="24"/>
        </w:rPr>
        <w:t>.</w:t>
      </w:r>
    </w:p>
    <w:p w:rsidR="007F5C48" w:rsidRDefault="007F5C48" w:rsidP="007F5C48">
      <w:pPr>
        <w:spacing w:line="360" w:lineRule="auto"/>
        <w:jc w:val="both"/>
        <w:rPr>
          <w:rFonts w:ascii="Times New Roman" w:hAnsi="Times New Roman" w:cs="Times New Roman"/>
          <w:sz w:val="24"/>
          <w:szCs w:val="24"/>
        </w:rPr>
      </w:pPr>
    </w:p>
    <w:p w:rsidR="007F5C48" w:rsidRPr="007F5C48" w:rsidRDefault="00F05FCE" w:rsidP="007F5C48">
      <w:pPr>
        <w:spacing w:line="360" w:lineRule="auto"/>
        <w:jc w:val="both"/>
        <w:rPr>
          <w:rFonts w:ascii="Times New Roman" w:hAnsi="Times New Roman" w:cs="Times New Roman"/>
          <w:sz w:val="24"/>
          <w:szCs w:val="24"/>
        </w:rPr>
      </w:pPr>
      <w:ins w:id="11" w:author="mudhihir H. Nyema" w:date="2024-01-29T08:37:00Z">
        <w:r>
          <w:rPr>
            <w:rFonts w:ascii="Times New Roman" w:hAnsi="Times New Roman" w:cs="Times New Roman"/>
            <w:noProof/>
            <w:sz w:val="24"/>
            <w:szCs w:val="24"/>
          </w:rPr>
          <mc:AlternateContent>
            <mc:Choice Requires="wpi">
              <w:drawing>
                <wp:anchor distT="0" distB="0" distL="114300" distR="114300" simplePos="0" relativeHeight="251854848" behindDoc="0" locked="0" layoutInCell="1" allowOverlap="1">
                  <wp:simplePos x="0" y="0"/>
                  <wp:positionH relativeFrom="column">
                    <wp:posOffset>7397630</wp:posOffset>
                  </wp:positionH>
                  <wp:positionV relativeFrom="paragraph">
                    <wp:posOffset>3276590</wp:posOffset>
                  </wp:positionV>
                  <wp:extent cx="360" cy="360"/>
                  <wp:effectExtent l="57150" t="57150" r="57150" b="57150"/>
                  <wp:wrapNone/>
                  <wp:docPr id="148" name="Ink 14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BCF02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8" o:spid="_x0000_s1026" type="#_x0000_t75" style="position:absolute;margin-left:581.5pt;margin-top:257pt;width:2.05pt;height:2.0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">
                  <v:imagedata r:id="rId10" o:title=""/>
                </v:shape>
              </w:pict>
            </mc:Fallback>
          </mc:AlternateContent>
        </w:r>
      </w:ins>
    </w:p>
    <w:tbl>
      <w:tblPr>
        <w:tblStyle w:val="TableGrid"/>
        <w:tblW w:w="11250" w:type="dxa"/>
        <w:tblInd w:w="-635" w:type="dxa"/>
        <w:tblLook w:val="04A0" w:firstRow="1" w:lastRow="0" w:firstColumn="1" w:lastColumn="0" w:noHBand="0" w:noVBand="1"/>
        <w:tblPrChange w:id="12" w:author="mudhihir H. Nyema" w:date="2024-01-29T08:25:00Z">
          <w:tblPr>
            <w:tblStyle w:val="TableGrid"/>
            <w:tblW w:w="10620" w:type="dxa"/>
            <w:tblInd w:w="-635" w:type="dxa"/>
            <w:tblLook w:val="04A0" w:firstRow="1" w:lastRow="0" w:firstColumn="1" w:lastColumn="0" w:noHBand="0" w:noVBand="1"/>
          </w:tblPr>
        </w:tblPrChange>
      </w:tblPr>
      <w:tblGrid>
        <w:gridCol w:w="540"/>
        <w:gridCol w:w="2790"/>
        <w:gridCol w:w="720"/>
        <w:gridCol w:w="810"/>
        <w:gridCol w:w="900"/>
        <w:gridCol w:w="990"/>
        <w:gridCol w:w="810"/>
        <w:gridCol w:w="900"/>
        <w:gridCol w:w="900"/>
        <w:gridCol w:w="630"/>
        <w:gridCol w:w="630"/>
        <w:gridCol w:w="630"/>
        <w:tblGridChange w:id="13">
          <w:tblGrid>
            <w:gridCol w:w="540"/>
            <w:gridCol w:w="2790"/>
            <w:gridCol w:w="720"/>
            <w:gridCol w:w="810"/>
            <w:gridCol w:w="900"/>
            <w:gridCol w:w="990"/>
            <w:gridCol w:w="810"/>
            <w:gridCol w:w="900"/>
            <w:gridCol w:w="900"/>
            <w:gridCol w:w="630"/>
            <w:gridCol w:w="630"/>
            <w:gridCol w:w="630"/>
          </w:tblGrid>
        </w:tblGridChange>
      </w:tblGrid>
      <w:tr w:rsidR="00BB0D26" w:rsidTr="00BB0D26">
        <w:trPr>
          <w:trHeight w:val="2042"/>
          <w:trPrChange w:id="14" w:author="mudhihir H. Nyema" w:date="2024-01-29T08:25:00Z">
            <w:trPr>
              <w:trHeight w:val="2042"/>
            </w:trPr>
          </w:trPrChange>
        </w:trPr>
        <w:tc>
          <w:tcPr>
            <w:tcW w:w="540" w:type="dxa"/>
            <w:tcPrChange w:id="15" w:author="mudhihir H. Nyema" w:date="2024-01-29T08:25:00Z">
              <w:tcPr>
                <w:tcW w:w="540" w:type="dxa"/>
              </w:tcPr>
            </w:tcPrChange>
          </w:tcPr>
          <w:p w:rsidR="00BB0D26" w:rsidRPr="00DA1AC9" w:rsidRDefault="00BB0D26" w:rsidP="00B8108E">
            <w:pPr>
              <w:spacing w:before="100" w:beforeAutospacing="1" w:after="100" w:afterAutospacing="1"/>
              <w:rPr>
                <w:rFonts w:ascii="Times New Roman" w:eastAsia="Times New Roman" w:hAnsi="Times New Roman" w:cs="Times New Roman"/>
                <w:b/>
                <w:sz w:val="24"/>
                <w:szCs w:val="24"/>
              </w:rPr>
            </w:pPr>
            <w:r w:rsidRPr="00DA1AC9">
              <w:rPr>
                <w:rFonts w:ascii="Times New Roman" w:eastAsia="Times New Roman" w:hAnsi="Times New Roman" w:cs="Times New Roman"/>
                <w:b/>
                <w:sz w:val="24"/>
                <w:szCs w:val="24"/>
              </w:rPr>
              <w:t>s/n</w:t>
            </w:r>
          </w:p>
        </w:tc>
        <w:tc>
          <w:tcPr>
            <w:tcW w:w="2790" w:type="dxa"/>
            <w:tcPrChange w:id="16" w:author="mudhihir H. Nyema" w:date="2024-01-29T08:25:00Z">
              <w:tcPr>
                <w:tcW w:w="2790" w:type="dxa"/>
              </w:tcPr>
            </w:tcPrChange>
          </w:tcPr>
          <w:p w:rsidR="00BB0D26" w:rsidRDefault="00BB0D26" w:rsidP="00B8108E">
            <w:pPr>
              <w:spacing w:before="100" w:beforeAutospacing="1" w:after="100" w:afterAutospacing="1"/>
              <w:rPr>
                <w:rFonts w:ascii="Times New Roman" w:hAnsi="Times New Roman" w:cs="Times New Roman"/>
                <w:b/>
                <w:bCs/>
                <w:sz w:val="24"/>
                <w:szCs w:val="24"/>
              </w:rPr>
            </w:pPr>
          </w:p>
          <w:p w:rsidR="00BB0D26" w:rsidRDefault="00BB0D26" w:rsidP="00B8108E">
            <w:pPr>
              <w:spacing w:before="100" w:beforeAutospacing="1" w:after="100" w:afterAutospacing="1"/>
              <w:rPr>
                <w:rFonts w:ascii="Times New Roman" w:hAnsi="Times New Roman" w:cs="Times New Roman"/>
                <w:b/>
                <w:bCs/>
                <w:sz w:val="24"/>
                <w:szCs w:val="24"/>
              </w:rPr>
            </w:pPr>
          </w:p>
          <w:p w:rsidR="00BB0D26" w:rsidRDefault="00BB0D26" w:rsidP="00B8108E">
            <w:pPr>
              <w:spacing w:before="100" w:beforeAutospacing="1" w:after="100" w:afterAutospacing="1"/>
              <w:rPr>
                <w:rFonts w:ascii="Times New Roman" w:eastAsia="Times New Roman" w:hAnsi="Times New Roman" w:cs="Times New Roman"/>
                <w:sz w:val="24"/>
                <w:szCs w:val="24"/>
              </w:rPr>
            </w:pPr>
            <w:r w:rsidRPr="007B33C5">
              <w:rPr>
                <w:rFonts w:ascii="Times New Roman" w:hAnsi="Times New Roman" w:cs="Times New Roman"/>
                <w:b/>
                <w:bCs/>
                <w:sz w:val="24"/>
                <w:szCs w:val="24"/>
              </w:rPr>
              <w:t>Author’s name &amp; year</w:t>
            </w:r>
          </w:p>
        </w:tc>
        <w:tc>
          <w:tcPr>
            <w:tcW w:w="720" w:type="dxa"/>
            <w:textDirection w:val="btLr"/>
            <w:tcPrChange w:id="17" w:author="mudhihir H. Nyema" w:date="2024-01-29T08:25:00Z">
              <w:tcPr>
                <w:tcW w:w="720" w:type="dxa"/>
                <w:textDirection w:val="btLr"/>
              </w:tcPr>
            </w:tcPrChange>
          </w:tcPr>
          <w:p w:rsidR="00BB0D26" w:rsidRPr="00940FCA" w:rsidRDefault="00BB0D26" w:rsidP="00B8108E">
            <w:pPr>
              <w:ind w:left="113" w:right="113"/>
              <w:rPr>
                <w:rFonts w:ascii="Times New Roman" w:hAnsi="Times New Roman" w:cs="Times New Roman"/>
                <w:sz w:val="18"/>
                <w:szCs w:val="18"/>
              </w:rPr>
            </w:pPr>
            <w:r w:rsidRPr="00940FCA">
              <w:rPr>
                <w:rFonts w:ascii="Times New Roman" w:hAnsi="Times New Roman" w:cs="Times New Roman"/>
                <w:sz w:val="18"/>
                <w:szCs w:val="18"/>
              </w:rPr>
              <w:t>HTML/ CSS</w:t>
            </w:r>
          </w:p>
        </w:tc>
        <w:tc>
          <w:tcPr>
            <w:tcW w:w="810" w:type="dxa"/>
            <w:textDirection w:val="btLr"/>
            <w:tcPrChange w:id="18" w:author="mudhihir H. Nyema" w:date="2024-01-29T08:25:00Z">
              <w:tcPr>
                <w:tcW w:w="810" w:type="dxa"/>
                <w:textDirection w:val="btLr"/>
              </w:tcPr>
            </w:tcPrChange>
          </w:tcPr>
          <w:p w:rsidR="00BB0D26" w:rsidRPr="00940FCA" w:rsidRDefault="00BB0D26" w:rsidP="00B8108E">
            <w:pPr>
              <w:ind w:left="113" w:right="113"/>
              <w:rPr>
                <w:rFonts w:ascii="Times New Roman" w:hAnsi="Times New Roman" w:cs="Times New Roman"/>
                <w:sz w:val="18"/>
                <w:szCs w:val="18"/>
              </w:rPr>
            </w:pPr>
            <w:r w:rsidRPr="00940FCA">
              <w:rPr>
                <w:rFonts w:ascii="Times New Roman" w:hAnsi="Times New Roman" w:cs="Times New Roman"/>
                <w:sz w:val="18"/>
                <w:szCs w:val="18"/>
              </w:rPr>
              <w:t>FLUTTER</w:t>
            </w:r>
          </w:p>
        </w:tc>
        <w:tc>
          <w:tcPr>
            <w:tcW w:w="900" w:type="dxa"/>
            <w:textDirection w:val="btLr"/>
            <w:tcPrChange w:id="19" w:author="mudhihir H. Nyema" w:date="2024-01-29T08:25:00Z">
              <w:tcPr>
                <w:tcW w:w="900" w:type="dxa"/>
                <w:textDirection w:val="btLr"/>
              </w:tcPr>
            </w:tcPrChange>
          </w:tcPr>
          <w:p w:rsidR="00BB0D26" w:rsidRPr="00940FCA" w:rsidRDefault="00BB0D26" w:rsidP="00B8108E">
            <w:pPr>
              <w:ind w:left="113" w:right="113"/>
              <w:rPr>
                <w:rFonts w:ascii="Times New Roman" w:hAnsi="Times New Roman" w:cs="Times New Roman"/>
                <w:sz w:val="18"/>
                <w:szCs w:val="18"/>
              </w:rPr>
            </w:pPr>
            <w:r w:rsidRPr="00940FCA">
              <w:rPr>
                <w:rFonts w:ascii="Times New Roman" w:hAnsi="Times New Roman" w:cs="Times New Roman"/>
                <w:sz w:val="18"/>
                <w:szCs w:val="18"/>
              </w:rPr>
              <w:t>JAVA</w:t>
            </w:r>
          </w:p>
        </w:tc>
        <w:tc>
          <w:tcPr>
            <w:tcW w:w="990" w:type="dxa"/>
            <w:textDirection w:val="btLr"/>
            <w:tcPrChange w:id="20" w:author="mudhihir H. Nyema" w:date="2024-01-29T08:25:00Z">
              <w:tcPr>
                <w:tcW w:w="990" w:type="dxa"/>
                <w:textDirection w:val="btLr"/>
              </w:tcPr>
            </w:tcPrChange>
          </w:tcPr>
          <w:p w:rsidR="00BB0D26" w:rsidRPr="00940FCA" w:rsidRDefault="00BB0D26" w:rsidP="00B8108E">
            <w:pPr>
              <w:pStyle w:val="NoSpacing"/>
            </w:pPr>
            <w:r w:rsidRPr="00940FCA">
              <w:t>JAVASCRIPT</w:t>
            </w:r>
          </w:p>
        </w:tc>
        <w:tc>
          <w:tcPr>
            <w:tcW w:w="810" w:type="dxa"/>
            <w:textDirection w:val="btLr"/>
            <w:tcPrChange w:id="21" w:author="mudhihir H. Nyema" w:date="2024-01-29T08:25:00Z">
              <w:tcPr>
                <w:tcW w:w="810" w:type="dxa"/>
                <w:textDirection w:val="btLr"/>
              </w:tcPr>
            </w:tcPrChange>
          </w:tcPr>
          <w:p w:rsidR="00BB0D26" w:rsidRPr="00940FCA" w:rsidRDefault="00BB0D26" w:rsidP="00B8108E">
            <w:pPr>
              <w:ind w:left="113" w:right="113"/>
              <w:rPr>
                <w:rFonts w:ascii="Times New Roman" w:hAnsi="Times New Roman" w:cs="Times New Roman"/>
                <w:sz w:val="18"/>
                <w:szCs w:val="18"/>
              </w:rPr>
            </w:pPr>
            <w:r w:rsidRPr="00940FCA">
              <w:rPr>
                <w:rFonts w:ascii="Times New Roman" w:hAnsi="Times New Roman" w:cs="Times New Roman"/>
                <w:sz w:val="18"/>
                <w:szCs w:val="18"/>
              </w:rPr>
              <w:t>PHP</w:t>
            </w:r>
          </w:p>
        </w:tc>
        <w:tc>
          <w:tcPr>
            <w:tcW w:w="900" w:type="dxa"/>
            <w:textDirection w:val="btLr"/>
            <w:tcPrChange w:id="22" w:author="mudhihir H. Nyema" w:date="2024-01-29T08:25:00Z">
              <w:tcPr>
                <w:tcW w:w="900" w:type="dxa"/>
                <w:textDirection w:val="btLr"/>
              </w:tcPr>
            </w:tcPrChange>
          </w:tcPr>
          <w:p w:rsidR="00BB0D26" w:rsidRPr="00940FCA" w:rsidRDefault="00BB0D26" w:rsidP="00B8108E">
            <w:pPr>
              <w:ind w:left="113" w:right="113"/>
              <w:rPr>
                <w:rFonts w:ascii="Times New Roman" w:hAnsi="Times New Roman" w:cs="Times New Roman"/>
                <w:sz w:val="18"/>
                <w:szCs w:val="18"/>
              </w:rPr>
            </w:pPr>
            <w:r w:rsidRPr="00940FCA">
              <w:rPr>
                <w:rFonts w:ascii="Times New Roman" w:hAnsi="Times New Roman" w:cs="Times New Roman"/>
                <w:sz w:val="18"/>
                <w:szCs w:val="18"/>
              </w:rPr>
              <w:t>MYSQL DB</w:t>
            </w:r>
          </w:p>
        </w:tc>
        <w:tc>
          <w:tcPr>
            <w:tcW w:w="900" w:type="dxa"/>
            <w:textDirection w:val="btLr"/>
            <w:tcPrChange w:id="23" w:author="mudhihir H. Nyema" w:date="2024-01-29T08:25:00Z">
              <w:tcPr>
                <w:tcW w:w="900" w:type="dxa"/>
                <w:textDirection w:val="btLr"/>
              </w:tcPr>
            </w:tcPrChange>
          </w:tcPr>
          <w:p w:rsidR="00BB0D26" w:rsidRPr="00940FCA" w:rsidRDefault="00BB0D26" w:rsidP="00B8108E">
            <w:pPr>
              <w:ind w:left="113" w:right="113"/>
              <w:rPr>
                <w:rFonts w:ascii="Times New Roman" w:hAnsi="Times New Roman" w:cs="Times New Roman"/>
                <w:sz w:val="18"/>
                <w:szCs w:val="18"/>
              </w:rPr>
            </w:pPr>
            <w:r w:rsidRPr="00940FCA">
              <w:rPr>
                <w:rFonts w:ascii="Times New Roman" w:hAnsi="Times New Roman" w:cs="Times New Roman"/>
                <w:sz w:val="18"/>
                <w:szCs w:val="18"/>
              </w:rPr>
              <w:t>POSTGRE SQL</w:t>
            </w:r>
          </w:p>
        </w:tc>
        <w:tc>
          <w:tcPr>
            <w:tcW w:w="630" w:type="dxa"/>
            <w:textDirection w:val="btLr"/>
            <w:tcPrChange w:id="24" w:author="mudhihir H. Nyema" w:date="2024-01-29T08:25:00Z">
              <w:tcPr>
                <w:tcW w:w="630" w:type="dxa"/>
                <w:textDirection w:val="btLr"/>
              </w:tcPr>
            </w:tcPrChange>
          </w:tcPr>
          <w:p w:rsidR="00BB0D26" w:rsidRPr="00940FCA" w:rsidRDefault="00BB0D26" w:rsidP="00B8108E">
            <w:pPr>
              <w:ind w:left="113" w:right="113"/>
              <w:rPr>
                <w:rFonts w:ascii="Times New Roman" w:hAnsi="Times New Roman" w:cs="Times New Roman"/>
                <w:sz w:val="18"/>
                <w:szCs w:val="18"/>
              </w:rPr>
            </w:pPr>
            <w:r>
              <w:rPr>
                <w:rFonts w:ascii="Times New Roman" w:hAnsi="Times New Roman" w:cs="Times New Roman"/>
                <w:sz w:val="18"/>
                <w:szCs w:val="18"/>
              </w:rPr>
              <w:t>IA</w:t>
            </w:r>
          </w:p>
        </w:tc>
        <w:tc>
          <w:tcPr>
            <w:tcW w:w="630" w:type="dxa"/>
            <w:textDirection w:val="btLr"/>
            <w:tcPrChange w:id="25" w:author="mudhihir H. Nyema" w:date="2024-01-29T08:25:00Z">
              <w:tcPr>
                <w:tcW w:w="630" w:type="dxa"/>
                <w:textDirection w:val="btLr"/>
              </w:tcPr>
            </w:tcPrChange>
          </w:tcPr>
          <w:p w:rsidR="00BB0D26" w:rsidRDefault="00BB0D26" w:rsidP="00B8108E">
            <w:pPr>
              <w:ind w:left="113" w:right="113"/>
              <w:rPr>
                <w:rFonts w:ascii="Times New Roman" w:hAnsi="Times New Roman" w:cs="Times New Roman"/>
                <w:sz w:val="18"/>
                <w:szCs w:val="18"/>
              </w:rPr>
            </w:pPr>
            <w:r>
              <w:rPr>
                <w:rFonts w:ascii="Times New Roman" w:hAnsi="Times New Roman" w:cs="Times New Roman"/>
                <w:sz w:val="18"/>
                <w:szCs w:val="18"/>
              </w:rPr>
              <w:t>MACHINE LEARNING</w:t>
            </w:r>
          </w:p>
        </w:tc>
        <w:tc>
          <w:tcPr>
            <w:tcW w:w="630" w:type="dxa"/>
            <w:textDirection w:val="btLr"/>
            <w:tcPrChange w:id="26" w:author="mudhihir H. Nyema" w:date="2024-01-29T08:25:00Z">
              <w:tcPr>
                <w:tcW w:w="630" w:type="dxa"/>
                <w:textDirection w:val="btLr"/>
              </w:tcPr>
            </w:tcPrChange>
          </w:tcPr>
          <w:p w:rsidR="00BB0D26" w:rsidRDefault="00BB0D26" w:rsidP="00B8108E">
            <w:pPr>
              <w:ind w:left="113" w:right="113"/>
              <w:rPr>
                <w:ins w:id="27" w:author="mudhihir H. Nyema" w:date="2024-01-29T08:25:00Z"/>
                <w:rFonts w:ascii="Times New Roman" w:hAnsi="Times New Roman" w:cs="Times New Roman"/>
                <w:sz w:val="18"/>
                <w:szCs w:val="18"/>
              </w:rPr>
            </w:pPr>
            <w:ins w:id="28" w:author="mudhihir H. Nyema" w:date="2024-01-29T08:25:00Z">
              <w:r>
                <w:rPr>
                  <w:rFonts w:ascii="Times New Roman" w:hAnsi="Times New Roman" w:cs="Times New Roman"/>
                  <w:sz w:val="18"/>
                  <w:szCs w:val="18"/>
                </w:rPr>
                <w:t xml:space="preserve">BLOCK </w:t>
              </w:r>
            </w:ins>
          </w:p>
        </w:tc>
      </w:tr>
      <w:tr w:rsidR="00BB0D26" w:rsidTr="00BB0D26">
        <w:trPr>
          <w:trHeight w:val="341"/>
          <w:trPrChange w:id="29" w:author="mudhihir H. Nyema" w:date="2024-01-29T08:25:00Z">
            <w:trPr>
              <w:trHeight w:val="341"/>
            </w:trPr>
          </w:trPrChange>
        </w:trPr>
        <w:tc>
          <w:tcPr>
            <w:tcW w:w="540" w:type="dxa"/>
            <w:tcPrChange w:id="30" w:author="mudhihir H. Nyema" w:date="2024-01-29T08:25:00Z">
              <w:tcPr>
                <w:tcW w:w="54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del w:id="31" w:author="mudhihir H. Nyema" w:date="2024-01-29T08:25:00Z">
              <w:r w:rsidDel="00BB0D26">
                <w:rPr>
                  <w:rFonts w:ascii="Times New Roman" w:eastAsia="Times New Roman" w:hAnsi="Times New Roman" w:cs="Times New Roman"/>
                  <w:sz w:val="24"/>
                  <w:szCs w:val="24"/>
                </w:rPr>
                <w:delText>1</w:delText>
              </w:r>
            </w:del>
            <w:ins w:id="32" w:author="mudhihir H. Nyema" w:date="2024-01-29T08:31:00Z">
              <w:r w:rsidR="00736F67">
                <w:rPr>
                  <w:rFonts w:ascii="Times New Roman" w:eastAsia="Times New Roman" w:hAnsi="Times New Roman" w:cs="Times New Roman"/>
                  <w:sz w:val="24"/>
                  <w:szCs w:val="24"/>
                </w:rPr>
                <w:t>1</w:t>
              </w:r>
            </w:ins>
          </w:p>
        </w:tc>
        <w:tc>
          <w:tcPr>
            <w:tcW w:w="2790" w:type="dxa"/>
            <w:tcPrChange w:id="33" w:author="mudhihir H. Nyema" w:date="2024-01-29T08:25:00Z">
              <w:tcPr>
                <w:tcW w:w="27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t>(Ghizlane, M, et al., 2019)</w:t>
            </w:r>
          </w:p>
        </w:tc>
        <w:tc>
          <w:tcPr>
            <w:tcW w:w="720" w:type="dxa"/>
            <w:tcPrChange w:id="34" w:author="mudhihir H. Nyema" w:date="2024-01-29T08:25:00Z">
              <w:tcPr>
                <w:tcW w:w="720" w:type="dxa"/>
              </w:tcPr>
            </w:tcPrChange>
          </w:tcPr>
          <w:p w:rsidR="00BB0D26" w:rsidRPr="00DA173A" w:rsidRDefault="00BB0D26" w:rsidP="00B8108E">
            <w:pPr>
              <w:spacing w:before="100" w:beforeAutospacing="1" w:after="100" w:afterAutospacing="1"/>
              <w:rPr>
                <w:rFonts w:ascii="Times New Roman" w:eastAsia="Times New Roman" w:hAnsi="Times New Roman" w:cs="Times New Roman"/>
                <w:sz w:val="24"/>
                <w:szCs w:val="24"/>
                <w:vertAlign w:val="superscript"/>
              </w:rPr>
            </w:pPr>
            <w:ins w:id="35" w:author="mudhihir H. Nyema" w:date="2024-01-29T07:34:00Z">
              <w:r>
                <w:rPr>
                  <w:rFonts w:ascii="Times New Roman" w:eastAsia="Times New Roman" w:hAnsi="Times New Roman" w:cs="Times New Roman"/>
                  <w:noProof/>
                  <w:sz w:val="24"/>
                  <w:szCs w:val="24"/>
                  <w:vertAlign w:val="superscript"/>
                </w:rPr>
                <mc:AlternateContent>
                  <mc:Choice Requires="wpi">
                    <w:drawing>
                      <wp:anchor distT="0" distB="0" distL="114300" distR="114300" simplePos="0" relativeHeight="251724800" behindDoc="0" locked="0" layoutInCell="1" allowOverlap="1" wp14:anchorId="22A305DC" wp14:editId="63248A08">
                        <wp:simplePos x="0" y="0"/>
                        <wp:positionH relativeFrom="column">
                          <wp:posOffset>39230</wp:posOffset>
                        </wp:positionH>
                        <wp:positionV relativeFrom="paragraph">
                          <wp:posOffset>15180</wp:posOffset>
                        </wp:positionV>
                        <wp:extent cx="216360" cy="184680"/>
                        <wp:effectExtent l="38100" t="38100" r="50800" b="6350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216360" cy="184680"/>
                              </w14:xfrm>
                            </w14:contentPart>
                          </a:graphicData>
                        </a:graphic>
                      </wp:anchor>
                    </w:drawing>
                  </mc:Choice>
                  <mc:Fallback>
                    <w:pict>
                      <v:shape w14:anchorId="174EE752" id="Ink 11" o:spid="_x0000_s1026" type="#_x0000_t75" style="position:absolute;margin-left:2.1pt;margin-top:.2pt;width:19.05pt;height:16.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">
                        <v:imagedata r:id="rId12" o:title=""/>
                      </v:shape>
                    </w:pict>
                  </mc:Fallback>
                </mc:AlternateContent>
              </w:r>
            </w:ins>
          </w:p>
        </w:tc>
        <w:tc>
          <w:tcPr>
            <w:tcW w:w="810" w:type="dxa"/>
            <w:tcPrChange w:id="36"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37" w:author="mudhihir H. Nyema" w:date="2024-01-29T07:34:00Z">
              <w:r>
                <w:rPr>
                  <w:rFonts w:ascii="Times New Roman" w:eastAsia="Times New Roman" w:hAnsi="Times New Roman" w:cs="Times New Roman"/>
                  <w:noProof/>
                  <w:sz w:val="24"/>
                  <w:szCs w:val="24"/>
                </w:rPr>
                <mc:AlternateContent>
                  <mc:Choice Requires="wpi">
                    <w:drawing>
                      <wp:anchor distT="0" distB="0" distL="114300" distR="114300" simplePos="0" relativeHeight="251726848" behindDoc="0" locked="0" layoutInCell="1" allowOverlap="1" wp14:anchorId="0BD04F31" wp14:editId="517ACF0F">
                        <wp:simplePos x="0" y="0"/>
                        <wp:positionH relativeFrom="column">
                          <wp:posOffset>197990</wp:posOffset>
                        </wp:positionH>
                        <wp:positionV relativeFrom="paragraph">
                          <wp:posOffset>59820</wp:posOffset>
                        </wp:positionV>
                        <wp:extent cx="165600" cy="127080"/>
                        <wp:effectExtent l="38100" t="38100" r="63500" b="6350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65600" cy="127080"/>
                              </w14:xfrm>
                            </w14:contentPart>
                          </a:graphicData>
                        </a:graphic>
                      </wp:anchor>
                    </w:drawing>
                  </mc:Choice>
                  <mc:Fallback>
                    <w:pict>
                      <v:shape w14:anchorId="6DEF9C0E" id="Ink 13" o:spid="_x0000_s1026" type="#_x0000_t75" style="position:absolute;margin-left:14.6pt;margin-top:3.7pt;width:15.1pt;height: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">
                        <v:imagedata r:id="rId1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25824" behindDoc="0" locked="0" layoutInCell="1" allowOverlap="1" wp14:anchorId="6F665E7E" wp14:editId="45440521">
                        <wp:simplePos x="0" y="0"/>
                        <wp:positionH relativeFrom="column">
                          <wp:posOffset>197990</wp:posOffset>
                        </wp:positionH>
                        <wp:positionV relativeFrom="paragraph">
                          <wp:posOffset>59820</wp:posOffset>
                        </wp:positionV>
                        <wp:extent cx="121320" cy="120960"/>
                        <wp:effectExtent l="57150" t="57150" r="50165" b="5080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121320" cy="120960"/>
                              </w14:xfrm>
                            </w14:contentPart>
                          </a:graphicData>
                        </a:graphic>
                      </wp:anchor>
                    </w:drawing>
                  </mc:Choice>
                  <mc:Fallback>
                    <w:pict>
                      <v:shape w14:anchorId="6340D053" id="Ink 12" o:spid="_x0000_s1026" type="#_x0000_t75" style="position:absolute;margin-left:14.6pt;margin-top:3.7pt;width:11.55pt;height:1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">
                        <v:imagedata r:id="rId16" o:title=""/>
                      </v:shape>
                    </w:pict>
                  </mc:Fallback>
                </mc:AlternateContent>
              </w:r>
            </w:ins>
          </w:p>
        </w:tc>
        <w:tc>
          <w:tcPr>
            <w:tcW w:w="900" w:type="dxa"/>
            <w:tcPrChange w:id="38"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39" w:author="mudhihir H. Nyema" w:date="2024-01-29T07:34:00Z">
              <w:r>
                <w:rPr>
                  <w:rFonts w:ascii="Times New Roman" w:eastAsia="Times New Roman" w:hAnsi="Times New Roman" w:cs="Times New Roman"/>
                  <w:noProof/>
                  <w:sz w:val="24"/>
                  <w:szCs w:val="24"/>
                </w:rPr>
                <mc:AlternateContent>
                  <mc:Choice Requires="wpi">
                    <w:drawing>
                      <wp:anchor distT="0" distB="0" distL="114300" distR="114300" simplePos="0" relativeHeight="251728896" behindDoc="0" locked="0" layoutInCell="1" allowOverlap="1" wp14:anchorId="5D85987B" wp14:editId="69378A30">
                        <wp:simplePos x="0" y="0"/>
                        <wp:positionH relativeFrom="column">
                          <wp:posOffset>140840</wp:posOffset>
                        </wp:positionH>
                        <wp:positionV relativeFrom="paragraph">
                          <wp:posOffset>46860</wp:posOffset>
                        </wp:positionV>
                        <wp:extent cx="159120" cy="153720"/>
                        <wp:effectExtent l="38100" t="57150" r="50800" b="5588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159120" cy="153720"/>
                              </w14:xfrm>
                            </w14:contentPart>
                          </a:graphicData>
                        </a:graphic>
                      </wp:anchor>
                    </w:drawing>
                  </mc:Choice>
                  <mc:Fallback>
                    <w:pict>
                      <v:shape w14:anchorId="4FA1ECF3" id="Ink 15" o:spid="_x0000_s1026" type="#_x0000_t75" style="position:absolute;margin-left:10.1pt;margin-top:2.7pt;width:14.55pt;height:14.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">
                        <v:imagedata r:id="rId1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27872" behindDoc="0" locked="0" layoutInCell="1" allowOverlap="1" wp14:anchorId="12BD35AC" wp14:editId="7FC0BFFA">
                        <wp:simplePos x="0" y="0"/>
                        <wp:positionH relativeFrom="column">
                          <wp:posOffset>159920</wp:posOffset>
                        </wp:positionH>
                        <wp:positionV relativeFrom="paragraph">
                          <wp:posOffset>40740</wp:posOffset>
                        </wp:positionV>
                        <wp:extent cx="146520" cy="146160"/>
                        <wp:effectExtent l="38100" t="38100" r="63500" b="6350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146520" cy="146160"/>
                              </w14:xfrm>
                            </w14:contentPart>
                          </a:graphicData>
                        </a:graphic>
                      </wp:anchor>
                    </w:drawing>
                  </mc:Choice>
                  <mc:Fallback>
                    <w:pict>
                      <v:shape w14:anchorId="4873DEA5" id="Ink 14" o:spid="_x0000_s1026" type="#_x0000_t75" style="position:absolute;margin-left:11.6pt;margin-top:2.2pt;width:13.6pt;height:1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">
                        <v:imagedata r:id="rId20" o:title=""/>
                      </v:shape>
                    </w:pict>
                  </mc:Fallback>
                </mc:AlternateContent>
              </w:r>
            </w:ins>
          </w:p>
        </w:tc>
        <w:tc>
          <w:tcPr>
            <w:tcW w:w="990" w:type="dxa"/>
            <w:tcPrChange w:id="40" w:author="mudhihir H. Nyema" w:date="2024-01-29T08:25:00Z">
              <w:tcPr>
                <w:tcW w:w="9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41" w:author="mudhihir H. Nyema" w:date="2024-01-29T07:34:00Z">
              <w:r>
                <w:rPr>
                  <w:rFonts w:ascii="Times New Roman" w:eastAsia="Times New Roman" w:hAnsi="Times New Roman" w:cs="Times New Roman"/>
                  <w:noProof/>
                  <w:sz w:val="24"/>
                  <w:szCs w:val="24"/>
                </w:rPr>
                <mc:AlternateContent>
                  <mc:Choice Requires="wpi">
                    <w:drawing>
                      <wp:anchor distT="0" distB="0" distL="114300" distR="114300" simplePos="0" relativeHeight="251729920" behindDoc="0" locked="0" layoutInCell="1" allowOverlap="1" wp14:anchorId="2091D860" wp14:editId="1626ACC6">
                        <wp:simplePos x="0" y="0"/>
                        <wp:positionH relativeFrom="column">
                          <wp:posOffset>30860</wp:posOffset>
                        </wp:positionH>
                        <wp:positionV relativeFrom="paragraph">
                          <wp:posOffset>72420</wp:posOffset>
                        </wp:positionV>
                        <wp:extent cx="281880" cy="184320"/>
                        <wp:effectExtent l="38100" t="38100" r="61595" b="6350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281880" cy="184320"/>
                              </w14:xfrm>
                            </w14:contentPart>
                          </a:graphicData>
                        </a:graphic>
                      </wp:anchor>
                    </w:drawing>
                  </mc:Choice>
                  <mc:Fallback>
                    <w:pict>
                      <v:shape w14:anchorId="50EADD16" id="Ink 16" o:spid="_x0000_s1026" type="#_x0000_t75" style="position:absolute;margin-left:1.45pt;margin-top:4.7pt;width:24.25pt;height:1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">
                        <v:imagedata r:id="rId22" o:title=""/>
                      </v:shape>
                    </w:pict>
                  </mc:Fallback>
                </mc:AlternateContent>
              </w:r>
            </w:ins>
          </w:p>
        </w:tc>
        <w:tc>
          <w:tcPr>
            <w:tcW w:w="810" w:type="dxa"/>
            <w:tcPrChange w:id="42"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43" w:author="mudhihir H. Nyema" w:date="2024-01-29T07:35:00Z">
              <w:r>
                <w:rPr>
                  <w:rFonts w:ascii="Times New Roman" w:eastAsia="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64BEEFDC" wp14:editId="0C04B327">
                        <wp:simplePos x="0" y="0"/>
                        <wp:positionH relativeFrom="column">
                          <wp:posOffset>45890</wp:posOffset>
                        </wp:positionH>
                        <wp:positionV relativeFrom="paragraph">
                          <wp:posOffset>72420</wp:posOffset>
                        </wp:positionV>
                        <wp:extent cx="203400" cy="120960"/>
                        <wp:effectExtent l="38100" t="57150" r="63500" b="50800"/>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203400" cy="120960"/>
                              </w14:xfrm>
                            </w14:contentPart>
                          </a:graphicData>
                        </a:graphic>
                      </wp:anchor>
                    </w:drawing>
                  </mc:Choice>
                  <mc:Fallback>
                    <w:pict>
                      <v:shape w14:anchorId="7D06D3DD" id="Ink 17" o:spid="_x0000_s1026" type="#_x0000_t75" style="position:absolute;margin-left:2.6pt;margin-top:4.7pt;width:18pt;height:1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">
                        <v:imagedata r:id="rId24" o:title=""/>
                      </v:shape>
                    </w:pict>
                  </mc:Fallback>
                </mc:AlternateContent>
              </w:r>
            </w:ins>
          </w:p>
        </w:tc>
        <w:tc>
          <w:tcPr>
            <w:tcW w:w="900" w:type="dxa"/>
            <w:tcPrChange w:id="44"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45" w:author="mudhihir H. Nyema" w:date="2024-01-29T07:35:00Z">
              <w:r>
                <w:rPr>
                  <w:rFonts w:ascii="Times New Roman" w:eastAsia="Times New Roman" w:hAnsi="Times New Roman" w:cs="Times New Roman"/>
                  <w:noProof/>
                  <w:sz w:val="24"/>
                  <w:szCs w:val="24"/>
                </w:rPr>
                <mc:AlternateContent>
                  <mc:Choice Requires="wpi">
                    <w:drawing>
                      <wp:anchor distT="0" distB="0" distL="114300" distR="114300" simplePos="0" relativeHeight="251731968" behindDoc="0" locked="0" layoutInCell="1" allowOverlap="1" wp14:anchorId="2B5985AF" wp14:editId="246A4BFD">
                        <wp:simplePos x="0" y="0"/>
                        <wp:positionH relativeFrom="column">
                          <wp:posOffset>58580</wp:posOffset>
                        </wp:positionH>
                        <wp:positionV relativeFrom="paragraph">
                          <wp:posOffset>-29820</wp:posOffset>
                        </wp:positionV>
                        <wp:extent cx="330480" cy="229680"/>
                        <wp:effectExtent l="38100" t="57150" r="50800" b="56515"/>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330480" cy="229680"/>
                              </w14:xfrm>
                            </w14:contentPart>
                          </a:graphicData>
                        </a:graphic>
                      </wp:anchor>
                    </w:drawing>
                  </mc:Choice>
                  <mc:Fallback>
                    <w:pict>
                      <v:shape w14:anchorId="5C223CCA" id="Ink 18" o:spid="_x0000_s1026" type="#_x0000_t75" style="position:absolute;margin-left:3.6pt;margin-top:-3.35pt;width:28pt;height:20.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">
                        <v:imagedata r:id="rId26" o:title=""/>
                      </v:shape>
                    </w:pict>
                  </mc:Fallback>
                </mc:AlternateContent>
              </w:r>
            </w:ins>
          </w:p>
        </w:tc>
        <w:tc>
          <w:tcPr>
            <w:tcW w:w="900" w:type="dxa"/>
            <w:tcPrChange w:id="46"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47" w:author="mudhihir H. Nyema" w:date="2024-01-29T07:35:00Z">
              <w:r>
                <w:rPr>
                  <w:rFonts w:ascii="Times New Roman" w:eastAsia="Times New Roman" w:hAnsi="Times New Roman" w:cs="Times New Roman"/>
                  <w:noProof/>
                  <w:sz w:val="24"/>
                  <w:szCs w:val="24"/>
                </w:rPr>
                <mc:AlternateContent>
                  <mc:Choice Requires="wpi">
                    <w:drawing>
                      <wp:anchor distT="0" distB="0" distL="114300" distR="114300" simplePos="0" relativeHeight="251734016" behindDoc="0" locked="0" layoutInCell="1" allowOverlap="1" wp14:anchorId="1CF1F258" wp14:editId="08EACDBF">
                        <wp:simplePos x="0" y="0"/>
                        <wp:positionH relativeFrom="column">
                          <wp:posOffset>179000</wp:posOffset>
                        </wp:positionH>
                        <wp:positionV relativeFrom="paragraph">
                          <wp:posOffset>97620</wp:posOffset>
                        </wp:positionV>
                        <wp:extent cx="159120" cy="140400"/>
                        <wp:effectExtent l="57150" t="38100" r="50800" b="50165"/>
                        <wp:wrapNone/>
                        <wp:docPr id="2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159120" cy="140400"/>
                              </w14:xfrm>
                            </w14:contentPart>
                          </a:graphicData>
                        </a:graphic>
                      </wp:anchor>
                    </w:drawing>
                  </mc:Choice>
                  <mc:Fallback>
                    <w:pict>
                      <v:shape w14:anchorId="6C55465C" id="Ink 20" o:spid="_x0000_s1026" type="#_x0000_t75" style="position:absolute;margin-left:13.1pt;margin-top:6.7pt;width:14.55pt;height:13.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">
                        <v:imagedata r:id="rId2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32992" behindDoc="0" locked="0" layoutInCell="1" allowOverlap="1" wp14:anchorId="32E3DF92" wp14:editId="6B04ACF1">
                        <wp:simplePos x="0" y="0"/>
                        <wp:positionH relativeFrom="column">
                          <wp:posOffset>198080</wp:posOffset>
                        </wp:positionH>
                        <wp:positionV relativeFrom="paragraph">
                          <wp:posOffset>104100</wp:posOffset>
                        </wp:positionV>
                        <wp:extent cx="95760" cy="82800"/>
                        <wp:effectExtent l="38100" t="57150" r="57150" b="50800"/>
                        <wp:wrapNone/>
                        <wp:docPr id="19" name="Ink 19"/>
                        <wp:cNvGraphicFramePr/>
                        <a:graphic xmlns:a="http://schemas.openxmlformats.org/drawingml/2006/main">
                          <a:graphicData uri="http://schemas.microsoft.com/office/word/2010/wordprocessingInk">
                            <w14:contentPart bwMode="auto" r:id="rId29">
                              <w14:nvContentPartPr>
                                <w14:cNvContentPartPr/>
                              </w14:nvContentPartPr>
                              <w14:xfrm>
                                <a:off x="0" y="0"/>
                                <a:ext cx="95760" cy="82800"/>
                              </w14:xfrm>
                            </w14:contentPart>
                          </a:graphicData>
                        </a:graphic>
                      </wp:anchor>
                    </w:drawing>
                  </mc:Choice>
                  <mc:Fallback>
                    <w:pict>
                      <v:shape w14:anchorId="36B68B08" id="Ink 19" o:spid="_x0000_s1026" type="#_x0000_t75" style="position:absolute;margin-left:14.6pt;margin-top:7.2pt;width:9.6pt;height: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">
                        <v:imagedata r:id="rId30" o:title=""/>
                      </v:shape>
                    </w:pict>
                  </mc:Fallback>
                </mc:AlternateContent>
              </w:r>
            </w:ins>
          </w:p>
        </w:tc>
        <w:tc>
          <w:tcPr>
            <w:tcW w:w="630" w:type="dxa"/>
            <w:tcPrChange w:id="48"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49" w:author="mudhihir H. Nyema" w:date="2024-01-29T07:35:00Z">
              <w:r>
                <w:rPr>
                  <w:rFonts w:ascii="Times New Roman" w:eastAsia="Times New Roman" w:hAnsi="Times New Roman" w:cs="Times New Roman"/>
                  <w:noProof/>
                  <w:sz w:val="24"/>
                  <w:szCs w:val="24"/>
                </w:rPr>
                <mc:AlternateContent>
                  <mc:Choice Requires="wpi">
                    <w:drawing>
                      <wp:anchor distT="0" distB="0" distL="114300" distR="114300" simplePos="0" relativeHeight="251736064" behindDoc="0" locked="0" layoutInCell="1" allowOverlap="1" wp14:anchorId="2D6B8FA4" wp14:editId="1272443F">
                        <wp:simplePos x="0" y="0"/>
                        <wp:positionH relativeFrom="column">
                          <wp:posOffset>39500</wp:posOffset>
                        </wp:positionH>
                        <wp:positionV relativeFrom="paragraph">
                          <wp:posOffset>85020</wp:posOffset>
                        </wp:positionV>
                        <wp:extent cx="159120" cy="114840"/>
                        <wp:effectExtent l="57150" t="57150" r="50800" b="57150"/>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59120" cy="114840"/>
                              </w14:xfrm>
                            </w14:contentPart>
                          </a:graphicData>
                        </a:graphic>
                      </wp:anchor>
                    </w:drawing>
                  </mc:Choice>
                  <mc:Fallback>
                    <w:pict>
                      <v:shape w14:anchorId="59683595" id="Ink 23" o:spid="_x0000_s1026" type="#_x0000_t75" style="position:absolute;margin-left:2.1pt;margin-top:5.7pt;width:14.55pt;height:11.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">
                        <v:imagedata r:id="rId3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35040" behindDoc="0" locked="0" layoutInCell="1" allowOverlap="1" wp14:anchorId="44B0EB2B" wp14:editId="523AB8FF">
                        <wp:simplePos x="0" y="0"/>
                        <wp:positionH relativeFrom="column">
                          <wp:posOffset>58580</wp:posOffset>
                        </wp:positionH>
                        <wp:positionV relativeFrom="paragraph">
                          <wp:posOffset>59820</wp:posOffset>
                        </wp:positionV>
                        <wp:extent cx="127080" cy="165240"/>
                        <wp:effectExtent l="38100" t="38100" r="63500" b="63500"/>
                        <wp:wrapNone/>
                        <wp:docPr id="21"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127080" cy="165240"/>
                              </w14:xfrm>
                            </w14:contentPart>
                          </a:graphicData>
                        </a:graphic>
                      </wp:anchor>
                    </w:drawing>
                  </mc:Choice>
                  <mc:Fallback>
                    <w:pict>
                      <v:shape w14:anchorId="1F13BC4F" id="Ink 21" o:spid="_x0000_s1026" type="#_x0000_t75" style="position:absolute;margin-left:3.6pt;margin-top:3.7pt;width:12pt;height: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">
                        <v:imagedata r:id="rId34" o:title=""/>
                      </v:shape>
                    </w:pict>
                  </mc:Fallback>
                </mc:AlternateContent>
              </w:r>
            </w:ins>
          </w:p>
        </w:tc>
        <w:tc>
          <w:tcPr>
            <w:tcW w:w="630" w:type="dxa"/>
            <w:tcPrChange w:id="50"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51" w:author="mudhihir H. Nyema" w:date="2024-01-29T07:35:00Z">
              <w:r>
                <w:rPr>
                  <w:rFonts w:ascii="Times New Roman" w:eastAsia="Times New Roman" w:hAnsi="Times New Roman" w:cs="Times New Roman"/>
                  <w:noProof/>
                  <w:sz w:val="24"/>
                  <w:szCs w:val="24"/>
                </w:rPr>
                <mc:AlternateContent>
                  <mc:Choice Requires="wpi">
                    <w:drawing>
                      <wp:anchor distT="0" distB="0" distL="114300" distR="114300" simplePos="0" relativeHeight="251738112" behindDoc="0" locked="0" layoutInCell="1" allowOverlap="1" wp14:anchorId="31D7E973" wp14:editId="4323C050">
                        <wp:simplePos x="0" y="0"/>
                        <wp:positionH relativeFrom="column">
                          <wp:posOffset>77570</wp:posOffset>
                        </wp:positionH>
                        <wp:positionV relativeFrom="paragraph">
                          <wp:posOffset>46860</wp:posOffset>
                        </wp:positionV>
                        <wp:extent cx="140040" cy="159120"/>
                        <wp:effectExtent l="38100" t="57150" r="50800" b="50800"/>
                        <wp:wrapNone/>
                        <wp:docPr id="25" name="Ink 25"/>
                        <wp:cNvGraphicFramePr/>
                        <a:graphic xmlns:a="http://schemas.openxmlformats.org/drawingml/2006/main">
                          <a:graphicData uri="http://schemas.microsoft.com/office/word/2010/wordprocessingInk">
                            <w14:contentPart bwMode="auto" r:id="rId35">
                              <w14:nvContentPartPr>
                                <w14:cNvContentPartPr/>
                              </w14:nvContentPartPr>
                              <w14:xfrm>
                                <a:off x="0" y="0"/>
                                <a:ext cx="140040" cy="159120"/>
                              </w14:xfrm>
                            </w14:contentPart>
                          </a:graphicData>
                        </a:graphic>
                      </wp:anchor>
                    </w:drawing>
                  </mc:Choice>
                  <mc:Fallback>
                    <w:pict>
                      <v:shape w14:anchorId="7566035F" id="Ink 25" o:spid="_x0000_s1026" type="#_x0000_t75" style="position:absolute;margin-left:5.1pt;margin-top:2.7pt;width:13.05pt;height:14.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">
                        <v:imagedata r:id="rId3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37088" behindDoc="0" locked="0" layoutInCell="1" allowOverlap="1" wp14:anchorId="4D95873E" wp14:editId="7C72289E">
                        <wp:simplePos x="0" y="0"/>
                        <wp:positionH relativeFrom="column">
                          <wp:posOffset>134090</wp:posOffset>
                        </wp:positionH>
                        <wp:positionV relativeFrom="paragraph">
                          <wp:posOffset>46860</wp:posOffset>
                        </wp:positionV>
                        <wp:extent cx="89640" cy="140040"/>
                        <wp:effectExtent l="38100" t="38100" r="62865" b="50800"/>
                        <wp:wrapNone/>
                        <wp:docPr id="24" name="Ink 24"/>
                        <wp:cNvGraphicFramePr/>
                        <a:graphic xmlns:a="http://schemas.openxmlformats.org/drawingml/2006/main">
                          <a:graphicData uri="http://schemas.microsoft.com/office/word/2010/wordprocessingInk">
                            <w14:contentPart bwMode="auto" r:id="rId37">
                              <w14:nvContentPartPr>
                                <w14:cNvContentPartPr/>
                              </w14:nvContentPartPr>
                              <w14:xfrm>
                                <a:off x="0" y="0"/>
                                <a:ext cx="89640" cy="140040"/>
                              </w14:xfrm>
                            </w14:contentPart>
                          </a:graphicData>
                        </a:graphic>
                      </wp:anchor>
                    </w:drawing>
                  </mc:Choice>
                  <mc:Fallback>
                    <w:pict>
                      <v:shape w14:anchorId="0461D8AD" id="Ink 24" o:spid="_x0000_s1026" type="#_x0000_t75" style="position:absolute;margin-left:9.55pt;margin-top:2.7pt;width:9.05pt;height:13.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">
                        <v:imagedata r:id="rId38" o:title=""/>
                      </v:shape>
                    </w:pict>
                  </mc:Fallback>
                </mc:AlternateContent>
              </w:r>
            </w:ins>
          </w:p>
        </w:tc>
        <w:tc>
          <w:tcPr>
            <w:tcW w:w="630" w:type="dxa"/>
            <w:tcPrChange w:id="52" w:author="mudhihir H. Nyema" w:date="2024-01-29T08:25:00Z">
              <w:tcPr>
                <w:tcW w:w="630" w:type="dxa"/>
              </w:tcPr>
            </w:tcPrChange>
          </w:tcPr>
          <w:p w:rsidR="00BB0D26" w:rsidRDefault="00BB0D26" w:rsidP="00B8108E">
            <w:pPr>
              <w:spacing w:before="100" w:beforeAutospacing="1" w:after="100" w:afterAutospacing="1"/>
              <w:rPr>
                <w:ins w:id="53" w:author="mudhihir H. Nyema" w:date="2024-01-29T08:25:00Z"/>
                <w:rFonts w:ascii="Times New Roman" w:eastAsia="Times New Roman" w:hAnsi="Times New Roman" w:cs="Times New Roman"/>
                <w:noProof/>
                <w:sz w:val="24"/>
                <w:szCs w:val="24"/>
              </w:rPr>
            </w:pPr>
            <w:ins w:id="54" w:author="mudhihir H. Nyema" w:date="2024-01-29T08:27:00Z">
              <w:r>
                <w:rPr>
                  <w:rFonts w:ascii="Times New Roman" w:eastAsia="Times New Roman" w:hAnsi="Times New Roman" w:cs="Times New Roman"/>
                  <w:noProof/>
                  <w:sz w:val="24"/>
                  <w:szCs w:val="24"/>
                </w:rPr>
                <mc:AlternateContent>
                  <mc:Choice Requires="wpi">
                    <w:drawing>
                      <wp:anchor distT="0" distB="0" distL="114300" distR="114300" simplePos="0" relativeHeight="251794432" behindDoc="0" locked="0" layoutInCell="1" allowOverlap="1">
                        <wp:simplePos x="0" y="0"/>
                        <wp:positionH relativeFrom="column">
                          <wp:posOffset>100500</wp:posOffset>
                        </wp:positionH>
                        <wp:positionV relativeFrom="paragraph">
                          <wp:posOffset>28000</wp:posOffset>
                        </wp:positionV>
                        <wp:extent cx="140400" cy="165240"/>
                        <wp:effectExtent l="38100" t="38100" r="50165" b="63500"/>
                        <wp:wrapNone/>
                        <wp:docPr id="82" name="Ink 82"/>
                        <wp:cNvGraphicFramePr/>
                        <a:graphic xmlns:a="http://schemas.openxmlformats.org/drawingml/2006/main">
                          <a:graphicData uri="http://schemas.microsoft.com/office/word/2010/wordprocessingInk">
                            <w14:contentPart bwMode="auto" r:id="rId39">
                              <w14:nvContentPartPr>
                                <w14:cNvContentPartPr/>
                              </w14:nvContentPartPr>
                              <w14:xfrm>
                                <a:off x="0" y="0"/>
                                <a:ext cx="140400" cy="165240"/>
                              </w14:xfrm>
                            </w14:contentPart>
                          </a:graphicData>
                        </a:graphic>
                      </wp:anchor>
                    </w:drawing>
                  </mc:Choice>
                  <mc:Fallback>
                    <w:pict>
                      <v:shape w14:anchorId="4D55D33C" id="Ink 82" o:spid="_x0000_s1026" type="#_x0000_t75" style="position:absolute;margin-left:6.9pt;margin-top:1.2pt;width:13.05pt;height: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">
                        <v:imagedata r:id="rId4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93408" behindDoc="0" locked="0" layoutInCell="1" allowOverlap="1">
                        <wp:simplePos x="0" y="0"/>
                        <wp:positionH relativeFrom="column">
                          <wp:posOffset>49380</wp:posOffset>
                        </wp:positionH>
                        <wp:positionV relativeFrom="paragraph">
                          <wp:posOffset>47080</wp:posOffset>
                        </wp:positionV>
                        <wp:extent cx="222840" cy="140040"/>
                        <wp:effectExtent l="57150" t="38100" r="63500" b="50800"/>
                        <wp:wrapNone/>
                        <wp:docPr id="81" name="Ink 81"/>
                        <wp:cNvGraphicFramePr/>
                        <a:graphic xmlns:a="http://schemas.openxmlformats.org/drawingml/2006/main">
                          <a:graphicData uri="http://schemas.microsoft.com/office/word/2010/wordprocessingInk">
                            <w14:contentPart bwMode="auto" r:id="rId41">
                              <w14:nvContentPartPr>
                                <w14:cNvContentPartPr/>
                              </w14:nvContentPartPr>
                              <w14:xfrm>
                                <a:off x="0" y="0"/>
                                <a:ext cx="222840" cy="140040"/>
                              </w14:xfrm>
                            </w14:contentPart>
                          </a:graphicData>
                        </a:graphic>
                      </wp:anchor>
                    </w:drawing>
                  </mc:Choice>
                  <mc:Fallback>
                    <w:pict>
                      <v:shape w14:anchorId="5A9B4179" id="Ink 81" o:spid="_x0000_s1026" type="#_x0000_t75" style="position:absolute;margin-left:2.9pt;margin-top:2.7pt;width:19.6pt;height:13.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">
                        <v:imagedata r:id="rId42" o:title=""/>
                      </v:shape>
                    </w:pict>
                  </mc:Fallback>
                </mc:AlternateContent>
              </w:r>
            </w:ins>
          </w:p>
        </w:tc>
      </w:tr>
      <w:tr w:rsidR="00BB0D26" w:rsidTr="00BB0D26">
        <w:trPr>
          <w:trHeight w:val="341"/>
          <w:trPrChange w:id="55" w:author="mudhihir H. Nyema" w:date="2024-01-29T08:25:00Z">
            <w:trPr>
              <w:trHeight w:val="341"/>
            </w:trPr>
          </w:trPrChange>
        </w:trPr>
        <w:tc>
          <w:tcPr>
            <w:tcW w:w="540" w:type="dxa"/>
            <w:tcPrChange w:id="56" w:author="mudhihir H. Nyema" w:date="2024-01-29T08:25:00Z">
              <w:tcPr>
                <w:tcW w:w="54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tcPrChange w:id="57" w:author="mudhihir H. Nyema" w:date="2024-01-29T08:25:00Z">
              <w:tcPr>
                <w:tcW w:w="27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fldChar w:fldCharType="begin" w:fldLock="1"/>
            </w:r>
            <w:r>
              <w:instrText>ADDIN CSL_CITATION {"citationItems":[{"id":"ITEM-1","itemData":{"DOI":"10.53964/jmer.2022008","ISSN":"27903192","abstract":"Objective: This research aims to explore the first and unique experiences of faculty members, administrators, and technical officers (staff) and their perception of opportunities and challenges using online proctoring tools in the final and entrance exams during the COVID-19 pandemic. Methods: The qualitative approach of interpretive paradigm study was used to evaluate staff experiences in participating online proctored examinations. In mid-2021, eight faculty members, one administrator, and one technical officer participated for the first time in online proctored examinations and elaborated on their perceptions and concerns about their online proctored exam experiences. Results: The study's findings provide new insight into the staff experiences of online proctored examinations, including their predominant concerns over consuming less time and effort, reducing huge administrative burdens, and organizing examinations frequently. The study also highlights challenges such as technology compatibility, doubts about academic integrity/reliability, and validity while implementing the online proctored examinations and their future impact. Conclusion: The findings from this study contribute to the exploration opportunities and challenges of online proctored examination concerning the university staff perspectives of technologically developing countries.","author":[{"dropping-particle":"","family":"Study","given":"Phenomenological","non-dropping-particle":"","parse-names":false,"suffix":""}],"container-title":"Journal of Modern Educational Research","id":"ITEM-1","issue":"November","issued":{"date-parts":[["2022"]]},"title":"Experiences of University Staff in Online Proctored Examination: A Phenomenological Study","type":"article-journal"},"uris":["http://www.mendeley.com/documents/?uuid=c859c26a-06f1-4183-bae9-9da46381e8c3"]}],"mendeley":{"formattedCitation":"(Study, 2022)","plainTextFormattedCitation":"(Study, 2022)","previouslyFormattedCitation":"(Study, 2022)"},"properties":{"noteIndex":0},"schema":"https://github.com/citation-style-language/schema/raw/master/csl-citation.json"}</w:instrText>
            </w:r>
            <w:r>
              <w:fldChar w:fldCharType="separate"/>
            </w:r>
            <w:r w:rsidRPr="00601BD9">
              <w:rPr>
                <w:noProof/>
              </w:rPr>
              <w:t>(Study, 2022)</w:t>
            </w:r>
            <w:r>
              <w:fldChar w:fldCharType="end"/>
            </w:r>
          </w:p>
        </w:tc>
        <w:tc>
          <w:tcPr>
            <w:tcW w:w="720" w:type="dxa"/>
            <w:tcPrChange w:id="58" w:author="mudhihir H. Nyema" w:date="2024-01-29T08:25:00Z">
              <w:tcPr>
                <w:tcW w:w="72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59" w:author="mudhihir H. Nyema" w:date="2024-01-29T07:37:00Z">
              <w:r>
                <w:rPr>
                  <w:rFonts w:ascii="Times New Roman" w:eastAsia="Times New Roman" w:hAnsi="Times New Roman" w:cs="Times New Roman"/>
                  <w:noProof/>
                  <w:sz w:val="24"/>
                  <w:szCs w:val="24"/>
                </w:rPr>
                <mc:AlternateContent>
                  <mc:Choice Requires="wpi">
                    <w:drawing>
                      <wp:anchor distT="0" distB="0" distL="114300" distR="114300" simplePos="0" relativeHeight="251739136" behindDoc="0" locked="0" layoutInCell="1" allowOverlap="1" wp14:anchorId="428D2019" wp14:editId="3B152BBC">
                        <wp:simplePos x="0" y="0"/>
                        <wp:positionH relativeFrom="column">
                          <wp:posOffset>-1450</wp:posOffset>
                        </wp:positionH>
                        <wp:positionV relativeFrom="paragraph">
                          <wp:posOffset>103375</wp:posOffset>
                        </wp:positionV>
                        <wp:extent cx="193680" cy="121320"/>
                        <wp:effectExtent l="57150" t="57150" r="53975" b="50165"/>
                        <wp:wrapNone/>
                        <wp:docPr id="26" name="Ink 26"/>
                        <wp:cNvGraphicFramePr/>
                        <a:graphic xmlns:a="http://schemas.openxmlformats.org/drawingml/2006/main">
                          <a:graphicData uri="http://schemas.microsoft.com/office/word/2010/wordprocessingInk">
                            <w14:contentPart bwMode="auto" r:id="rId43">
                              <w14:nvContentPartPr>
                                <w14:cNvContentPartPr/>
                              </w14:nvContentPartPr>
                              <w14:xfrm>
                                <a:off x="0" y="0"/>
                                <a:ext cx="193680" cy="121320"/>
                              </w14:xfrm>
                            </w14:contentPart>
                          </a:graphicData>
                        </a:graphic>
                      </wp:anchor>
                    </w:drawing>
                  </mc:Choice>
                  <mc:Fallback>
                    <w:pict>
                      <v:shape w14:anchorId="416CF836" id="Ink 26" o:spid="_x0000_s1026" type="#_x0000_t75" style="position:absolute;margin-left:-1.1pt;margin-top:7.15pt;width:17.25pt;height:11.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">
                        <v:imagedata r:id="rId44" o:title=""/>
                      </v:shape>
                    </w:pict>
                  </mc:Fallback>
                </mc:AlternateContent>
              </w:r>
            </w:ins>
          </w:p>
        </w:tc>
        <w:tc>
          <w:tcPr>
            <w:tcW w:w="810" w:type="dxa"/>
            <w:tcPrChange w:id="60"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61" w:author="mudhihir H. Nyema" w:date="2024-01-29T07:37:00Z">
              <w:r>
                <w:rPr>
                  <w:rFonts w:ascii="Times New Roman" w:eastAsia="Times New Roman" w:hAnsi="Times New Roman" w:cs="Times New Roman"/>
                  <w:noProof/>
                  <w:sz w:val="24"/>
                  <w:szCs w:val="24"/>
                </w:rPr>
                <mc:AlternateContent>
                  <mc:Choice Requires="wpi">
                    <w:drawing>
                      <wp:anchor distT="0" distB="0" distL="114300" distR="114300" simplePos="0" relativeHeight="251741184" behindDoc="0" locked="0" layoutInCell="1" allowOverlap="1" wp14:anchorId="363B9E2B" wp14:editId="282FAD6A">
                        <wp:simplePos x="0" y="0"/>
                        <wp:positionH relativeFrom="column">
                          <wp:posOffset>147230</wp:posOffset>
                        </wp:positionH>
                        <wp:positionV relativeFrom="paragraph">
                          <wp:posOffset>65575</wp:posOffset>
                        </wp:positionV>
                        <wp:extent cx="140040" cy="171720"/>
                        <wp:effectExtent l="38100" t="38100" r="50800" b="57150"/>
                        <wp:wrapNone/>
                        <wp:docPr id="28" name="Ink 28"/>
                        <wp:cNvGraphicFramePr/>
                        <a:graphic xmlns:a="http://schemas.openxmlformats.org/drawingml/2006/main">
                          <a:graphicData uri="http://schemas.microsoft.com/office/word/2010/wordprocessingInk">
                            <w14:contentPart bwMode="auto" r:id="rId45">
                              <w14:nvContentPartPr>
                                <w14:cNvContentPartPr/>
                              </w14:nvContentPartPr>
                              <w14:xfrm>
                                <a:off x="0" y="0"/>
                                <a:ext cx="140040" cy="171720"/>
                              </w14:xfrm>
                            </w14:contentPart>
                          </a:graphicData>
                        </a:graphic>
                      </wp:anchor>
                    </w:drawing>
                  </mc:Choice>
                  <mc:Fallback>
                    <w:pict>
                      <v:shape w14:anchorId="5E9EB147" id="Ink 28" o:spid="_x0000_s1026" type="#_x0000_t75" style="position:absolute;margin-left:10.6pt;margin-top:4.15pt;width:13.05pt;height:1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">
                        <v:imagedata r:id="rId4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40160" behindDoc="0" locked="0" layoutInCell="1" allowOverlap="1" wp14:anchorId="481C9486" wp14:editId="0B7AAA6E">
                        <wp:simplePos x="0" y="0"/>
                        <wp:positionH relativeFrom="column">
                          <wp:posOffset>122030</wp:posOffset>
                        </wp:positionH>
                        <wp:positionV relativeFrom="paragraph">
                          <wp:posOffset>90775</wp:posOffset>
                        </wp:positionV>
                        <wp:extent cx="171720" cy="96480"/>
                        <wp:effectExtent l="38100" t="38100" r="57150" b="56515"/>
                        <wp:wrapNone/>
                        <wp:docPr id="27" name="Ink 27"/>
                        <wp:cNvGraphicFramePr/>
                        <a:graphic xmlns:a="http://schemas.openxmlformats.org/drawingml/2006/main">
                          <a:graphicData uri="http://schemas.microsoft.com/office/word/2010/wordprocessingInk">
                            <w14:contentPart bwMode="auto" r:id="rId47">
                              <w14:nvContentPartPr>
                                <w14:cNvContentPartPr/>
                              </w14:nvContentPartPr>
                              <w14:xfrm>
                                <a:off x="0" y="0"/>
                                <a:ext cx="171720" cy="96480"/>
                              </w14:xfrm>
                            </w14:contentPart>
                          </a:graphicData>
                        </a:graphic>
                      </wp:anchor>
                    </w:drawing>
                  </mc:Choice>
                  <mc:Fallback>
                    <w:pict>
                      <v:shape w14:anchorId="505478DA" id="Ink 27" o:spid="_x0000_s1026" type="#_x0000_t75" style="position:absolute;margin-left:8.6pt;margin-top:6.15pt;width:15.5pt;height:9.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">
                        <v:imagedata r:id="rId48" o:title=""/>
                      </v:shape>
                    </w:pict>
                  </mc:Fallback>
                </mc:AlternateContent>
              </w:r>
            </w:ins>
          </w:p>
        </w:tc>
        <w:tc>
          <w:tcPr>
            <w:tcW w:w="900" w:type="dxa"/>
            <w:tcPrChange w:id="62"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63" w:author="mudhihir H. Nyema" w:date="2024-01-29T07:37:00Z">
              <w:r>
                <w:rPr>
                  <w:rFonts w:ascii="Times New Roman" w:eastAsia="Times New Roman" w:hAnsi="Times New Roman" w:cs="Times New Roman"/>
                  <w:noProof/>
                  <w:sz w:val="24"/>
                  <w:szCs w:val="24"/>
                </w:rPr>
                <mc:AlternateContent>
                  <mc:Choice Requires="wpi">
                    <w:drawing>
                      <wp:anchor distT="0" distB="0" distL="114300" distR="114300" simplePos="0" relativeHeight="251743232" behindDoc="0" locked="0" layoutInCell="1" allowOverlap="1" wp14:anchorId="7BE8F7F4" wp14:editId="337D3C1C">
                        <wp:simplePos x="0" y="0"/>
                        <wp:positionH relativeFrom="column">
                          <wp:posOffset>185480</wp:posOffset>
                        </wp:positionH>
                        <wp:positionV relativeFrom="paragraph">
                          <wp:posOffset>109855</wp:posOffset>
                        </wp:positionV>
                        <wp:extent cx="209880" cy="101880"/>
                        <wp:effectExtent l="38100" t="38100" r="57150" b="50800"/>
                        <wp:wrapNone/>
                        <wp:docPr id="30" name="Ink 30"/>
                        <wp:cNvGraphicFramePr/>
                        <a:graphic xmlns:a="http://schemas.openxmlformats.org/drawingml/2006/main">
                          <a:graphicData uri="http://schemas.microsoft.com/office/word/2010/wordprocessingInk">
                            <w14:contentPart bwMode="auto" r:id="rId49">
                              <w14:nvContentPartPr>
                                <w14:cNvContentPartPr/>
                              </w14:nvContentPartPr>
                              <w14:xfrm>
                                <a:off x="0" y="0"/>
                                <a:ext cx="209880" cy="101880"/>
                              </w14:xfrm>
                            </w14:contentPart>
                          </a:graphicData>
                        </a:graphic>
                      </wp:anchor>
                    </w:drawing>
                  </mc:Choice>
                  <mc:Fallback>
                    <w:pict>
                      <v:shape w14:anchorId="69E6013E" id="Ink 30" o:spid="_x0000_s1026" type="#_x0000_t75" style="position:absolute;margin-left:13.6pt;margin-top:7.65pt;width:18.55pt;height:10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">
                        <v:imagedata r:id="rId5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42208" behindDoc="0" locked="0" layoutInCell="1" allowOverlap="1" wp14:anchorId="6677CA5F" wp14:editId="1C9B944D">
                        <wp:simplePos x="0" y="0"/>
                        <wp:positionH relativeFrom="column">
                          <wp:posOffset>166400</wp:posOffset>
                        </wp:positionH>
                        <wp:positionV relativeFrom="paragraph">
                          <wp:posOffset>84295</wp:posOffset>
                        </wp:positionV>
                        <wp:extent cx="171720" cy="153000"/>
                        <wp:effectExtent l="38100" t="57150" r="57150" b="57150"/>
                        <wp:wrapNone/>
                        <wp:docPr id="29" name="Ink 29"/>
                        <wp:cNvGraphicFramePr/>
                        <a:graphic xmlns:a="http://schemas.openxmlformats.org/drawingml/2006/main">
                          <a:graphicData uri="http://schemas.microsoft.com/office/word/2010/wordprocessingInk">
                            <w14:contentPart bwMode="auto" r:id="rId51">
                              <w14:nvContentPartPr>
                                <w14:cNvContentPartPr/>
                              </w14:nvContentPartPr>
                              <w14:xfrm>
                                <a:off x="0" y="0"/>
                                <a:ext cx="171720" cy="153000"/>
                              </w14:xfrm>
                            </w14:contentPart>
                          </a:graphicData>
                        </a:graphic>
                      </wp:anchor>
                    </w:drawing>
                  </mc:Choice>
                  <mc:Fallback>
                    <w:pict>
                      <v:shape w14:anchorId="54E35FC8" id="Ink 29" o:spid="_x0000_s1026" type="#_x0000_t75" style="position:absolute;margin-left:12.1pt;margin-top:5.65pt;width:15.5pt;height:14.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">
                        <v:imagedata r:id="rId52" o:title=""/>
                      </v:shape>
                    </w:pict>
                  </mc:Fallback>
                </mc:AlternateContent>
              </w:r>
            </w:ins>
          </w:p>
        </w:tc>
        <w:tc>
          <w:tcPr>
            <w:tcW w:w="990" w:type="dxa"/>
            <w:tcPrChange w:id="64" w:author="mudhihir H. Nyema" w:date="2024-01-29T08:25:00Z">
              <w:tcPr>
                <w:tcW w:w="9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65" w:author="mudhihir H. Nyema" w:date="2024-01-29T07:37:00Z">
              <w:r>
                <w:rPr>
                  <w:rFonts w:ascii="Times New Roman" w:eastAsia="Times New Roman" w:hAnsi="Times New Roman" w:cs="Times New Roman"/>
                  <w:noProof/>
                  <w:sz w:val="24"/>
                  <w:szCs w:val="24"/>
                </w:rPr>
                <mc:AlternateContent>
                  <mc:Choice Requires="wpi">
                    <w:drawing>
                      <wp:anchor distT="0" distB="0" distL="114300" distR="114300" simplePos="0" relativeHeight="251744256" behindDoc="0" locked="0" layoutInCell="1" allowOverlap="1" wp14:anchorId="17951622" wp14:editId="4D7EC6C1">
                        <wp:simplePos x="0" y="0"/>
                        <wp:positionH relativeFrom="column">
                          <wp:posOffset>109340</wp:posOffset>
                        </wp:positionH>
                        <wp:positionV relativeFrom="paragraph">
                          <wp:posOffset>64855</wp:posOffset>
                        </wp:positionV>
                        <wp:extent cx="254160" cy="153360"/>
                        <wp:effectExtent l="38100" t="57150" r="50800" b="56515"/>
                        <wp:wrapNone/>
                        <wp:docPr id="31" name="Ink 31"/>
                        <wp:cNvGraphicFramePr/>
                        <a:graphic xmlns:a="http://schemas.openxmlformats.org/drawingml/2006/main">
                          <a:graphicData uri="http://schemas.microsoft.com/office/word/2010/wordprocessingInk">
                            <w14:contentPart bwMode="auto" r:id="rId53">
                              <w14:nvContentPartPr>
                                <w14:cNvContentPartPr/>
                              </w14:nvContentPartPr>
                              <w14:xfrm>
                                <a:off x="0" y="0"/>
                                <a:ext cx="254160" cy="153360"/>
                              </w14:xfrm>
                            </w14:contentPart>
                          </a:graphicData>
                        </a:graphic>
                      </wp:anchor>
                    </w:drawing>
                  </mc:Choice>
                  <mc:Fallback>
                    <w:pict>
                      <v:shape w14:anchorId="64B500B7" id="Ink 31" o:spid="_x0000_s1026" type="#_x0000_t75" style="position:absolute;margin-left:7.6pt;margin-top:4.1pt;width:22pt;height:14.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">
                        <v:imagedata r:id="rId54" o:title=""/>
                      </v:shape>
                    </w:pict>
                  </mc:Fallback>
                </mc:AlternateContent>
              </w:r>
            </w:ins>
          </w:p>
        </w:tc>
        <w:tc>
          <w:tcPr>
            <w:tcW w:w="810" w:type="dxa"/>
            <w:tcPrChange w:id="66"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67" w:author="mudhihir H. Nyema" w:date="2024-01-29T07:37:00Z">
              <w:r>
                <w:rPr>
                  <w:rFonts w:ascii="Times New Roman" w:eastAsia="Times New Roman" w:hAnsi="Times New Roman" w:cs="Times New Roman"/>
                  <w:noProof/>
                  <w:sz w:val="24"/>
                  <w:szCs w:val="24"/>
                </w:rPr>
                <mc:AlternateContent>
                  <mc:Choice Requires="wpi">
                    <w:drawing>
                      <wp:anchor distT="0" distB="0" distL="114300" distR="114300" simplePos="0" relativeHeight="251745280" behindDoc="0" locked="0" layoutInCell="1" allowOverlap="1" wp14:anchorId="139BC0FE" wp14:editId="594792CF">
                        <wp:simplePos x="0" y="0"/>
                        <wp:positionH relativeFrom="column">
                          <wp:posOffset>7730</wp:posOffset>
                        </wp:positionH>
                        <wp:positionV relativeFrom="paragraph">
                          <wp:posOffset>109855</wp:posOffset>
                        </wp:positionV>
                        <wp:extent cx="406800" cy="133560"/>
                        <wp:effectExtent l="38100" t="38100" r="50800" b="57150"/>
                        <wp:wrapNone/>
                        <wp:docPr id="32" name="Ink 32"/>
                        <wp:cNvGraphicFramePr/>
                        <a:graphic xmlns:a="http://schemas.openxmlformats.org/drawingml/2006/main">
                          <a:graphicData uri="http://schemas.microsoft.com/office/word/2010/wordprocessingInk">
                            <w14:contentPart bwMode="auto" r:id="rId55">
                              <w14:nvContentPartPr>
                                <w14:cNvContentPartPr/>
                              </w14:nvContentPartPr>
                              <w14:xfrm>
                                <a:off x="0" y="0"/>
                                <a:ext cx="406800" cy="133560"/>
                              </w14:xfrm>
                            </w14:contentPart>
                          </a:graphicData>
                        </a:graphic>
                      </wp:anchor>
                    </w:drawing>
                  </mc:Choice>
                  <mc:Fallback>
                    <w:pict>
                      <v:shape w14:anchorId="023923CF" id="Ink 32" o:spid="_x0000_s1026" type="#_x0000_t75" style="position:absolute;margin-left:-.4pt;margin-top:7.65pt;width:34.05pt;height:1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">
                        <v:imagedata r:id="rId56" o:title=""/>
                      </v:shape>
                    </w:pict>
                  </mc:Fallback>
                </mc:AlternateContent>
              </w:r>
            </w:ins>
          </w:p>
        </w:tc>
        <w:tc>
          <w:tcPr>
            <w:tcW w:w="900" w:type="dxa"/>
            <w:tcPrChange w:id="68"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69" w:author="mudhihir H. Nyema" w:date="2024-01-29T07:37:00Z">
              <w:r>
                <w:rPr>
                  <w:rFonts w:ascii="Times New Roman" w:eastAsia="Times New Roman" w:hAnsi="Times New Roman" w:cs="Times New Roman"/>
                  <w:noProof/>
                  <w:sz w:val="24"/>
                  <w:szCs w:val="24"/>
                </w:rPr>
                <mc:AlternateContent>
                  <mc:Choice Requires="wpi">
                    <w:drawing>
                      <wp:anchor distT="0" distB="0" distL="114300" distR="114300" simplePos="0" relativeHeight="251746304" behindDoc="0" locked="0" layoutInCell="1" allowOverlap="1" wp14:anchorId="29D7F46E" wp14:editId="5CC8E2A5">
                        <wp:simplePos x="0" y="0"/>
                        <wp:positionH relativeFrom="column">
                          <wp:posOffset>64700</wp:posOffset>
                        </wp:positionH>
                        <wp:positionV relativeFrom="paragraph">
                          <wp:posOffset>65575</wp:posOffset>
                        </wp:positionV>
                        <wp:extent cx="267120" cy="171720"/>
                        <wp:effectExtent l="57150" t="38100" r="57150" b="57150"/>
                        <wp:wrapNone/>
                        <wp:docPr id="33" name="Ink 33"/>
                        <wp:cNvGraphicFramePr/>
                        <a:graphic xmlns:a="http://schemas.openxmlformats.org/drawingml/2006/main">
                          <a:graphicData uri="http://schemas.microsoft.com/office/word/2010/wordprocessingInk">
                            <w14:contentPart bwMode="auto" r:id="rId57">
                              <w14:nvContentPartPr>
                                <w14:cNvContentPartPr/>
                              </w14:nvContentPartPr>
                              <w14:xfrm>
                                <a:off x="0" y="0"/>
                                <a:ext cx="267120" cy="171720"/>
                              </w14:xfrm>
                            </w14:contentPart>
                          </a:graphicData>
                        </a:graphic>
                      </wp:anchor>
                    </w:drawing>
                  </mc:Choice>
                  <mc:Fallback>
                    <w:pict>
                      <v:shape w14:anchorId="2E45D5CD" id="Ink 33" o:spid="_x0000_s1026" type="#_x0000_t75" style="position:absolute;margin-left:4.1pt;margin-top:4.15pt;width:23.05pt;height:1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">
                        <v:imagedata r:id="rId58" o:title=""/>
                      </v:shape>
                    </w:pict>
                  </mc:Fallback>
                </mc:AlternateContent>
              </w:r>
            </w:ins>
          </w:p>
        </w:tc>
        <w:tc>
          <w:tcPr>
            <w:tcW w:w="900" w:type="dxa"/>
            <w:tcPrChange w:id="70"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71" w:author="mudhihir H. Nyema" w:date="2024-01-29T07:38:00Z">
              <w:r>
                <w:rPr>
                  <w:rFonts w:ascii="Times New Roman" w:eastAsia="Times New Roman" w:hAnsi="Times New Roman" w:cs="Times New Roman"/>
                  <w:noProof/>
                  <w:sz w:val="24"/>
                  <w:szCs w:val="24"/>
                </w:rPr>
                <mc:AlternateContent>
                  <mc:Choice Requires="wpi">
                    <w:drawing>
                      <wp:anchor distT="0" distB="0" distL="114300" distR="114300" simplePos="0" relativeHeight="251748352" behindDoc="0" locked="0" layoutInCell="1" allowOverlap="1" wp14:anchorId="21ABC71C" wp14:editId="5602379D">
                        <wp:simplePos x="0" y="0"/>
                        <wp:positionH relativeFrom="column">
                          <wp:posOffset>147320</wp:posOffset>
                        </wp:positionH>
                        <wp:positionV relativeFrom="paragraph">
                          <wp:posOffset>65575</wp:posOffset>
                        </wp:positionV>
                        <wp:extent cx="190800" cy="127800"/>
                        <wp:effectExtent l="57150" t="38100" r="57150" b="62865"/>
                        <wp:wrapNone/>
                        <wp:docPr id="35" name="Ink 35"/>
                        <wp:cNvGraphicFramePr/>
                        <a:graphic xmlns:a="http://schemas.openxmlformats.org/drawingml/2006/main">
                          <a:graphicData uri="http://schemas.microsoft.com/office/word/2010/wordprocessingInk">
                            <w14:contentPart bwMode="auto" r:id="rId59">
                              <w14:nvContentPartPr>
                                <w14:cNvContentPartPr/>
                              </w14:nvContentPartPr>
                              <w14:xfrm>
                                <a:off x="0" y="0"/>
                                <a:ext cx="190800" cy="127800"/>
                              </w14:xfrm>
                            </w14:contentPart>
                          </a:graphicData>
                        </a:graphic>
                      </wp:anchor>
                    </w:drawing>
                  </mc:Choice>
                  <mc:Fallback>
                    <w:pict>
                      <v:shape w14:anchorId="1573C923" id="Ink 35" o:spid="_x0000_s1026" type="#_x0000_t75" style="position:absolute;margin-left:10.6pt;margin-top:4.15pt;width:17pt;height:12.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">
                        <v:imagedata r:id="rId6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47328" behindDoc="0" locked="0" layoutInCell="1" allowOverlap="1" wp14:anchorId="2E1C75F3" wp14:editId="14E5C50B">
                        <wp:simplePos x="0" y="0"/>
                        <wp:positionH relativeFrom="column">
                          <wp:posOffset>127520</wp:posOffset>
                        </wp:positionH>
                        <wp:positionV relativeFrom="paragraph">
                          <wp:posOffset>78175</wp:posOffset>
                        </wp:positionV>
                        <wp:extent cx="194040" cy="120960"/>
                        <wp:effectExtent l="57150" t="57150" r="53975" b="50800"/>
                        <wp:wrapNone/>
                        <wp:docPr id="34" name="Ink 34"/>
                        <wp:cNvGraphicFramePr/>
                        <a:graphic xmlns:a="http://schemas.openxmlformats.org/drawingml/2006/main">
                          <a:graphicData uri="http://schemas.microsoft.com/office/word/2010/wordprocessingInk">
                            <w14:contentPart bwMode="auto" r:id="rId61">
                              <w14:nvContentPartPr>
                                <w14:cNvContentPartPr/>
                              </w14:nvContentPartPr>
                              <w14:xfrm>
                                <a:off x="0" y="0"/>
                                <a:ext cx="194040" cy="120960"/>
                              </w14:xfrm>
                            </w14:contentPart>
                          </a:graphicData>
                        </a:graphic>
                      </wp:anchor>
                    </w:drawing>
                  </mc:Choice>
                  <mc:Fallback>
                    <w:pict>
                      <v:shape w14:anchorId="49515C80" id="Ink 34" o:spid="_x0000_s1026" type="#_x0000_t75" style="position:absolute;margin-left:9.05pt;margin-top:5.15pt;width:17.3pt;height:1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">
                        <v:imagedata r:id="rId62" o:title=""/>
                      </v:shape>
                    </w:pict>
                  </mc:Fallback>
                </mc:AlternateContent>
              </w:r>
            </w:ins>
          </w:p>
        </w:tc>
        <w:tc>
          <w:tcPr>
            <w:tcW w:w="630" w:type="dxa"/>
            <w:tcPrChange w:id="72"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73" w:author="mudhihir H. Nyema" w:date="2024-01-29T07:38:00Z">
              <w:r>
                <w:rPr>
                  <w:rFonts w:ascii="Times New Roman" w:eastAsia="Times New Roman" w:hAnsi="Times New Roman" w:cs="Times New Roman"/>
                  <w:noProof/>
                  <w:sz w:val="24"/>
                  <w:szCs w:val="24"/>
                </w:rPr>
                <mc:AlternateContent>
                  <mc:Choice Requires="wpi">
                    <w:drawing>
                      <wp:anchor distT="0" distB="0" distL="114300" distR="114300" simplePos="0" relativeHeight="251750400" behindDoc="0" locked="0" layoutInCell="1" allowOverlap="1" wp14:anchorId="4DC501B3" wp14:editId="19DF0D8A">
                        <wp:simplePos x="0" y="0"/>
                        <wp:positionH relativeFrom="column">
                          <wp:posOffset>121940</wp:posOffset>
                        </wp:positionH>
                        <wp:positionV relativeFrom="paragraph">
                          <wp:posOffset>78175</wp:posOffset>
                        </wp:positionV>
                        <wp:extent cx="109080" cy="114480"/>
                        <wp:effectExtent l="57150" t="57150" r="62865" b="57150"/>
                        <wp:wrapNone/>
                        <wp:docPr id="37" name="Ink 37"/>
                        <wp:cNvGraphicFramePr/>
                        <a:graphic xmlns:a="http://schemas.openxmlformats.org/drawingml/2006/main">
                          <a:graphicData uri="http://schemas.microsoft.com/office/word/2010/wordprocessingInk">
                            <w14:contentPart bwMode="auto" r:id="rId63">
                              <w14:nvContentPartPr>
                                <w14:cNvContentPartPr/>
                              </w14:nvContentPartPr>
                              <w14:xfrm>
                                <a:off x="0" y="0"/>
                                <a:ext cx="109080" cy="114480"/>
                              </w14:xfrm>
                            </w14:contentPart>
                          </a:graphicData>
                        </a:graphic>
                      </wp:anchor>
                    </w:drawing>
                  </mc:Choice>
                  <mc:Fallback>
                    <w:pict>
                      <v:shape w14:anchorId="3361C224" id="Ink 37" o:spid="_x0000_s1026" type="#_x0000_t75" style="position:absolute;margin-left:8.6pt;margin-top:5.15pt;width:10.65pt;height:1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">
                        <v:imagedata r:id="rId6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49376" behindDoc="0" locked="0" layoutInCell="1" allowOverlap="1" wp14:anchorId="1D1734FC" wp14:editId="1E5876D3">
                        <wp:simplePos x="0" y="0"/>
                        <wp:positionH relativeFrom="column">
                          <wp:posOffset>102860</wp:posOffset>
                        </wp:positionH>
                        <wp:positionV relativeFrom="paragraph">
                          <wp:posOffset>78175</wp:posOffset>
                        </wp:positionV>
                        <wp:extent cx="146520" cy="83520"/>
                        <wp:effectExtent l="38100" t="57150" r="63500" b="50165"/>
                        <wp:wrapNone/>
                        <wp:docPr id="36" name="Ink 36"/>
                        <wp:cNvGraphicFramePr/>
                        <a:graphic xmlns:a="http://schemas.openxmlformats.org/drawingml/2006/main">
                          <a:graphicData uri="http://schemas.microsoft.com/office/word/2010/wordprocessingInk">
                            <w14:contentPart bwMode="auto" r:id="rId65">
                              <w14:nvContentPartPr>
                                <w14:cNvContentPartPr/>
                              </w14:nvContentPartPr>
                              <w14:xfrm>
                                <a:off x="0" y="0"/>
                                <a:ext cx="146520" cy="83520"/>
                              </w14:xfrm>
                            </w14:contentPart>
                          </a:graphicData>
                        </a:graphic>
                      </wp:anchor>
                    </w:drawing>
                  </mc:Choice>
                  <mc:Fallback>
                    <w:pict>
                      <v:shape w14:anchorId="4A5457D1" id="Ink 36" o:spid="_x0000_s1026" type="#_x0000_t75" style="position:absolute;margin-left:7.1pt;margin-top:5.15pt;width:13.6pt;height:8.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">
                        <v:imagedata r:id="rId66" o:title=""/>
                      </v:shape>
                    </w:pict>
                  </mc:Fallback>
                </mc:AlternateContent>
              </w:r>
            </w:ins>
          </w:p>
        </w:tc>
        <w:tc>
          <w:tcPr>
            <w:tcW w:w="630" w:type="dxa"/>
            <w:tcPrChange w:id="74"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75" w:author="mudhihir H. Nyema" w:date="2024-01-29T07:38:00Z">
              <w:r>
                <w:rPr>
                  <w:rFonts w:ascii="Times New Roman" w:eastAsia="Times New Roman" w:hAnsi="Times New Roman" w:cs="Times New Roman"/>
                  <w:noProof/>
                  <w:sz w:val="24"/>
                  <w:szCs w:val="24"/>
                </w:rPr>
                <mc:AlternateContent>
                  <mc:Choice Requires="wpi">
                    <w:drawing>
                      <wp:anchor distT="0" distB="0" distL="114300" distR="114300" simplePos="0" relativeHeight="251752448" behindDoc="0" locked="0" layoutInCell="1" allowOverlap="1" wp14:anchorId="42D336DF" wp14:editId="3BECE805">
                        <wp:simplePos x="0" y="0"/>
                        <wp:positionH relativeFrom="column">
                          <wp:posOffset>115730</wp:posOffset>
                        </wp:positionH>
                        <wp:positionV relativeFrom="paragraph">
                          <wp:posOffset>97255</wp:posOffset>
                        </wp:positionV>
                        <wp:extent cx="159120" cy="120960"/>
                        <wp:effectExtent l="38100" t="57150" r="50800" b="50800"/>
                        <wp:wrapNone/>
                        <wp:docPr id="39" name="Ink 39"/>
                        <wp:cNvGraphicFramePr/>
                        <a:graphic xmlns:a="http://schemas.openxmlformats.org/drawingml/2006/main">
                          <a:graphicData uri="http://schemas.microsoft.com/office/word/2010/wordprocessingInk">
                            <w14:contentPart bwMode="auto" r:id="rId67">
                              <w14:nvContentPartPr>
                                <w14:cNvContentPartPr/>
                              </w14:nvContentPartPr>
                              <w14:xfrm>
                                <a:off x="0" y="0"/>
                                <a:ext cx="159120" cy="120960"/>
                              </w14:xfrm>
                            </w14:contentPart>
                          </a:graphicData>
                        </a:graphic>
                      </wp:anchor>
                    </w:drawing>
                  </mc:Choice>
                  <mc:Fallback>
                    <w:pict>
                      <v:shape w14:anchorId="7086E781" id="Ink 39" o:spid="_x0000_s1026" type="#_x0000_t75" style="position:absolute;margin-left:8.1pt;margin-top:6.65pt;width:14.55pt;height:1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">
                        <v:imagedata r:id="rId6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1424" behindDoc="0" locked="0" layoutInCell="1" allowOverlap="1" wp14:anchorId="0A8DEDF2" wp14:editId="01EE267F">
                        <wp:simplePos x="0" y="0"/>
                        <wp:positionH relativeFrom="column">
                          <wp:posOffset>147410</wp:posOffset>
                        </wp:positionH>
                        <wp:positionV relativeFrom="paragraph">
                          <wp:posOffset>84295</wp:posOffset>
                        </wp:positionV>
                        <wp:extent cx="89280" cy="108360"/>
                        <wp:effectExtent l="38100" t="38100" r="63500" b="63500"/>
                        <wp:wrapNone/>
                        <wp:docPr id="38" name="Ink 38"/>
                        <wp:cNvGraphicFramePr/>
                        <a:graphic xmlns:a="http://schemas.openxmlformats.org/drawingml/2006/main">
                          <a:graphicData uri="http://schemas.microsoft.com/office/word/2010/wordprocessingInk">
                            <w14:contentPart bwMode="auto" r:id="rId69">
                              <w14:nvContentPartPr>
                                <w14:cNvContentPartPr/>
                              </w14:nvContentPartPr>
                              <w14:xfrm>
                                <a:off x="0" y="0"/>
                                <a:ext cx="89280" cy="108360"/>
                              </w14:xfrm>
                            </w14:contentPart>
                          </a:graphicData>
                        </a:graphic>
                      </wp:anchor>
                    </w:drawing>
                  </mc:Choice>
                  <mc:Fallback>
                    <w:pict>
                      <v:shape w14:anchorId="36782363" id="Ink 38" o:spid="_x0000_s1026" type="#_x0000_t75" style="position:absolute;margin-left:10.6pt;margin-top:5.65pt;width:9.05pt;height:10.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">
                        <v:imagedata r:id="rId70" o:title=""/>
                      </v:shape>
                    </w:pict>
                  </mc:Fallback>
                </mc:AlternateContent>
              </w:r>
            </w:ins>
          </w:p>
        </w:tc>
        <w:tc>
          <w:tcPr>
            <w:tcW w:w="630" w:type="dxa"/>
            <w:tcPrChange w:id="76" w:author="mudhihir H. Nyema" w:date="2024-01-29T08:25:00Z">
              <w:tcPr>
                <w:tcW w:w="630" w:type="dxa"/>
              </w:tcPr>
            </w:tcPrChange>
          </w:tcPr>
          <w:p w:rsidR="00BB0D26" w:rsidRDefault="00BB0D26" w:rsidP="00B8108E">
            <w:pPr>
              <w:spacing w:before="100" w:beforeAutospacing="1" w:after="100" w:afterAutospacing="1"/>
              <w:rPr>
                <w:ins w:id="77" w:author="mudhihir H. Nyema" w:date="2024-01-29T08:25:00Z"/>
                <w:rFonts w:ascii="Times New Roman" w:eastAsia="Times New Roman" w:hAnsi="Times New Roman" w:cs="Times New Roman"/>
                <w:noProof/>
                <w:sz w:val="24"/>
                <w:szCs w:val="24"/>
              </w:rPr>
            </w:pPr>
            <w:ins w:id="78" w:author="mudhihir H. Nyema" w:date="2024-01-29T08:27:00Z">
              <w:r>
                <w:rPr>
                  <w:rFonts w:ascii="Times New Roman" w:eastAsia="Times New Roman" w:hAnsi="Times New Roman" w:cs="Times New Roman"/>
                  <w:noProof/>
                  <w:sz w:val="24"/>
                  <w:szCs w:val="24"/>
                </w:rPr>
                <mc:AlternateContent>
                  <mc:Choice Requires="wpi">
                    <w:drawing>
                      <wp:anchor distT="0" distB="0" distL="114300" distR="114300" simplePos="0" relativeHeight="251792384" behindDoc="0" locked="0" layoutInCell="1" allowOverlap="1">
                        <wp:simplePos x="0" y="0"/>
                        <wp:positionH relativeFrom="column">
                          <wp:posOffset>81420</wp:posOffset>
                        </wp:positionH>
                        <wp:positionV relativeFrom="paragraph">
                          <wp:posOffset>58915</wp:posOffset>
                        </wp:positionV>
                        <wp:extent cx="209880" cy="121320"/>
                        <wp:effectExtent l="38100" t="57150" r="57150" b="50165"/>
                        <wp:wrapNone/>
                        <wp:docPr id="80" name="Ink 80"/>
                        <wp:cNvGraphicFramePr/>
                        <a:graphic xmlns:a="http://schemas.openxmlformats.org/drawingml/2006/main">
                          <a:graphicData uri="http://schemas.microsoft.com/office/word/2010/wordprocessingInk">
                            <w14:contentPart bwMode="auto" r:id="rId71">
                              <w14:nvContentPartPr>
                                <w14:cNvContentPartPr/>
                              </w14:nvContentPartPr>
                              <w14:xfrm>
                                <a:off x="0" y="0"/>
                                <a:ext cx="209880" cy="121320"/>
                              </w14:xfrm>
                            </w14:contentPart>
                          </a:graphicData>
                        </a:graphic>
                      </wp:anchor>
                    </w:drawing>
                  </mc:Choice>
                  <mc:Fallback>
                    <w:pict>
                      <v:shape w14:anchorId="5DA8242D" id="Ink 80" o:spid="_x0000_s1026" type="#_x0000_t75" style="position:absolute;margin-left:5.4pt;margin-top:3.65pt;width:18.55pt;height:11.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">
                        <v:imagedata r:id="rId7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91360" behindDoc="0" locked="0" layoutInCell="1" allowOverlap="1">
                        <wp:simplePos x="0" y="0"/>
                        <wp:positionH relativeFrom="column">
                          <wp:posOffset>87540</wp:posOffset>
                        </wp:positionH>
                        <wp:positionV relativeFrom="paragraph">
                          <wp:posOffset>46315</wp:posOffset>
                        </wp:positionV>
                        <wp:extent cx="146520" cy="134280"/>
                        <wp:effectExtent l="38100" t="38100" r="63500" b="56515"/>
                        <wp:wrapNone/>
                        <wp:docPr id="79" name="Ink 79"/>
                        <wp:cNvGraphicFramePr/>
                        <a:graphic xmlns:a="http://schemas.openxmlformats.org/drawingml/2006/main">
                          <a:graphicData uri="http://schemas.microsoft.com/office/word/2010/wordprocessingInk">
                            <w14:contentPart bwMode="auto" r:id="rId73">
                              <w14:nvContentPartPr>
                                <w14:cNvContentPartPr/>
                              </w14:nvContentPartPr>
                              <w14:xfrm>
                                <a:off x="0" y="0"/>
                                <a:ext cx="146520" cy="134280"/>
                              </w14:xfrm>
                            </w14:contentPart>
                          </a:graphicData>
                        </a:graphic>
                      </wp:anchor>
                    </w:drawing>
                  </mc:Choice>
                  <mc:Fallback>
                    <w:pict>
                      <v:shape w14:anchorId="136B5207" id="Ink 79" o:spid="_x0000_s1026" type="#_x0000_t75" style="position:absolute;margin-left:5.9pt;margin-top:2.65pt;width:13.6pt;height:12.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">
                        <v:imagedata r:id="rId74" o:title=""/>
                      </v:shape>
                    </w:pict>
                  </mc:Fallback>
                </mc:AlternateContent>
              </w:r>
            </w:ins>
          </w:p>
        </w:tc>
      </w:tr>
      <w:tr w:rsidR="00BB0D26" w:rsidTr="00BB0D26">
        <w:trPr>
          <w:trHeight w:val="341"/>
          <w:trPrChange w:id="79" w:author="mudhihir H. Nyema" w:date="2024-01-29T08:25:00Z">
            <w:trPr>
              <w:trHeight w:val="341"/>
            </w:trPr>
          </w:trPrChange>
        </w:trPr>
        <w:tc>
          <w:tcPr>
            <w:tcW w:w="540" w:type="dxa"/>
            <w:tcPrChange w:id="80" w:author="mudhihir H. Nyema" w:date="2024-01-29T08:25:00Z">
              <w:tcPr>
                <w:tcW w:w="54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tcPrChange w:id="81" w:author="mudhihir H. Nyema" w:date="2024-01-29T08:25:00Z">
              <w:tcPr>
                <w:tcW w:w="27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fldChar w:fldCharType="begin" w:fldLock="1"/>
            </w:r>
            <w:r>
              <w:instrText>ADDIN CSL_CITATION {"citationItems":[{"id":"ITEM-1","itemData":{"DOI":"10.1109/ACCESS.2023.3253024","ISSN":"21693536","abstract":"Traditional identity verification of students based on the human proctoring approach can cause a scam identity verification and ineffective processing time, particularly among vast groups of students. Most student identification cards outdated personal information. Several biometric recognition approaches have been proposed to strengthen students' identity verification. Most educational adoption technologies struggle with evaluation and validation techniques to ensure that biometric recognition systems are unsuitable for utilization and implementation for student identity verification. This study presents the internet of things to develop flexible biometric recognition systems and an approach to assess the quality of biometric systems for educational use by investigating the effectiveness of identity verification of various biometric recognition technologies compared to the traditional verification method. The unimodal, multimodal, and semi-multimodal biometric technologies were tested using the developed internet of things-base biometric recognition systems examined by applying the proposed quality metrics of scoring factors based on accuracy, error rate, processing time, and cost. Hundreds of undergraduate exam takers were a sample group. Key findings indicate that the designed and presented systems suitably attain identity verification of exam students using a unimodal biometric. The unimodal facial biometric system promises excellent support. A unimodal fingerprint biometric system ensures second excellent aid for student identity verification. However, multimodal and semi-multimodal biometric systems provide better accuracy with fewer handling times and higher costs. This study contributes significantly to the knowledge of utilizing biometric recognition for identity verification in smart educational applications.","author":[{"dropping-particle":"","family":"Rukhiran","given":"Meennapa","non-dropping-particle":"","parse-names":false,"suffix":""},{"dropping-particle":"","family":"Wong-In","given":"Sethapong","non-dropping-particle":"","parse-names":false,"suffix":""},{"dropping-particle":"","family":"Netinant","given":"Paniti","non-dropping-particle":"","parse-names":false,"suffix":""}],"container-title":"IEEE Access","id":"ITEM-1","issued":{"date-parts":[["2023"]]},"page":"22767-22787","publisher":"IEEE","title":"IoT-Based Biometric Recognition Systems in Education for Identity Verification Services: Quality Assessment Approach","type":"article-journal","volume":"11"},"uris":["http://www.mendeley.com/documents/?uuid=5674a988-d3ba-4ac8-9f6d-66f8d7916db7"]}],"mendeley":{"formattedCitation":"(Rukhiran et al., 2023)","plainTextFormattedCitation":"(Rukhiran et al., 2023)","previouslyFormattedCitation":"(Rukhiran et al., 2023)"},"properties":{"noteIndex":0},"schema":"https://github.com/citation-style-language/schema/raw/master/csl-citation.json"}</w:instrText>
            </w:r>
            <w:r>
              <w:fldChar w:fldCharType="separate"/>
            </w:r>
            <w:r w:rsidRPr="00840D82">
              <w:rPr>
                <w:noProof/>
              </w:rPr>
              <w:t>(Rukhiran et al., 2023)</w:t>
            </w:r>
            <w:r>
              <w:fldChar w:fldCharType="end"/>
            </w:r>
          </w:p>
        </w:tc>
        <w:tc>
          <w:tcPr>
            <w:tcW w:w="720" w:type="dxa"/>
            <w:tcPrChange w:id="82" w:author="mudhihir H. Nyema" w:date="2024-01-29T08:25:00Z">
              <w:tcPr>
                <w:tcW w:w="72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83"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54496" behindDoc="0" locked="0" layoutInCell="1" allowOverlap="1" wp14:anchorId="284797DA" wp14:editId="5D994523">
                        <wp:simplePos x="0" y="0"/>
                        <wp:positionH relativeFrom="column">
                          <wp:posOffset>134630</wp:posOffset>
                        </wp:positionH>
                        <wp:positionV relativeFrom="paragraph">
                          <wp:posOffset>71070</wp:posOffset>
                        </wp:positionV>
                        <wp:extent cx="120960" cy="140040"/>
                        <wp:effectExtent l="57150" t="38100" r="50800" b="50800"/>
                        <wp:wrapNone/>
                        <wp:docPr id="43" name="Ink 43"/>
                        <wp:cNvGraphicFramePr/>
                        <a:graphic xmlns:a="http://schemas.openxmlformats.org/drawingml/2006/main">
                          <a:graphicData uri="http://schemas.microsoft.com/office/word/2010/wordprocessingInk">
                            <w14:contentPart bwMode="auto" r:id="rId75">
                              <w14:nvContentPartPr>
                                <w14:cNvContentPartPr/>
                              </w14:nvContentPartPr>
                              <w14:xfrm>
                                <a:off x="0" y="0"/>
                                <a:ext cx="120960" cy="140040"/>
                              </w14:xfrm>
                            </w14:contentPart>
                          </a:graphicData>
                        </a:graphic>
                      </wp:anchor>
                    </w:drawing>
                  </mc:Choice>
                  <mc:Fallback>
                    <w:pict>
                      <v:shape w14:anchorId="26C73899" id="Ink 43" o:spid="_x0000_s1026" type="#_x0000_t75" style="position:absolute;margin-left:9.6pt;margin-top:4.6pt;width:11.5pt;height:13.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">
                        <v:imagedata r:id="rId7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3472" behindDoc="0" locked="0" layoutInCell="1" allowOverlap="1" wp14:anchorId="5BFE305F" wp14:editId="4192927D">
                        <wp:simplePos x="0" y="0"/>
                        <wp:positionH relativeFrom="column">
                          <wp:posOffset>102950</wp:posOffset>
                        </wp:positionH>
                        <wp:positionV relativeFrom="paragraph">
                          <wp:posOffset>90150</wp:posOffset>
                        </wp:positionV>
                        <wp:extent cx="165240" cy="82800"/>
                        <wp:effectExtent l="38100" t="57150" r="63500" b="50800"/>
                        <wp:wrapNone/>
                        <wp:docPr id="40" name="Ink 40"/>
                        <wp:cNvGraphicFramePr/>
                        <a:graphic xmlns:a="http://schemas.openxmlformats.org/drawingml/2006/main">
                          <a:graphicData uri="http://schemas.microsoft.com/office/word/2010/wordprocessingInk">
                            <w14:contentPart bwMode="auto" r:id="rId77">
                              <w14:nvContentPartPr>
                                <w14:cNvContentPartPr/>
                              </w14:nvContentPartPr>
                              <w14:xfrm>
                                <a:off x="0" y="0"/>
                                <a:ext cx="165240" cy="82800"/>
                              </w14:xfrm>
                            </w14:contentPart>
                          </a:graphicData>
                        </a:graphic>
                      </wp:anchor>
                    </w:drawing>
                  </mc:Choice>
                  <mc:Fallback>
                    <w:pict>
                      <v:shape w14:anchorId="15730A4A" id="Ink 40" o:spid="_x0000_s1026" type="#_x0000_t75" style="position:absolute;margin-left:7.1pt;margin-top:6.1pt;width:15pt;height: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">
                        <v:imagedata r:id="rId78" o:title=""/>
                      </v:shape>
                    </w:pict>
                  </mc:Fallback>
                </mc:AlternateContent>
              </w:r>
            </w:ins>
          </w:p>
        </w:tc>
        <w:tc>
          <w:tcPr>
            <w:tcW w:w="810" w:type="dxa"/>
            <w:tcPrChange w:id="84"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85"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56544" behindDoc="0" locked="0" layoutInCell="1" allowOverlap="1" wp14:anchorId="2F0AA76B" wp14:editId="46C57DD3">
                        <wp:simplePos x="0" y="0"/>
                        <wp:positionH relativeFrom="column">
                          <wp:posOffset>96470</wp:posOffset>
                        </wp:positionH>
                        <wp:positionV relativeFrom="paragraph">
                          <wp:posOffset>58470</wp:posOffset>
                        </wp:positionV>
                        <wp:extent cx="190800" cy="178200"/>
                        <wp:effectExtent l="57150" t="38100" r="57150" b="50800"/>
                        <wp:wrapNone/>
                        <wp:docPr id="45" name="Ink 45"/>
                        <wp:cNvGraphicFramePr/>
                        <a:graphic xmlns:a="http://schemas.openxmlformats.org/drawingml/2006/main">
                          <a:graphicData uri="http://schemas.microsoft.com/office/word/2010/wordprocessingInk">
                            <w14:contentPart bwMode="auto" r:id="rId79">
                              <w14:nvContentPartPr>
                                <w14:cNvContentPartPr/>
                              </w14:nvContentPartPr>
                              <w14:xfrm>
                                <a:off x="0" y="0"/>
                                <a:ext cx="190800" cy="178200"/>
                              </w14:xfrm>
                            </w14:contentPart>
                          </a:graphicData>
                        </a:graphic>
                      </wp:anchor>
                    </w:drawing>
                  </mc:Choice>
                  <mc:Fallback>
                    <w:pict>
                      <v:shape w14:anchorId="45E55E83" id="Ink 45" o:spid="_x0000_s1026" type="#_x0000_t75" style="position:absolute;margin-left:6.6pt;margin-top:3.6pt;width:17pt;height:16.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">
                        <v:imagedata r:id="rId8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5520" behindDoc="0" locked="0" layoutInCell="1" allowOverlap="1" wp14:anchorId="2178EC35" wp14:editId="370A7DF4">
                        <wp:simplePos x="0" y="0"/>
                        <wp:positionH relativeFrom="column">
                          <wp:posOffset>45710</wp:posOffset>
                        </wp:positionH>
                        <wp:positionV relativeFrom="paragraph">
                          <wp:posOffset>96630</wp:posOffset>
                        </wp:positionV>
                        <wp:extent cx="228960" cy="95760"/>
                        <wp:effectExtent l="57150" t="38100" r="57150" b="57150"/>
                        <wp:wrapNone/>
                        <wp:docPr id="44" name="Ink 44"/>
                        <wp:cNvGraphicFramePr/>
                        <a:graphic xmlns:a="http://schemas.openxmlformats.org/drawingml/2006/main">
                          <a:graphicData uri="http://schemas.microsoft.com/office/word/2010/wordprocessingInk">
                            <w14:contentPart bwMode="auto" r:id="rId81">
                              <w14:nvContentPartPr>
                                <w14:cNvContentPartPr/>
                              </w14:nvContentPartPr>
                              <w14:xfrm>
                                <a:off x="0" y="0"/>
                                <a:ext cx="228960" cy="95760"/>
                              </w14:xfrm>
                            </w14:contentPart>
                          </a:graphicData>
                        </a:graphic>
                      </wp:anchor>
                    </w:drawing>
                  </mc:Choice>
                  <mc:Fallback>
                    <w:pict>
                      <v:shape w14:anchorId="76CDBC62" id="Ink 44" o:spid="_x0000_s1026" type="#_x0000_t75" style="position:absolute;margin-left:2.6pt;margin-top:6.6pt;width:20.05pt;height:9.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">
                        <v:imagedata r:id="rId82" o:title=""/>
                      </v:shape>
                    </w:pict>
                  </mc:Fallback>
                </mc:AlternateContent>
              </w:r>
            </w:ins>
          </w:p>
        </w:tc>
        <w:tc>
          <w:tcPr>
            <w:tcW w:w="900" w:type="dxa"/>
            <w:tcPrChange w:id="86"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87"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58592" behindDoc="0" locked="0" layoutInCell="1" allowOverlap="1" wp14:anchorId="288EC52C" wp14:editId="082EE00F">
                        <wp:simplePos x="0" y="0"/>
                        <wp:positionH relativeFrom="column">
                          <wp:posOffset>128240</wp:posOffset>
                        </wp:positionH>
                        <wp:positionV relativeFrom="paragraph">
                          <wp:posOffset>77550</wp:posOffset>
                        </wp:positionV>
                        <wp:extent cx="152640" cy="140040"/>
                        <wp:effectExtent l="57150" t="38100" r="57150" b="50800"/>
                        <wp:wrapNone/>
                        <wp:docPr id="47" name="Ink 47"/>
                        <wp:cNvGraphicFramePr/>
                        <a:graphic xmlns:a="http://schemas.openxmlformats.org/drawingml/2006/main">
                          <a:graphicData uri="http://schemas.microsoft.com/office/word/2010/wordprocessingInk">
                            <w14:contentPart bwMode="auto" r:id="rId83">
                              <w14:nvContentPartPr>
                                <w14:cNvContentPartPr/>
                              </w14:nvContentPartPr>
                              <w14:xfrm>
                                <a:off x="0" y="0"/>
                                <a:ext cx="152640" cy="140040"/>
                              </w14:xfrm>
                            </w14:contentPart>
                          </a:graphicData>
                        </a:graphic>
                      </wp:anchor>
                    </w:drawing>
                  </mc:Choice>
                  <mc:Fallback>
                    <w:pict>
                      <v:shape w14:anchorId="7266C204" id="Ink 47" o:spid="_x0000_s1026" type="#_x0000_t75" style="position:absolute;margin-left:9.1pt;margin-top:5.1pt;width:14pt;height:13.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">
                        <v:imagedata r:id="rId8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7568" behindDoc="0" locked="0" layoutInCell="1" allowOverlap="1" wp14:anchorId="09566656" wp14:editId="52A09E46">
                        <wp:simplePos x="0" y="0"/>
                        <wp:positionH relativeFrom="column">
                          <wp:posOffset>96560</wp:posOffset>
                        </wp:positionH>
                        <wp:positionV relativeFrom="paragraph">
                          <wp:posOffset>80790</wp:posOffset>
                        </wp:positionV>
                        <wp:extent cx="184320" cy="136800"/>
                        <wp:effectExtent l="38100" t="38100" r="63500" b="53975"/>
                        <wp:wrapNone/>
                        <wp:docPr id="46" name="Ink 46"/>
                        <wp:cNvGraphicFramePr/>
                        <a:graphic xmlns:a="http://schemas.openxmlformats.org/drawingml/2006/main">
                          <a:graphicData uri="http://schemas.microsoft.com/office/word/2010/wordprocessingInk">
                            <w14:contentPart bwMode="auto" r:id="rId85">
                              <w14:nvContentPartPr>
                                <w14:cNvContentPartPr/>
                              </w14:nvContentPartPr>
                              <w14:xfrm>
                                <a:off x="0" y="0"/>
                                <a:ext cx="184320" cy="136800"/>
                              </w14:xfrm>
                            </w14:contentPart>
                          </a:graphicData>
                        </a:graphic>
                      </wp:anchor>
                    </w:drawing>
                  </mc:Choice>
                  <mc:Fallback>
                    <w:pict>
                      <v:shape w14:anchorId="1C7958DD" id="Ink 46" o:spid="_x0000_s1026" type="#_x0000_t75" style="position:absolute;margin-left:6.6pt;margin-top:5.35pt;width:16.5pt;height:1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">
                        <v:imagedata r:id="rId86" o:title=""/>
                      </v:shape>
                    </w:pict>
                  </mc:Fallback>
                </mc:AlternateContent>
              </w:r>
            </w:ins>
          </w:p>
        </w:tc>
        <w:tc>
          <w:tcPr>
            <w:tcW w:w="990" w:type="dxa"/>
            <w:tcPrChange w:id="88" w:author="mudhihir H. Nyema" w:date="2024-01-29T08:25:00Z">
              <w:tcPr>
                <w:tcW w:w="9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89"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60640" behindDoc="0" locked="0" layoutInCell="1" allowOverlap="1" wp14:anchorId="76E4C3A2" wp14:editId="413226BF">
                        <wp:simplePos x="0" y="0"/>
                        <wp:positionH relativeFrom="column">
                          <wp:posOffset>210860</wp:posOffset>
                        </wp:positionH>
                        <wp:positionV relativeFrom="paragraph">
                          <wp:posOffset>83670</wp:posOffset>
                        </wp:positionV>
                        <wp:extent cx="120960" cy="134640"/>
                        <wp:effectExtent l="57150" t="38100" r="50800" b="55880"/>
                        <wp:wrapNone/>
                        <wp:docPr id="49" name="Ink 49"/>
                        <wp:cNvGraphicFramePr/>
                        <a:graphic xmlns:a="http://schemas.openxmlformats.org/drawingml/2006/main">
                          <a:graphicData uri="http://schemas.microsoft.com/office/word/2010/wordprocessingInk">
                            <w14:contentPart bwMode="auto" r:id="rId87">
                              <w14:nvContentPartPr>
                                <w14:cNvContentPartPr/>
                              </w14:nvContentPartPr>
                              <w14:xfrm>
                                <a:off x="0" y="0"/>
                                <a:ext cx="120960" cy="134640"/>
                              </w14:xfrm>
                            </w14:contentPart>
                          </a:graphicData>
                        </a:graphic>
                      </wp:anchor>
                    </w:drawing>
                  </mc:Choice>
                  <mc:Fallback>
                    <w:pict>
                      <v:shape w14:anchorId="6B191A90" id="Ink 49" o:spid="_x0000_s1026" type="#_x0000_t75" style="position:absolute;margin-left:15.6pt;margin-top:5.6pt;width:11.5pt;height:12.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">
                        <v:imagedata r:id="rId8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9616" behindDoc="0" locked="0" layoutInCell="1" allowOverlap="1" wp14:anchorId="3C0541D5" wp14:editId="30BB570E">
                        <wp:simplePos x="0" y="0"/>
                        <wp:positionH relativeFrom="column">
                          <wp:posOffset>217340</wp:posOffset>
                        </wp:positionH>
                        <wp:positionV relativeFrom="paragraph">
                          <wp:posOffset>71070</wp:posOffset>
                        </wp:positionV>
                        <wp:extent cx="140040" cy="121680"/>
                        <wp:effectExtent l="38100" t="57150" r="50800" b="50165"/>
                        <wp:wrapNone/>
                        <wp:docPr id="48" name="Ink 48"/>
                        <wp:cNvGraphicFramePr/>
                        <a:graphic xmlns:a="http://schemas.openxmlformats.org/drawingml/2006/main">
                          <a:graphicData uri="http://schemas.microsoft.com/office/word/2010/wordprocessingInk">
                            <w14:contentPart bwMode="auto" r:id="rId89">
                              <w14:nvContentPartPr>
                                <w14:cNvContentPartPr/>
                              </w14:nvContentPartPr>
                              <w14:xfrm>
                                <a:off x="0" y="0"/>
                                <a:ext cx="140040" cy="121680"/>
                              </w14:xfrm>
                            </w14:contentPart>
                          </a:graphicData>
                        </a:graphic>
                      </wp:anchor>
                    </w:drawing>
                  </mc:Choice>
                  <mc:Fallback>
                    <w:pict>
                      <v:shape w14:anchorId="392592E7" id="Ink 48" o:spid="_x0000_s1026" type="#_x0000_t75" style="position:absolute;margin-left:16.1pt;margin-top:4.6pt;width:13.05pt;height:11.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">
                        <v:imagedata r:id="rId90" o:title=""/>
                      </v:shape>
                    </w:pict>
                  </mc:Fallback>
                </mc:AlternateContent>
              </w:r>
            </w:ins>
          </w:p>
        </w:tc>
        <w:tc>
          <w:tcPr>
            <w:tcW w:w="810" w:type="dxa"/>
            <w:tcPrChange w:id="90"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91"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62688" behindDoc="0" locked="0" layoutInCell="1" allowOverlap="1" wp14:anchorId="1E07834A" wp14:editId="21446123">
                        <wp:simplePos x="0" y="0"/>
                        <wp:positionH relativeFrom="column">
                          <wp:posOffset>166490</wp:posOffset>
                        </wp:positionH>
                        <wp:positionV relativeFrom="paragraph">
                          <wp:posOffset>83670</wp:posOffset>
                        </wp:positionV>
                        <wp:extent cx="190800" cy="153000"/>
                        <wp:effectExtent l="57150" t="57150" r="57150" b="57150"/>
                        <wp:wrapNone/>
                        <wp:docPr id="51" name="Ink 51"/>
                        <wp:cNvGraphicFramePr/>
                        <a:graphic xmlns:a="http://schemas.openxmlformats.org/drawingml/2006/main">
                          <a:graphicData uri="http://schemas.microsoft.com/office/word/2010/wordprocessingInk">
                            <w14:contentPart bwMode="auto" r:id="rId91">
                              <w14:nvContentPartPr>
                                <w14:cNvContentPartPr/>
                              </w14:nvContentPartPr>
                              <w14:xfrm>
                                <a:off x="0" y="0"/>
                                <a:ext cx="190800" cy="153000"/>
                              </w14:xfrm>
                            </w14:contentPart>
                          </a:graphicData>
                        </a:graphic>
                      </wp:anchor>
                    </w:drawing>
                  </mc:Choice>
                  <mc:Fallback>
                    <w:pict>
                      <v:shape w14:anchorId="05825D7E" id="Ink 51" o:spid="_x0000_s1026" type="#_x0000_t75" style="position:absolute;margin-left:12.1pt;margin-top:5.6pt;width:17pt;height:14.1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">
                        <v:imagedata r:id="rId9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61664" behindDoc="0" locked="0" layoutInCell="1" allowOverlap="1" wp14:anchorId="574F387B" wp14:editId="1536AC70">
                        <wp:simplePos x="0" y="0"/>
                        <wp:positionH relativeFrom="column">
                          <wp:posOffset>160010</wp:posOffset>
                        </wp:positionH>
                        <wp:positionV relativeFrom="paragraph">
                          <wp:posOffset>102750</wp:posOffset>
                        </wp:positionV>
                        <wp:extent cx="120960" cy="76680"/>
                        <wp:effectExtent l="57150" t="57150" r="50800" b="57150"/>
                        <wp:wrapNone/>
                        <wp:docPr id="50" name="Ink 50"/>
                        <wp:cNvGraphicFramePr/>
                        <a:graphic xmlns:a="http://schemas.openxmlformats.org/drawingml/2006/main">
                          <a:graphicData uri="http://schemas.microsoft.com/office/word/2010/wordprocessingInk">
                            <w14:contentPart bwMode="auto" r:id="rId93">
                              <w14:nvContentPartPr>
                                <w14:cNvContentPartPr/>
                              </w14:nvContentPartPr>
                              <w14:xfrm>
                                <a:off x="0" y="0"/>
                                <a:ext cx="120960" cy="76680"/>
                              </w14:xfrm>
                            </w14:contentPart>
                          </a:graphicData>
                        </a:graphic>
                      </wp:anchor>
                    </w:drawing>
                  </mc:Choice>
                  <mc:Fallback>
                    <w:pict>
                      <v:shape w14:anchorId="66B89346" id="Ink 50" o:spid="_x0000_s1026" type="#_x0000_t75" style="position:absolute;margin-left:11.6pt;margin-top:7.1pt;width:11.5pt;height:8.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">
                        <v:imagedata r:id="rId94" o:title=""/>
                      </v:shape>
                    </w:pict>
                  </mc:Fallback>
                </mc:AlternateContent>
              </w:r>
            </w:ins>
          </w:p>
        </w:tc>
        <w:tc>
          <w:tcPr>
            <w:tcW w:w="900" w:type="dxa"/>
            <w:tcPrChange w:id="92"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93"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64736" behindDoc="0" locked="0" layoutInCell="1" allowOverlap="1" wp14:anchorId="6D8211C9" wp14:editId="31F148B4">
                        <wp:simplePos x="0" y="0"/>
                        <wp:positionH relativeFrom="column">
                          <wp:posOffset>141020</wp:posOffset>
                        </wp:positionH>
                        <wp:positionV relativeFrom="paragraph">
                          <wp:posOffset>26790</wp:posOffset>
                        </wp:positionV>
                        <wp:extent cx="114480" cy="165240"/>
                        <wp:effectExtent l="57150" t="38100" r="57150" b="63500"/>
                        <wp:wrapNone/>
                        <wp:docPr id="53" name="Ink 53"/>
                        <wp:cNvGraphicFramePr/>
                        <a:graphic xmlns:a="http://schemas.openxmlformats.org/drawingml/2006/main">
                          <a:graphicData uri="http://schemas.microsoft.com/office/word/2010/wordprocessingInk">
                            <w14:contentPart bwMode="auto" r:id="rId95">
                              <w14:nvContentPartPr>
                                <w14:cNvContentPartPr/>
                              </w14:nvContentPartPr>
                              <w14:xfrm>
                                <a:off x="0" y="0"/>
                                <a:ext cx="114480" cy="165240"/>
                              </w14:xfrm>
                            </w14:contentPart>
                          </a:graphicData>
                        </a:graphic>
                      </wp:anchor>
                    </w:drawing>
                  </mc:Choice>
                  <mc:Fallback>
                    <w:pict>
                      <v:shape w14:anchorId="68C33813" id="Ink 53" o:spid="_x0000_s1026" type="#_x0000_t75" style="position:absolute;margin-left:10.1pt;margin-top:1.1pt;width:11pt;height: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">
                        <v:imagedata r:id="rId9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63712" behindDoc="0" locked="0" layoutInCell="1" allowOverlap="1" wp14:anchorId="107EDE76" wp14:editId="6E2909C4">
                        <wp:simplePos x="0" y="0"/>
                        <wp:positionH relativeFrom="column">
                          <wp:posOffset>108620</wp:posOffset>
                        </wp:positionH>
                        <wp:positionV relativeFrom="paragraph">
                          <wp:posOffset>58470</wp:posOffset>
                        </wp:positionV>
                        <wp:extent cx="178920" cy="101880"/>
                        <wp:effectExtent l="38100" t="38100" r="50165" b="50800"/>
                        <wp:wrapNone/>
                        <wp:docPr id="52" name="Ink 52"/>
                        <wp:cNvGraphicFramePr/>
                        <a:graphic xmlns:a="http://schemas.openxmlformats.org/drawingml/2006/main">
                          <a:graphicData uri="http://schemas.microsoft.com/office/word/2010/wordprocessingInk">
                            <w14:contentPart bwMode="auto" r:id="rId97">
                              <w14:nvContentPartPr>
                                <w14:cNvContentPartPr/>
                              </w14:nvContentPartPr>
                              <w14:xfrm>
                                <a:off x="0" y="0"/>
                                <a:ext cx="178920" cy="101880"/>
                              </w14:xfrm>
                            </w14:contentPart>
                          </a:graphicData>
                        </a:graphic>
                      </wp:anchor>
                    </w:drawing>
                  </mc:Choice>
                  <mc:Fallback>
                    <w:pict>
                      <v:shape w14:anchorId="1F20D422" id="Ink 52" o:spid="_x0000_s1026" type="#_x0000_t75" style="position:absolute;margin-left:7.55pt;margin-top:3.6pt;width:16.15pt;height:10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">
                        <v:imagedata r:id="rId98" o:title=""/>
                      </v:shape>
                    </w:pict>
                  </mc:Fallback>
                </mc:AlternateContent>
              </w:r>
            </w:ins>
          </w:p>
        </w:tc>
        <w:tc>
          <w:tcPr>
            <w:tcW w:w="900" w:type="dxa"/>
            <w:tcPrChange w:id="94"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95"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66784" behindDoc="0" locked="0" layoutInCell="1" allowOverlap="1" wp14:anchorId="3768872F" wp14:editId="4016EDF7">
                        <wp:simplePos x="0" y="0"/>
                        <wp:positionH relativeFrom="column">
                          <wp:posOffset>191600</wp:posOffset>
                        </wp:positionH>
                        <wp:positionV relativeFrom="paragraph">
                          <wp:posOffset>77550</wp:posOffset>
                        </wp:positionV>
                        <wp:extent cx="140400" cy="165240"/>
                        <wp:effectExtent l="38100" t="38100" r="50165" b="63500"/>
                        <wp:wrapNone/>
                        <wp:docPr id="55" name="Ink 55"/>
                        <wp:cNvGraphicFramePr/>
                        <a:graphic xmlns:a="http://schemas.openxmlformats.org/drawingml/2006/main">
                          <a:graphicData uri="http://schemas.microsoft.com/office/word/2010/wordprocessingInk">
                            <w14:contentPart bwMode="auto" r:id="rId99">
                              <w14:nvContentPartPr>
                                <w14:cNvContentPartPr/>
                              </w14:nvContentPartPr>
                              <w14:xfrm>
                                <a:off x="0" y="0"/>
                                <a:ext cx="140400" cy="165240"/>
                              </w14:xfrm>
                            </w14:contentPart>
                          </a:graphicData>
                        </a:graphic>
                      </wp:anchor>
                    </w:drawing>
                  </mc:Choice>
                  <mc:Fallback>
                    <w:pict>
                      <v:shape w14:anchorId="643DF971" id="Ink 55" o:spid="_x0000_s1026" type="#_x0000_t75" style="position:absolute;margin-left:14.1pt;margin-top:5.1pt;width:13.05pt;height:1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">
                        <v:imagedata r:id="rId10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65760" behindDoc="0" locked="0" layoutInCell="1" allowOverlap="1" wp14:anchorId="4AB3F90B" wp14:editId="7565EC71">
                        <wp:simplePos x="0" y="0"/>
                        <wp:positionH relativeFrom="column">
                          <wp:posOffset>103040</wp:posOffset>
                        </wp:positionH>
                        <wp:positionV relativeFrom="paragraph">
                          <wp:posOffset>96630</wp:posOffset>
                        </wp:positionV>
                        <wp:extent cx="247680" cy="76680"/>
                        <wp:effectExtent l="38100" t="57150" r="57150" b="57150"/>
                        <wp:wrapNone/>
                        <wp:docPr id="54" name="Ink 54"/>
                        <wp:cNvGraphicFramePr/>
                        <a:graphic xmlns:a="http://schemas.openxmlformats.org/drawingml/2006/main">
                          <a:graphicData uri="http://schemas.microsoft.com/office/word/2010/wordprocessingInk">
                            <w14:contentPart bwMode="auto" r:id="rId101">
                              <w14:nvContentPartPr>
                                <w14:cNvContentPartPr/>
                              </w14:nvContentPartPr>
                              <w14:xfrm>
                                <a:off x="0" y="0"/>
                                <a:ext cx="247680" cy="76680"/>
                              </w14:xfrm>
                            </w14:contentPart>
                          </a:graphicData>
                        </a:graphic>
                      </wp:anchor>
                    </w:drawing>
                  </mc:Choice>
                  <mc:Fallback>
                    <w:pict>
                      <v:shape w14:anchorId="49B219EC" id="Ink 54" o:spid="_x0000_s1026" type="#_x0000_t75" style="position:absolute;margin-left:7.1pt;margin-top:6.6pt;width:21.5pt;height:8.1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">
                        <v:imagedata r:id="rId102" o:title=""/>
                      </v:shape>
                    </w:pict>
                  </mc:Fallback>
                </mc:AlternateContent>
              </w:r>
            </w:ins>
          </w:p>
        </w:tc>
        <w:tc>
          <w:tcPr>
            <w:tcW w:w="630" w:type="dxa"/>
            <w:tcPrChange w:id="96"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97" w:author="mudhihir H. Nyema" w:date="2024-01-29T07:43:00Z">
              <w:r>
                <w:rPr>
                  <w:rFonts w:ascii="Times New Roman" w:eastAsia="Times New Roman" w:hAnsi="Times New Roman" w:cs="Times New Roman"/>
                  <w:noProof/>
                  <w:sz w:val="24"/>
                  <w:szCs w:val="24"/>
                </w:rPr>
                <mc:AlternateContent>
                  <mc:Choice Requires="wpi">
                    <w:drawing>
                      <wp:anchor distT="0" distB="0" distL="114300" distR="114300" simplePos="0" relativeHeight="251768832" behindDoc="0" locked="0" layoutInCell="1" allowOverlap="1" wp14:anchorId="622C95E6" wp14:editId="637F734A">
                        <wp:simplePos x="0" y="0"/>
                        <wp:positionH relativeFrom="column">
                          <wp:posOffset>77300</wp:posOffset>
                        </wp:positionH>
                        <wp:positionV relativeFrom="paragraph">
                          <wp:posOffset>109230</wp:posOffset>
                        </wp:positionV>
                        <wp:extent cx="184680" cy="127440"/>
                        <wp:effectExtent l="38100" t="38100" r="63500" b="63500"/>
                        <wp:wrapNone/>
                        <wp:docPr id="57" name="Ink 57"/>
                        <wp:cNvGraphicFramePr/>
                        <a:graphic xmlns:a="http://schemas.openxmlformats.org/drawingml/2006/main">
                          <a:graphicData uri="http://schemas.microsoft.com/office/word/2010/wordprocessingInk">
                            <w14:contentPart bwMode="auto" r:id="rId103">
                              <w14:nvContentPartPr>
                                <w14:cNvContentPartPr/>
                              </w14:nvContentPartPr>
                              <w14:xfrm>
                                <a:off x="0" y="0"/>
                                <a:ext cx="184680" cy="127440"/>
                              </w14:xfrm>
                            </w14:contentPart>
                          </a:graphicData>
                        </a:graphic>
                      </wp:anchor>
                    </w:drawing>
                  </mc:Choice>
                  <mc:Fallback>
                    <w:pict>
                      <v:shape w14:anchorId="4B676680" id="Ink 57" o:spid="_x0000_s1026" type="#_x0000_t75" style="position:absolute;margin-left:5.1pt;margin-top:7.6pt;width:16.6pt;height:12.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">
                        <v:imagedata r:id="rId10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67808" behindDoc="0" locked="0" layoutInCell="1" allowOverlap="1" wp14:anchorId="2B76DCD0" wp14:editId="0A01E5DE">
                        <wp:simplePos x="0" y="0"/>
                        <wp:positionH relativeFrom="column">
                          <wp:posOffset>45620</wp:posOffset>
                        </wp:positionH>
                        <wp:positionV relativeFrom="paragraph">
                          <wp:posOffset>77550</wp:posOffset>
                        </wp:positionV>
                        <wp:extent cx="178200" cy="171720"/>
                        <wp:effectExtent l="38100" t="38100" r="50800" b="57150"/>
                        <wp:wrapNone/>
                        <wp:docPr id="56" name="Ink 56"/>
                        <wp:cNvGraphicFramePr/>
                        <a:graphic xmlns:a="http://schemas.openxmlformats.org/drawingml/2006/main">
                          <a:graphicData uri="http://schemas.microsoft.com/office/word/2010/wordprocessingInk">
                            <w14:contentPart bwMode="auto" r:id="rId105">
                              <w14:nvContentPartPr>
                                <w14:cNvContentPartPr/>
                              </w14:nvContentPartPr>
                              <w14:xfrm>
                                <a:off x="0" y="0"/>
                                <a:ext cx="178200" cy="171720"/>
                              </w14:xfrm>
                            </w14:contentPart>
                          </a:graphicData>
                        </a:graphic>
                      </wp:anchor>
                    </w:drawing>
                  </mc:Choice>
                  <mc:Fallback>
                    <w:pict>
                      <v:shape w14:anchorId="3BAF74F6" id="Ink 56" o:spid="_x0000_s1026" type="#_x0000_t75" style="position:absolute;margin-left:2.6pt;margin-top:5.1pt;width:16.05pt;height:1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">
                        <v:imagedata r:id="rId106" o:title=""/>
                      </v:shape>
                    </w:pict>
                  </mc:Fallback>
                </mc:AlternateContent>
              </w:r>
            </w:ins>
          </w:p>
        </w:tc>
        <w:tc>
          <w:tcPr>
            <w:tcW w:w="630" w:type="dxa"/>
            <w:tcPrChange w:id="98"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99" w:author="mudhihir H. Nyema" w:date="2024-01-29T08:21:00Z">
              <w:r>
                <w:rPr>
                  <w:rFonts w:ascii="Times New Roman" w:eastAsia="Times New Roman" w:hAnsi="Times New Roman" w:cs="Times New Roman"/>
                  <w:noProof/>
                  <w:sz w:val="24"/>
                  <w:szCs w:val="24"/>
                </w:rPr>
                <mc:AlternateContent>
                  <mc:Choice Requires="wpi">
                    <w:drawing>
                      <wp:anchor distT="0" distB="0" distL="114300" distR="114300" simplePos="0" relativeHeight="251770880" behindDoc="0" locked="0" layoutInCell="1" allowOverlap="1" wp14:anchorId="05DC2203" wp14:editId="69116E95">
                        <wp:simplePos x="0" y="0"/>
                        <wp:positionH relativeFrom="column">
                          <wp:posOffset>128330</wp:posOffset>
                        </wp:positionH>
                        <wp:positionV relativeFrom="paragraph">
                          <wp:posOffset>66250</wp:posOffset>
                        </wp:positionV>
                        <wp:extent cx="178920" cy="119520"/>
                        <wp:effectExtent l="19050" t="57150" r="50165" b="52070"/>
                        <wp:wrapNone/>
                        <wp:docPr id="3" name="Ink 3"/>
                        <wp:cNvGraphicFramePr/>
                        <a:graphic xmlns:a="http://schemas.openxmlformats.org/drawingml/2006/main">
                          <a:graphicData uri="http://schemas.microsoft.com/office/word/2010/wordprocessingInk">
                            <w14:contentPart bwMode="auto" r:id="rId107">
                              <w14:nvContentPartPr>
                                <w14:cNvContentPartPr/>
                              </w14:nvContentPartPr>
                              <w14:xfrm>
                                <a:off x="0" y="0"/>
                                <a:ext cx="178920" cy="119520"/>
                              </w14:xfrm>
                            </w14:contentPart>
                          </a:graphicData>
                        </a:graphic>
                      </wp:anchor>
                    </w:drawing>
                  </mc:Choice>
                  <mc:Fallback>
                    <w:pict>
                      <v:shape w14:anchorId="17AE20C2" id="Ink 3" o:spid="_x0000_s1026" type="#_x0000_t75" style="position:absolute;margin-left:9.1pt;margin-top:4.2pt;width:16.15pt;height:11.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">
                        <v:imagedata r:id="rId10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69856" behindDoc="0" locked="0" layoutInCell="1" allowOverlap="1" wp14:anchorId="5CCC2B62" wp14:editId="1FA945F7">
                        <wp:simplePos x="0" y="0"/>
                        <wp:positionH relativeFrom="column">
                          <wp:posOffset>96650</wp:posOffset>
                        </wp:positionH>
                        <wp:positionV relativeFrom="paragraph">
                          <wp:posOffset>57970</wp:posOffset>
                        </wp:positionV>
                        <wp:extent cx="171720" cy="140400"/>
                        <wp:effectExtent l="38100" t="38100" r="57150" b="50165"/>
                        <wp:wrapNone/>
                        <wp:docPr id="2" name="Ink 2"/>
                        <wp:cNvGraphicFramePr/>
                        <a:graphic xmlns:a="http://schemas.openxmlformats.org/drawingml/2006/main">
                          <a:graphicData uri="http://schemas.microsoft.com/office/word/2010/wordprocessingInk">
                            <w14:contentPart bwMode="auto" r:id="rId109">
                              <w14:nvContentPartPr>
                                <w14:cNvContentPartPr/>
                              </w14:nvContentPartPr>
                              <w14:xfrm>
                                <a:off x="0" y="0"/>
                                <a:ext cx="171720" cy="140400"/>
                              </w14:xfrm>
                            </w14:contentPart>
                          </a:graphicData>
                        </a:graphic>
                      </wp:anchor>
                    </w:drawing>
                  </mc:Choice>
                  <mc:Fallback>
                    <w:pict>
                      <v:shape w14:anchorId="3A6FB157" id="Ink 2" o:spid="_x0000_s1026" type="#_x0000_t75" style="position:absolute;margin-left:6.6pt;margin-top:3.55pt;width:15.5pt;height:13.0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">
                        <v:imagedata r:id="rId110" o:title=""/>
                      </v:shape>
                    </w:pict>
                  </mc:Fallback>
                </mc:AlternateContent>
              </w:r>
            </w:ins>
          </w:p>
        </w:tc>
        <w:tc>
          <w:tcPr>
            <w:tcW w:w="630" w:type="dxa"/>
            <w:tcPrChange w:id="100" w:author="mudhihir H. Nyema" w:date="2024-01-29T08:25:00Z">
              <w:tcPr>
                <w:tcW w:w="630" w:type="dxa"/>
              </w:tcPr>
            </w:tcPrChange>
          </w:tcPr>
          <w:p w:rsidR="00BB0D26" w:rsidRDefault="00BB0D26" w:rsidP="00B8108E">
            <w:pPr>
              <w:spacing w:before="100" w:beforeAutospacing="1" w:after="100" w:afterAutospacing="1"/>
              <w:rPr>
                <w:ins w:id="101" w:author="mudhihir H. Nyema" w:date="2024-01-29T08:25:00Z"/>
                <w:rFonts w:ascii="Times New Roman" w:eastAsia="Times New Roman" w:hAnsi="Times New Roman" w:cs="Times New Roman"/>
                <w:noProof/>
                <w:sz w:val="24"/>
                <w:szCs w:val="24"/>
              </w:rPr>
            </w:pPr>
            <w:ins w:id="102" w:author="mudhihir H. Nyema" w:date="2024-01-29T08:27:00Z">
              <w:r>
                <w:rPr>
                  <w:rFonts w:ascii="Times New Roman" w:eastAsia="Times New Roman" w:hAnsi="Times New Roman" w:cs="Times New Roman"/>
                  <w:noProof/>
                  <w:sz w:val="24"/>
                  <w:szCs w:val="24"/>
                </w:rPr>
                <mc:AlternateContent>
                  <mc:Choice Requires="wpi">
                    <w:drawing>
                      <wp:anchor distT="0" distB="0" distL="114300" distR="114300" simplePos="0" relativeHeight="251790336" behindDoc="0" locked="0" layoutInCell="1" allowOverlap="1">
                        <wp:simplePos x="0" y="0"/>
                        <wp:positionH relativeFrom="column">
                          <wp:posOffset>49380</wp:posOffset>
                        </wp:positionH>
                        <wp:positionV relativeFrom="paragraph">
                          <wp:posOffset>83710</wp:posOffset>
                        </wp:positionV>
                        <wp:extent cx="210960" cy="108360"/>
                        <wp:effectExtent l="38100" t="38100" r="55880" b="63500"/>
                        <wp:wrapNone/>
                        <wp:docPr id="74" name="Ink 74"/>
                        <wp:cNvGraphicFramePr/>
                        <a:graphic xmlns:a="http://schemas.openxmlformats.org/drawingml/2006/main">
                          <a:graphicData uri="http://schemas.microsoft.com/office/word/2010/wordprocessingInk">
                            <w14:contentPart bwMode="auto" r:id="rId111">
                              <w14:nvContentPartPr>
                                <w14:cNvContentPartPr/>
                              </w14:nvContentPartPr>
                              <w14:xfrm>
                                <a:off x="0" y="0"/>
                                <a:ext cx="210960" cy="108360"/>
                              </w14:xfrm>
                            </w14:contentPart>
                          </a:graphicData>
                        </a:graphic>
                      </wp:anchor>
                    </w:drawing>
                  </mc:Choice>
                  <mc:Fallback>
                    <w:pict>
                      <v:shape w14:anchorId="27237454" id="Ink 74" o:spid="_x0000_s1026" type="#_x0000_t75" style="position:absolute;margin-left:2.9pt;margin-top:5.6pt;width:18.6pt;height:10.5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">
                        <v:imagedata r:id="rId11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89312" behindDoc="0" locked="0" layoutInCell="1" allowOverlap="1">
                        <wp:simplePos x="0" y="0"/>
                        <wp:positionH relativeFrom="column">
                          <wp:posOffset>81060</wp:posOffset>
                        </wp:positionH>
                        <wp:positionV relativeFrom="paragraph">
                          <wp:posOffset>45550</wp:posOffset>
                        </wp:positionV>
                        <wp:extent cx="102240" cy="182520"/>
                        <wp:effectExtent l="38100" t="38100" r="50165" b="65405"/>
                        <wp:wrapNone/>
                        <wp:docPr id="73" name="Ink 73"/>
                        <wp:cNvGraphicFramePr/>
                        <a:graphic xmlns:a="http://schemas.openxmlformats.org/drawingml/2006/main">
                          <a:graphicData uri="http://schemas.microsoft.com/office/word/2010/wordprocessingInk">
                            <w14:contentPart bwMode="auto" r:id="rId113">
                              <w14:nvContentPartPr>
                                <w14:cNvContentPartPr/>
                              </w14:nvContentPartPr>
                              <w14:xfrm>
                                <a:off x="0" y="0"/>
                                <a:ext cx="102240" cy="182520"/>
                              </w14:xfrm>
                            </w14:contentPart>
                          </a:graphicData>
                        </a:graphic>
                      </wp:anchor>
                    </w:drawing>
                  </mc:Choice>
                  <mc:Fallback>
                    <w:pict>
                      <v:shape w14:anchorId="664AE577" id="Ink 73" o:spid="_x0000_s1026" type="#_x0000_t75" style="position:absolute;margin-left:5.4pt;margin-top:2.6pt;width:10.05pt;height:16.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">
                        <v:imagedata r:id="rId114" o:title=""/>
                      </v:shape>
                    </w:pict>
                  </mc:Fallback>
                </mc:AlternateContent>
              </w:r>
            </w:ins>
          </w:p>
        </w:tc>
      </w:tr>
      <w:tr w:rsidR="00BB0D26" w:rsidTr="00BB0D26">
        <w:trPr>
          <w:trHeight w:val="341"/>
          <w:trPrChange w:id="103" w:author="mudhihir H. Nyema" w:date="2024-01-29T08:25:00Z">
            <w:trPr>
              <w:trHeight w:val="341"/>
            </w:trPr>
          </w:trPrChange>
        </w:trPr>
        <w:tc>
          <w:tcPr>
            <w:tcW w:w="540" w:type="dxa"/>
            <w:tcPrChange w:id="104" w:author="mudhihir H. Nyema" w:date="2024-01-29T08:25:00Z">
              <w:tcPr>
                <w:tcW w:w="54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tcPrChange w:id="105" w:author="mudhihir H. Nyema" w:date="2024-01-29T08:25:00Z">
              <w:tcPr>
                <w:tcW w:w="27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t>(Muzaffar,2021)</w:t>
            </w:r>
          </w:p>
        </w:tc>
        <w:tc>
          <w:tcPr>
            <w:tcW w:w="720" w:type="dxa"/>
            <w:tcPrChange w:id="106" w:author="mudhihir H. Nyema" w:date="2024-01-29T08:25:00Z">
              <w:tcPr>
                <w:tcW w:w="72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07" w:author="mudhihir H. Nyema" w:date="2024-01-29T08:21:00Z">
              <w:r>
                <w:rPr>
                  <w:rFonts w:ascii="Times New Roman" w:eastAsia="Times New Roman" w:hAnsi="Times New Roman" w:cs="Times New Roman"/>
                  <w:noProof/>
                  <w:sz w:val="24"/>
                  <w:szCs w:val="24"/>
                </w:rPr>
                <mc:AlternateContent>
                  <mc:Choice Requires="wpi">
                    <w:drawing>
                      <wp:anchor distT="0" distB="0" distL="114300" distR="114300" simplePos="0" relativeHeight="251772928" behindDoc="0" locked="0" layoutInCell="1" allowOverlap="1" wp14:anchorId="3BEDD5C5" wp14:editId="2E2EB385">
                        <wp:simplePos x="0" y="0"/>
                        <wp:positionH relativeFrom="column">
                          <wp:posOffset>109070</wp:posOffset>
                        </wp:positionH>
                        <wp:positionV relativeFrom="paragraph">
                          <wp:posOffset>102205</wp:posOffset>
                        </wp:positionV>
                        <wp:extent cx="121320" cy="101880"/>
                        <wp:effectExtent l="38100" t="38100" r="50165" b="50800"/>
                        <wp:wrapNone/>
                        <wp:docPr id="6" name="Ink 6"/>
                        <wp:cNvGraphicFramePr/>
                        <a:graphic xmlns:a="http://schemas.openxmlformats.org/drawingml/2006/main">
                          <a:graphicData uri="http://schemas.microsoft.com/office/word/2010/wordprocessingInk">
                            <w14:contentPart bwMode="auto" r:id="rId115">
                              <w14:nvContentPartPr>
                                <w14:cNvContentPartPr/>
                              </w14:nvContentPartPr>
                              <w14:xfrm>
                                <a:off x="0" y="0"/>
                                <a:ext cx="121320" cy="101880"/>
                              </w14:xfrm>
                            </w14:contentPart>
                          </a:graphicData>
                        </a:graphic>
                      </wp:anchor>
                    </w:drawing>
                  </mc:Choice>
                  <mc:Fallback>
                    <w:pict>
                      <v:shape w14:anchorId="73365171" id="Ink 6" o:spid="_x0000_s1026" type="#_x0000_t75" style="position:absolute;margin-left:7.6pt;margin-top:7.05pt;width:11.55pt;height:10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">
                        <v:imagedata r:id="rId11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71904" behindDoc="0" locked="0" layoutInCell="1" allowOverlap="1" wp14:anchorId="50A9BDB2" wp14:editId="1ADF4157">
                        <wp:simplePos x="0" y="0"/>
                        <wp:positionH relativeFrom="column">
                          <wp:posOffset>102230</wp:posOffset>
                        </wp:positionH>
                        <wp:positionV relativeFrom="paragraph">
                          <wp:posOffset>102205</wp:posOffset>
                        </wp:positionV>
                        <wp:extent cx="115200" cy="120960"/>
                        <wp:effectExtent l="57150" t="57150" r="56515" b="50800"/>
                        <wp:wrapNone/>
                        <wp:docPr id="4" name="Ink 4"/>
                        <wp:cNvGraphicFramePr/>
                        <a:graphic xmlns:a="http://schemas.openxmlformats.org/drawingml/2006/main">
                          <a:graphicData uri="http://schemas.microsoft.com/office/word/2010/wordprocessingInk">
                            <w14:contentPart bwMode="auto" r:id="rId117">
                              <w14:nvContentPartPr>
                                <w14:cNvContentPartPr/>
                              </w14:nvContentPartPr>
                              <w14:xfrm>
                                <a:off x="0" y="0"/>
                                <a:ext cx="115200" cy="120960"/>
                              </w14:xfrm>
                            </w14:contentPart>
                          </a:graphicData>
                        </a:graphic>
                      </wp:anchor>
                    </w:drawing>
                  </mc:Choice>
                  <mc:Fallback>
                    <w:pict>
                      <v:shape w14:anchorId="6CFDBC23" id="Ink 4" o:spid="_x0000_s1026" type="#_x0000_t75" style="position:absolute;margin-left:7.05pt;margin-top:7.05pt;width:11.05pt;height:1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">
                        <v:imagedata r:id="rId118" o:title=""/>
                      </v:shape>
                    </w:pict>
                  </mc:Fallback>
                </mc:AlternateContent>
              </w:r>
            </w:ins>
          </w:p>
        </w:tc>
        <w:tc>
          <w:tcPr>
            <w:tcW w:w="810" w:type="dxa"/>
            <w:tcPrChange w:id="108"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09" w:author="mudhihir H. Nyema" w:date="2024-01-29T08:21:00Z">
              <w:r>
                <w:rPr>
                  <w:rFonts w:ascii="Times New Roman" w:eastAsia="Times New Roman" w:hAnsi="Times New Roman" w:cs="Times New Roman"/>
                  <w:noProof/>
                  <w:sz w:val="24"/>
                  <w:szCs w:val="24"/>
                </w:rPr>
                <mc:AlternateContent>
                  <mc:Choice Requires="wpi">
                    <w:drawing>
                      <wp:anchor distT="0" distB="0" distL="114300" distR="114300" simplePos="0" relativeHeight="251774976" behindDoc="0" locked="0" layoutInCell="1" allowOverlap="1" wp14:anchorId="01DA5AC2" wp14:editId="30D88823">
                        <wp:simplePos x="0" y="0"/>
                        <wp:positionH relativeFrom="column">
                          <wp:posOffset>236150</wp:posOffset>
                        </wp:positionH>
                        <wp:positionV relativeFrom="paragraph">
                          <wp:posOffset>89605</wp:posOffset>
                        </wp:positionV>
                        <wp:extent cx="114840" cy="108360"/>
                        <wp:effectExtent l="57150" t="38100" r="57150" b="63500"/>
                        <wp:wrapNone/>
                        <wp:docPr id="8" name="Ink 8"/>
                        <wp:cNvGraphicFramePr/>
                        <a:graphic xmlns:a="http://schemas.openxmlformats.org/drawingml/2006/main">
                          <a:graphicData uri="http://schemas.microsoft.com/office/word/2010/wordprocessingInk">
                            <w14:contentPart bwMode="auto" r:id="rId119">
                              <w14:nvContentPartPr>
                                <w14:cNvContentPartPr/>
                              </w14:nvContentPartPr>
                              <w14:xfrm>
                                <a:off x="0" y="0"/>
                                <a:ext cx="114840" cy="108360"/>
                              </w14:xfrm>
                            </w14:contentPart>
                          </a:graphicData>
                        </a:graphic>
                      </wp:anchor>
                    </w:drawing>
                  </mc:Choice>
                  <mc:Fallback>
                    <w:pict>
                      <v:shape w14:anchorId="62E7BD34" id="Ink 8" o:spid="_x0000_s1026" type="#_x0000_t75" style="position:absolute;margin-left:17.6pt;margin-top:6.05pt;width:11.1pt;height:10.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">
                        <v:imagedata r:id="rId12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73952" behindDoc="0" locked="0" layoutInCell="1" allowOverlap="1" wp14:anchorId="7DEB8161" wp14:editId="4ECF4ED6">
                        <wp:simplePos x="0" y="0"/>
                        <wp:positionH relativeFrom="column">
                          <wp:posOffset>223550</wp:posOffset>
                        </wp:positionH>
                        <wp:positionV relativeFrom="paragraph">
                          <wp:posOffset>77005</wp:posOffset>
                        </wp:positionV>
                        <wp:extent cx="120960" cy="95400"/>
                        <wp:effectExtent l="57150" t="38100" r="50800" b="57150"/>
                        <wp:wrapNone/>
                        <wp:docPr id="7" name="Ink 7"/>
                        <wp:cNvGraphicFramePr/>
                        <a:graphic xmlns:a="http://schemas.openxmlformats.org/drawingml/2006/main">
                          <a:graphicData uri="http://schemas.microsoft.com/office/word/2010/wordprocessingInk">
                            <w14:contentPart bwMode="auto" r:id="rId121">
                              <w14:nvContentPartPr>
                                <w14:cNvContentPartPr/>
                              </w14:nvContentPartPr>
                              <w14:xfrm>
                                <a:off x="0" y="0"/>
                                <a:ext cx="120960" cy="95400"/>
                              </w14:xfrm>
                            </w14:contentPart>
                          </a:graphicData>
                        </a:graphic>
                      </wp:anchor>
                    </w:drawing>
                  </mc:Choice>
                  <mc:Fallback>
                    <w:pict>
                      <v:shape w14:anchorId="43C7C07F" id="Ink 7" o:spid="_x0000_s1026" type="#_x0000_t75" style="position:absolute;margin-left:16.6pt;margin-top:5.05pt;width:11.5pt;height: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">
                        <v:imagedata r:id="rId122" o:title=""/>
                      </v:shape>
                    </w:pict>
                  </mc:Fallback>
                </mc:AlternateContent>
              </w:r>
            </w:ins>
          </w:p>
        </w:tc>
        <w:tc>
          <w:tcPr>
            <w:tcW w:w="900" w:type="dxa"/>
            <w:tcPrChange w:id="110"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11"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77024" behindDoc="0" locked="0" layoutInCell="1" allowOverlap="1" wp14:anchorId="02105777" wp14:editId="47F81D0A">
                        <wp:simplePos x="0" y="0"/>
                        <wp:positionH relativeFrom="column">
                          <wp:posOffset>210680</wp:posOffset>
                        </wp:positionH>
                        <wp:positionV relativeFrom="paragraph">
                          <wp:posOffset>70525</wp:posOffset>
                        </wp:positionV>
                        <wp:extent cx="140040" cy="153000"/>
                        <wp:effectExtent l="38100" t="57150" r="50800" b="57150"/>
                        <wp:wrapNone/>
                        <wp:docPr id="10" name="Ink 10"/>
                        <wp:cNvGraphicFramePr/>
                        <a:graphic xmlns:a="http://schemas.openxmlformats.org/drawingml/2006/main">
                          <a:graphicData uri="http://schemas.microsoft.com/office/word/2010/wordprocessingInk">
                            <w14:contentPart bwMode="auto" r:id="rId123">
                              <w14:nvContentPartPr>
                                <w14:cNvContentPartPr/>
                              </w14:nvContentPartPr>
                              <w14:xfrm>
                                <a:off x="0" y="0"/>
                                <a:ext cx="140040" cy="153000"/>
                              </w14:xfrm>
                            </w14:contentPart>
                          </a:graphicData>
                        </a:graphic>
                      </wp:anchor>
                    </w:drawing>
                  </mc:Choice>
                  <mc:Fallback>
                    <w:pict>
                      <v:shape w14:anchorId="63C9E0B4" id="Ink 10" o:spid="_x0000_s1026" type="#_x0000_t75" style="position:absolute;margin-left:15.6pt;margin-top:4.55pt;width:13.05pt;height:14.1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">
                        <v:imagedata r:id="rId12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76000" behindDoc="0" locked="0" layoutInCell="1" allowOverlap="1" wp14:anchorId="147ED3F1" wp14:editId="60957DB8">
                        <wp:simplePos x="0" y="0"/>
                        <wp:positionH relativeFrom="column">
                          <wp:posOffset>153800</wp:posOffset>
                        </wp:positionH>
                        <wp:positionV relativeFrom="paragraph">
                          <wp:posOffset>77005</wp:posOffset>
                        </wp:positionV>
                        <wp:extent cx="190800" cy="120960"/>
                        <wp:effectExtent l="57150" t="57150" r="57150" b="50800"/>
                        <wp:wrapNone/>
                        <wp:docPr id="9" name="Ink 9"/>
                        <wp:cNvGraphicFramePr/>
                        <a:graphic xmlns:a="http://schemas.openxmlformats.org/drawingml/2006/main">
                          <a:graphicData uri="http://schemas.microsoft.com/office/word/2010/wordprocessingInk">
                            <w14:contentPart bwMode="auto" r:id="rId125">
                              <w14:nvContentPartPr>
                                <w14:cNvContentPartPr/>
                              </w14:nvContentPartPr>
                              <w14:xfrm>
                                <a:off x="0" y="0"/>
                                <a:ext cx="190800" cy="120960"/>
                              </w14:xfrm>
                            </w14:contentPart>
                          </a:graphicData>
                        </a:graphic>
                      </wp:anchor>
                    </w:drawing>
                  </mc:Choice>
                  <mc:Fallback>
                    <w:pict>
                      <v:shape w14:anchorId="44C4C14F" id="Ink 9" o:spid="_x0000_s1026" type="#_x0000_t75" style="position:absolute;margin-left:11.1pt;margin-top:5.05pt;width:17pt;height:1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">
                        <v:imagedata r:id="rId126" o:title=""/>
                      </v:shape>
                    </w:pict>
                  </mc:Fallback>
                </mc:AlternateContent>
              </w:r>
            </w:ins>
          </w:p>
        </w:tc>
        <w:tc>
          <w:tcPr>
            <w:tcW w:w="990" w:type="dxa"/>
            <w:tcPrChange w:id="112" w:author="mudhihir H. Nyema" w:date="2024-01-29T08:25:00Z">
              <w:tcPr>
                <w:tcW w:w="9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13"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79072" behindDoc="0" locked="0" layoutInCell="1" allowOverlap="1" wp14:anchorId="6204EC62" wp14:editId="71ED650F">
                        <wp:simplePos x="0" y="0"/>
                        <wp:positionH relativeFrom="column">
                          <wp:posOffset>331460</wp:posOffset>
                        </wp:positionH>
                        <wp:positionV relativeFrom="paragraph">
                          <wp:posOffset>70525</wp:posOffset>
                        </wp:positionV>
                        <wp:extent cx="165600" cy="127440"/>
                        <wp:effectExtent l="38100" t="38100" r="63500" b="63500"/>
                        <wp:wrapNone/>
                        <wp:docPr id="58" name="Ink 58"/>
                        <wp:cNvGraphicFramePr/>
                        <a:graphic xmlns:a="http://schemas.openxmlformats.org/drawingml/2006/main">
                          <a:graphicData uri="http://schemas.microsoft.com/office/word/2010/wordprocessingInk">
                            <w14:contentPart bwMode="auto" r:id="rId127">
                              <w14:nvContentPartPr>
                                <w14:cNvContentPartPr/>
                              </w14:nvContentPartPr>
                              <w14:xfrm>
                                <a:off x="0" y="0"/>
                                <a:ext cx="165600" cy="127440"/>
                              </w14:xfrm>
                            </w14:contentPart>
                          </a:graphicData>
                        </a:graphic>
                      </wp:anchor>
                    </w:drawing>
                  </mc:Choice>
                  <mc:Fallback>
                    <w:pict>
                      <v:shape w14:anchorId="4B289DE0" id="Ink 58" o:spid="_x0000_s1026" type="#_x0000_t75" style="position:absolute;margin-left:25.1pt;margin-top:4.55pt;width:15.1pt;height:12.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">
                        <v:imagedata r:id="rId12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78048" behindDoc="0" locked="0" layoutInCell="1" allowOverlap="1" wp14:anchorId="3B4ADB26" wp14:editId="41C60D75">
                        <wp:simplePos x="0" y="0"/>
                        <wp:positionH relativeFrom="column">
                          <wp:posOffset>299780</wp:posOffset>
                        </wp:positionH>
                        <wp:positionV relativeFrom="paragraph">
                          <wp:posOffset>83125</wp:posOffset>
                        </wp:positionV>
                        <wp:extent cx="159120" cy="128160"/>
                        <wp:effectExtent l="57150" t="38100" r="50800" b="62865"/>
                        <wp:wrapNone/>
                        <wp:docPr id="42" name="Ink 42"/>
                        <wp:cNvGraphicFramePr/>
                        <a:graphic xmlns:a="http://schemas.openxmlformats.org/drawingml/2006/main">
                          <a:graphicData uri="http://schemas.microsoft.com/office/word/2010/wordprocessingInk">
                            <w14:contentPart bwMode="auto" r:id="rId129">
                              <w14:nvContentPartPr>
                                <w14:cNvContentPartPr/>
                              </w14:nvContentPartPr>
                              <w14:xfrm>
                                <a:off x="0" y="0"/>
                                <a:ext cx="159120" cy="128160"/>
                              </w14:xfrm>
                            </w14:contentPart>
                          </a:graphicData>
                        </a:graphic>
                      </wp:anchor>
                    </w:drawing>
                  </mc:Choice>
                  <mc:Fallback>
                    <w:pict>
                      <v:shape w14:anchorId="4A6EAC27" id="Ink 42" o:spid="_x0000_s1026" type="#_x0000_t75" style="position:absolute;margin-left:22.6pt;margin-top:5.55pt;width:14.55pt;height:12.1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">
                        <v:imagedata r:id="rId130" o:title=""/>
                      </v:shape>
                    </w:pict>
                  </mc:Fallback>
                </mc:AlternateContent>
              </w:r>
            </w:ins>
          </w:p>
        </w:tc>
        <w:tc>
          <w:tcPr>
            <w:tcW w:w="810" w:type="dxa"/>
            <w:tcPrChange w:id="114"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15"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81120" behindDoc="0" locked="0" layoutInCell="1" allowOverlap="1" wp14:anchorId="65FF145F" wp14:editId="05BD7CAC">
                        <wp:simplePos x="0" y="0"/>
                        <wp:positionH relativeFrom="column">
                          <wp:posOffset>172610</wp:posOffset>
                        </wp:positionH>
                        <wp:positionV relativeFrom="paragraph">
                          <wp:posOffset>57925</wp:posOffset>
                        </wp:positionV>
                        <wp:extent cx="197280" cy="115200"/>
                        <wp:effectExtent l="38100" t="57150" r="50800" b="56515"/>
                        <wp:wrapNone/>
                        <wp:docPr id="60" name="Ink 60"/>
                        <wp:cNvGraphicFramePr/>
                        <a:graphic xmlns:a="http://schemas.openxmlformats.org/drawingml/2006/main">
                          <a:graphicData uri="http://schemas.microsoft.com/office/word/2010/wordprocessingInk">
                            <w14:contentPart bwMode="auto" r:id="rId131">
                              <w14:nvContentPartPr>
                                <w14:cNvContentPartPr/>
                              </w14:nvContentPartPr>
                              <w14:xfrm>
                                <a:off x="0" y="0"/>
                                <a:ext cx="197280" cy="115200"/>
                              </w14:xfrm>
                            </w14:contentPart>
                          </a:graphicData>
                        </a:graphic>
                      </wp:anchor>
                    </w:drawing>
                  </mc:Choice>
                  <mc:Fallback>
                    <w:pict>
                      <v:shape w14:anchorId="7E9CC576" id="Ink 60" o:spid="_x0000_s1026" type="#_x0000_t75" style="position:absolute;margin-left:12.6pt;margin-top:3.55pt;width:17.55pt;height:11.0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">
                        <v:imagedata r:id="rId13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80096" behindDoc="0" locked="0" layoutInCell="1" allowOverlap="1" wp14:anchorId="51648523" wp14:editId="18546177">
                        <wp:simplePos x="0" y="0"/>
                        <wp:positionH relativeFrom="column">
                          <wp:posOffset>109250</wp:posOffset>
                        </wp:positionH>
                        <wp:positionV relativeFrom="paragraph">
                          <wp:posOffset>38845</wp:posOffset>
                        </wp:positionV>
                        <wp:extent cx="260640" cy="152640"/>
                        <wp:effectExtent l="57150" t="57150" r="44450" b="57150"/>
                        <wp:wrapNone/>
                        <wp:docPr id="59" name="Ink 59"/>
                        <wp:cNvGraphicFramePr/>
                        <a:graphic xmlns:a="http://schemas.openxmlformats.org/drawingml/2006/main">
                          <a:graphicData uri="http://schemas.microsoft.com/office/word/2010/wordprocessingInk">
                            <w14:contentPart bwMode="auto" r:id="rId133">
                              <w14:nvContentPartPr>
                                <w14:cNvContentPartPr/>
                              </w14:nvContentPartPr>
                              <w14:xfrm>
                                <a:off x="0" y="0"/>
                                <a:ext cx="260640" cy="152640"/>
                              </w14:xfrm>
                            </w14:contentPart>
                          </a:graphicData>
                        </a:graphic>
                      </wp:anchor>
                    </w:drawing>
                  </mc:Choice>
                  <mc:Fallback>
                    <w:pict>
                      <v:shape w14:anchorId="36C5A8D9" id="Ink 59" o:spid="_x0000_s1026" type="#_x0000_t75" style="position:absolute;margin-left:7.6pt;margin-top:2.05pt;width:22.5pt;height:1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">
                        <v:imagedata r:id="rId134" o:title=""/>
                      </v:shape>
                    </w:pict>
                  </mc:Fallback>
                </mc:AlternateContent>
              </w:r>
            </w:ins>
          </w:p>
        </w:tc>
        <w:tc>
          <w:tcPr>
            <w:tcW w:w="900" w:type="dxa"/>
            <w:tcPrChange w:id="116"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17"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83168" behindDoc="0" locked="0" layoutInCell="1" allowOverlap="1" wp14:anchorId="782BCC39" wp14:editId="4346972D">
                        <wp:simplePos x="0" y="0"/>
                        <wp:positionH relativeFrom="column">
                          <wp:posOffset>249020</wp:posOffset>
                        </wp:positionH>
                        <wp:positionV relativeFrom="paragraph">
                          <wp:posOffset>19765</wp:posOffset>
                        </wp:positionV>
                        <wp:extent cx="197280" cy="146160"/>
                        <wp:effectExtent l="38100" t="38100" r="50800" b="63500"/>
                        <wp:wrapNone/>
                        <wp:docPr id="62" name="Ink 62"/>
                        <wp:cNvGraphicFramePr/>
                        <a:graphic xmlns:a="http://schemas.openxmlformats.org/drawingml/2006/main">
                          <a:graphicData uri="http://schemas.microsoft.com/office/word/2010/wordprocessingInk">
                            <w14:contentPart bwMode="auto" r:id="rId135">
                              <w14:nvContentPartPr>
                                <w14:cNvContentPartPr/>
                              </w14:nvContentPartPr>
                              <w14:xfrm>
                                <a:off x="0" y="0"/>
                                <a:ext cx="197280" cy="146160"/>
                              </w14:xfrm>
                            </w14:contentPart>
                          </a:graphicData>
                        </a:graphic>
                      </wp:anchor>
                    </w:drawing>
                  </mc:Choice>
                  <mc:Fallback>
                    <w:pict>
                      <v:shape w14:anchorId="756AE194" id="Ink 62" o:spid="_x0000_s1026" type="#_x0000_t75" style="position:absolute;margin-left:18.6pt;margin-top:.55pt;width:17.55pt;height:1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">
                        <v:imagedata r:id="rId13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82144" behindDoc="0" locked="0" layoutInCell="1" allowOverlap="1" wp14:anchorId="0622658E" wp14:editId="709EA1A5">
                        <wp:simplePos x="0" y="0"/>
                        <wp:positionH relativeFrom="column">
                          <wp:posOffset>255140</wp:posOffset>
                        </wp:positionH>
                        <wp:positionV relativeFrom="paragraph">
                          <wp:posOffset>38845</wp:posOffset>
                        </wp:positionV>
                        <wp:extent cx="159120" cy="152640"/>
                        <wp:effectExtent l="57150" t="57150" r="50800" b="57150"/>
                        <wp:wrapNone/>
                        <wp:docPr id="61" name="Ink 61"/>
                        <wp:cNvGraphicFramePr/>
                        <a:graphic xmlns:a="http://schemas.openxmlformats.org/drawingml/2006/main">
                          <a:graphicData uri="http://schemas.microsoft.com/office/word/2010/wordprocessingInk">
                            <w14:contentPart bwMode="auto" r:id="rId137">
                              <w14:nvContentPartPr>
                                <w14:cNvContentPartPr/>
                              </w14:nvContentPartPr>
                              <w14:xfrm>
                                <a:off x="0" y="0"/>
                                <a:ext cx="159120" cy="152640"/>
                              </w14:xfrm>
                            </w14:contentPart>
                          </a:graphicData>
                        </a:graphic>
                      </wp:anchor>
                    </w:drawing>
                  </mc:Choice>
                  <mc:Fallback>
                    <w:pict>
                      <v:shape w14:anchorId="0BF6DF07" id="Ink 61" o:spid="_x0000_s1026" type="#_x0000_t75" style="position:absolute;margin-left:19.1pt;margin-top:2.05pt;width:14.55pt;height:1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">
                        <v:imagedata r:id="rId138" o:title=""/>
                      </v:shape>
                    </w:pict>
                  </mc:Fallback>
                </mc:AlternateContent>
              </w:r>
            </w:ins>
          </w:p>
        </w:tc>
        <w:tc>
          <w:tcPr>
            <w:tcW w:w="900" w:type="dxa"/>
            <w:tcPrChange w:id="118"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19"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85216" behindDoc="0" locked="0" layoutInCell="1" allowOverlap="1" wp14:anchorId="10AC2577" wp14:editId="3725F6B6">
                        <wp:simplePos x="0" y="0"/>
                        <wp:positionH relativeFrom="column">
                          <wp:posOffset>217160</wp:posOffset>
                        </wp:positionH>
                        <wp:positionV relativeFrom="paragraph">
                          <wp:posOffset>70525</wp:posOffset>
                        </wp:positionV>
                        <wp:extent cx="171720" cy="89640"/>
                        <wp:effectExtent l="38100" t="38100" r="57150" b="62865"/>
                        <wp:wrapNone/>
                        <wp:docPr id="64" name="Ink 64"/>
                        <wp:cNvGraphicFramePr/>
                        <a:graphic xmlns:a="http://schemas.openxmlformats.org/drawingml/2006/main">
                          <a:graphicData uri="http://schemas.microsoft.com/office/word/2010/wordprocessingInk">
                            <w14:contentPart bwMode="auto" r:id="rId139">
                              <w14:nvContentPartPr>
                                <w14:cNvContentPartPr/>
                              </w14:nvContentPartPr>
                              <w14:xfrm>
                                <a:off x="0" y="0"/>
                                <a:ext cx="171720" cy="89640"/>
                              </w14:xfrm>
                            </w14:contentPart>
                          </a:graphicData>
                        </a:graphic>
                      </wp:anchor>
                    </w:drawing>
                  </mc:Choice>
                  <mc:Fallback>
                    <w:pict>
                      <v:shape w14:anchorId="3C5FE191" id="Ink 64" o:spid="_x0000_s1026" type="#_x0000_t75" style="position:absolute;margin-left:16.1pt;margin-top:4.55pt;width:15.5pt;height:9.0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">
                        <v:imagedata r:id="rId14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46766B99" wp14:editId="480AB15C">
                        <wp:simplePos x="0" y="0"/>
                        <wp:positionH relativeFrom="column">
                          <wp:posOffset>242000</wp:posOffset>
                        </wp:positionH>
                        <wp:positionV relativeFrom="paragraph">
                          <wp:posOffset>51445</wp:posOffset>
                        </wp:positionV>
                        <wp:extent cx="102600" cy="120960"/>
                        <wp:effectExtent l="38100" t="57150" r="50165" b="50800"/>
                        <wp:wrapNone/>
                        <wp:docPr id="63" name="Ink 63"/>
                        <wp:cNvGraphicFramePr/>
                        <a:graphic xmlns:a="http://schemas.openxmlformats.org/drawingml/2006/main">
                          <a:graphicData uri="http://schemas.microsoft.com/office/word/2010/wordprocessingInk">
                            <w14:contentPart bwMode="auto" r:id="rId141">
                              <w14:nvContentPartPr>
                                <w14:cNvContentPartPr/>
                              </w14:nvContentPartPr>
                              <w14:xfrm>
                                <a:off x="0" y="0"/>
                                <a:ext cx="102600" cy="120960"/>
                              </w14:xfrm>
                            </w14:contentPart>
                          </a:graphicData>
                        </a:graphic>
                      </wp:anchor>
                    </w:drawing>
                  </mc:Choice>
                  <mc:Fallback>
                    <w:pict>
                      <v:shape w14:anchorId="058D962E" id="Ink 63" o:spid="_x0000_s1026" type="#_x0000_t75" style="position:absolute;margin-left:18.05pt;margin-top:3.05pt;width:10.1pt;height:1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">
                        <v:imagedata r:id="rId142" o:title=""/>
                      </v:shape>
                    </w:pict>
                  </mc:Fallback>
                </mc:AlternateContent>
              </w:r>
            </w:ins>
          </w:p>
        </w:tc>
        <w:tc>
          <w:tcPr>
            <w:tcW w:w="630" w:type="dxa"/>
            <w:tcPrChange w:id="120"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21"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87264" behindDoc="0" locked="0" layoutInCell="1" allowOverlap="1" wp14:anchorId="5D42FC06" wp14:editId="6DCB57B4">
                        <wp:simplePos x="0" y="0"/>
                        <wp:positionH relativeFrom="column">
                          <wp:posOffset>77300</wp:posOffset>
                        </wp:positionH>
                        <wp:positionV relativeFrom="paragraph">
                          <wp:posOffset>95725</wp:posOffset>
                        </wp:positionV>
                        <wp:extent cx="127440" cy="89280"/>
                        <wp:effectExtent l="38100" t="38100" r="63500" b="63500"/>
                        <wp:wrapNone/>
                        <wp:docPr id="66" name="Ink 66"/>
                        <wp:cNvGraphicFramePr/>
                        <a:graphic xmlns:a="http://schemas.openxmlformats.org/drawingml/2006/main">
                          <a:graphicData uri="http://schemas.microsoft.com/office/word/2010/wordprocessingInk">
                            <w14:contentPart bwMode="auto" r:id="rId143">
                              <w14:nvContentPartPr>
                                <w14:cNvContentPartPr/>
                              </w14:nvContentPartPr>
                              <w14:xfrm>
                                <a:off x="0" y="0"/>
                                <a:ext cx="127440" cy="89280"/>
                              </w14:xfrm>
                            </w14:contentPart>
                          </a:graphicData>
                        </a:graphic>
                      </wp:anchor>
                    </w:drawing>
                  </mc:Choice>
                  <mc:Fallback>
                    <w:pict>
                      <v:shape w14:anchorId="100483BC" id="Ink 66" o:spid="_x0000_s1026" type="#_x0000_t75" style="position:absolute;margin-left:5.1pt;margin-top:6.55pt;width:12.05pt;height:9.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">
                        <v:imagedata r:id="rId14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86240" behindDoc="0" locked="0" layoutInCell="1" allowOverlap="1" wp14:anchorId="2CF09951" wp14:editId="253674E5">
                        <wp:simplePos x="0" y="0"/>
                        <wp:positionH relativeFrom="column">
                          <wp:posOffset>90260</wp:posOffset>
                        </wp:positionH>
                        <wp:positionV relativeFrom="paragraph">
                          <wp:posOffset>83125</wp:posOffset>
                        </wp:positionV>
                        <wp:extent cx="108360" cy="140040"/>
                        <wp:effectExtent l="38100" t="38100" r="63500" b="50800"/>
                        <wp:wrapNone/>
                        <wp:docPr id="65" name="Ink 65"/>
                        <wp:cNvGraphicFramePr/>
                        <a:graphic xmlns:a="http://schemas.openxmlformats.org/drawingml/2006/main">
                          <a:graphicData uri="http://schemas.microsoft.com/office/word/2010/wordprocessingInk">
                            <w14:contentPart bwMode="auto" r:id="rId145">
                              <w14:nvContentPartPr>
                                <w14:cNvContentPartPr/>
                              </w14:nvContentPartPr>
                              <w14:xfrm>
                                <a:off x="0" y="0"/>
                                <a:ext cx="108360" cy="140040"/>
                              </w14:xfrm>
                            </w14:contentPart>
                          </a:graphicData>
                        </a:graphic>
                      </wp:anchor>
                    </w:drawing>
                  </mc:Choice>
                  <mc:Fallback>
                    <w:pict>
                      <v:shape w14:anchorId="606A73C1" id="Ink 65" o:spid="_x0000_s1026" type="#_x0000_t75" style="position:absolute;margin-left:6.1pt;margin-top:5.55pt;width:10.55pt;height:13.0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">
                        <v:imagedata r:id="rId146" o:title=""/>
                      </v:shape>
                    </w:pict>
                  </mc:Fallback>
                </mc:AlternateContent>
              </w:r>
            </w:ins>
          </w:p>
        </w:tc>
        <w:tc>
          <w:tcPr>
            <w:tcW w:w="630" w:type="dxa"/>
            <w:tcPrChange w:id="122"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23" w:author="mudhihir H. Nyema" w:date="2024-01-29T08:22:00Z">
              <w:r>
                <w:rPr>
                  <w:rFonts w:ascii="Times New Roman" w:eastAsia="Times New Roman" w:hAnsi="Times New Roman" w:cs="Times New Roman"/>
                  <w:noProof/>
                  <w:sz w:val="24"/>
                  <w:szCs w:val="24"/>
                </w:rPr>
                <mc:AlternateContent>
                  <mc:Choice Requires="wpi">
                    <w:drawing>
                      <wp:anchor distT="0" distB="0" distL="114300" distR="114300" simplePos="0" relativeHeight="251788288" behindDoc="0" locked="0" layoutInCell="1" allowOverlap="1" wp14:anchorId="352F3F12" wp14:editId="7093731F">
                        <wp:simplePos x="0" y="0"/>
                        <wp:positionH relativeFrom="column">
                          <wp:posOffset>-11350</wp:posOffset>
                        </wp:positionH>
                        <wp:positionV relativeFrom="paragraph">
                          <wp:posOffset>25885</wp:posOffset>
                        </wp:positionV>
                        <wp:extent cx="304920" cy="165600"/>
                        <wp:effectExtent l="57150" t="38100" r="57150" b="63500"/>
                        <wp:wrapNone/>
                        <wp:docPr id="67" name="Ink 67"/>
                        <wp:cNvGraphicFramePr/>
                        <a:graphic xmlns:a="http://schemas.openxmlformats.org/drawingml/2006/main">
                          <a:graphicData uri="http://schemas.microsoft.com/office/word/2010/wordprocessingInk">
                            <w14:contentPart bwMode="auto" r:id="rId147">
                              <w14:nvContentPartPr>
                                <w14:cNvContentPartPr/>
                              </w14:nvContentPartPr>
                              <w14:xfrm>
                                <a:off x="0" y="0"/>
                                <a:ext cx="304920" cy="165600"/>
                              </w14:xfrm>
                            </w14:contentPart>
                          </a:graphicData>
                        </a:graphic>
                      </wp:anchor>
                    </w:drawing>
                  </mc:Choice>
                  <mc:Fallback>
                    <w:pict>
                      <v:shape w14:anchorId="5B40BDB1" id="Ink 67" o:spid="_x0000_s1026" type="#_x0000_t75" style="position:absolute;margin-left:-1.9pt;margin-top:1.05pt;width:26pt;height:15.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">
                        <v:imagedata r:id="rId148" o:title=""/>
                      </v:shape>
                    </w:pict>
                  </mc:Fallback>
                </mc:AlternateContent>
              </w:r>
            </w:ins>
          </w:p>
        </w:tc>
        <w:tc>
          <w:tcPr>
            <w:tcW w:w="630" w:type="dxa"/>
            <w:tcPrChange w:id="124" w:author="mudhihir H. Nyema" w:date="2024-01-29T08:25:00Z">
              <w:tcPr>
                <w:tcW w:w="630" w:type="dxa"/>
              </w:tcPr>
            </w:tcPrChange>
          </w:tcPr>
          <w:p w:rsidR="00BB0D26" w:rsidRDefault="00BB0D26" w:rsidP="00B8108E">
            <w:pPr>
              <w:spacing w:before="100" w:beforeAutospacing="1" w:after="100" w:afterAutospacing="1"/>
              <w:rPr>
                <w:ins w:id="125" w:author="mudhihir H. Nyema" w:date="2024-01-29T08:25:00Z"/>
                <w:rFonts w:ascii="Times New Roman" w:eastAsia="Times New Roman" w:hAnsi="Times New Roman" w:cs="Times New Roman"/>
                <w:noProof/>
                <w:sz w:val="24"/>
                <w:szCs w:val="24"/>
              </w:rPr>
            </w:pPr>
            <w:ins w:id="126" w:author="mudhihir H. Nyema" w:date="2024-01-29T08:28:00Z">
              <w:r>
                <w:rPr>
                  <w:rFonts w:ascii="Times New Roman" w:eastAsia="Times New Roman" w:hAnsi="Times New Roman" w:cs="Times New Roman"/>
                  <w:noProof/>
                  <w:sz w:val="24"/>
                  <w:szCs w:val="24"/>
                </w:rPr>
                <mc:AlternateContent>
                  <mc:Choice Requires="wpi">
                    <w:drawing>
                      <wp:anchor distT="0" distB="0" distL="114300" distR="114300" simplePos="0" relativeHeight="251796480" behindDoc="0" locked="0" layoutInCell="1" allowOverlap="1">
                        <wp:simplePos x="0" y="0"/>
                        <wp:positionH relativeFrom="column">
                          <wp:posOffset>24180</wp:posOffset>
                        </wp:positionH>
                        <wp:positionV relativeFrom="paragraph">
                          <wp:posOffset>45145</wp:posOffset>
                        </wp:positionV>
                        <wp:extent cx="204120" cy="133560"/>
                        <wp:effectExtent l="38100" t="38100" r="62865" b="57150"/>
                        <wp:wrapNone/>
                        <wp:docPr id="84" name="Ink 84"/>
                        <wp:cNvGraphicFramePr/>
                        <a:graphic xmlns:a="http://schemas.openxmlformats.org/drawingml/2006/main">
                          <a:graphicData uri="http://schemas.microsoft.com/office/word/2010/wordprocessingInk">
                            <w14:contentPart bwMode="auto" r:id="rId149">
                              <w14:nvContentPartPr>
                                <w14:cNvContentPartPr/>
                              </w14:nvContentPartPr>
                              <w14:xfrm>
                                <a:off x="0" y="0"/>
                                <a:ext cx="204120" cy="133560"/>
                              </w14:xfrm>
                            </w14:contentPart>
                          </a:graphicData>
                        </a:graphic>
                      </wp:anchor>
                    </w:drawing>
                  </mc:Choice>
                  <mc:Fallback>
                    <w:pict>
                      <v:shape w14:anchorId="62A62605" id="Ink 84" o:spid="_x0000_s1026" type="#_x0000_t75" style="position:absolute;margin-left:.9pt;margin-top:2.55pt;width:18.05pt;height:1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">
                        <v:imagedata r:id="rId15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95456" behindDoc="0" locked="0" layoutInCell="1" allowOverlap="1">
                        <wp:simplePos x="0" y="0"/>
                        <wp:positionH relativeFrom="column">
                          <wp:posOffset>17700</wp:posOffset>
                        </wp:positionH>
                        <wp:positionV relativeFrom="paragraph">
                          <wp:posOffset>76825</wp:posOffset>
                        </wp:positionV>
                        <wp:extent cx="235440" cy="70200"/>
                        <wp:effectExtent l="57150" t="38100" r="50800" b="63500"/>
                        <wp:wrapNone/>
                        <wp:docPr id="83" name="Ink 83"/>
                        <wp:cNvGraphicFramePr/>
                        <a:graphic xmlns:a="http://schemas.openxmlformats.org/drawingml/2006/main">
                          <a:graphicData uri="http://schemas.microsoft.com/office/word/2010/wordprocessingInk">
                            <w14:contentPart bwMode="auto" r:id="rId151">
                              <w14:nvContentPartPr>
                                <w14:cNvContentPartPr/>
                              </w14:nvContentPartPr>
                              <w14:xfrm>
                                <a:off x="0" y="0"/>
                                <a:ext cx="235440" cy="70200"/>
                              </w14:xfrm>
                            </w14:contentPart>
                          </a:graphicData>
                        </a:graphic>
                      </wp:anchor>
                    </w:drawing>
                  </mc:Choice>
                  <mc:Fallback>
                    <w:pict>
                      <v:shape w14:anchorId="049C218C" id="Ink 83" o:spid="_x0000_s1026" type="#_x0000_t75" style="position:absolute;margin-left:.4pt;margin-top:5.05pt;width:20.6pt;height:7.5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">
                        <v:imagedata r:id="rId152" o:title=""/>
                      </v:shape>
                    </w:pict>
                  </mc:Fallback>
                </mc:AlternateContent>
              </w:r>
            </w:ins>
          </w:p>
        </w:tc>
      </w:tr>
      <w:tr w:rsidR="00BB0D26" w:rsidTr="00BB0D26">
        <w:trPr>
          <w:trHeight w:val="341"/>
          <w:trPrChange w:id="127" w:author="mudhihir H. Nyema" w:date="2024-01-29T08:25:00Z">
            <w:trPr>
              <w:trHeight w:val="341"/>
            </w:trPr>
          </w:trPrChange>
        </w:trPr>
        <w:tc>
          <w:tcPr>
            <w:tcW w:w="540" w:type="dxa"/>
            <w:tcPrChange w:id="128" w:author="mudhihir H. Nyema" w:date="2024-01-29T08:25:00Z">
              <w:tcPr>
                <w:tcW w:w="54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tcPrChange w:id="129" w:author="mudhihir H. Nyema" w:date="2024-01-29T08:25:00Z">
              <w:tcPr>
                <w:tcW w:w="27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t>(Volume,2021)</w:t>
            </w:r>
          </w:p>
        </w:tc>
        <w:tc>
          <w:tcPr>
            <w:tcW w:w="720" w:type="dxa"/>
            <w:tcPrChange w:id="130" w:author="mudhihir H. Nyema" w:date="2024-01-29T08:25:00Z">
              <w:tcPr>
                <w:tcW w:w="72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31"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798528" behindDoc="0" locked="0" layoutInCell="1" allowOverlap="1">
                        <wp:simplePos x="0" y="0"/>
                        <wp:positionH relativeFrom="column">
                          <wp:posOffset>104815</wp:posOffset>
                        </wp:positionH>
                        <wp:positionV relativeFrom="paragraph">
                          <wp:posOffset>50860</wp:posOffset>
                        </wp:positionV>
                        <wp:extent cx="171720" cy="146520"/>
                        <wp:effectExtent l="38100" t="38100" r="57150" b="63500"/>
                        <wp:wrapNone/>
                        <wp:docPr id="86" name="Ink 86"/>
                        <wp:cNvGraphicFramePr/>
                        <a:graphic xmlns:a="http://schemas.openxmlformats.org/drawingml/2006/main">
                          <a:graphicData uri="http://schemas.microsoft.com/office/word/2010/wordprocessingInk">
                            <w14:contentPart bwMode="auto" r:id="rId153">
                              <w14:nvContentPartPr>
                                <w14:cNvContentPartPr/>
                              </w14:nvContentPartPr>
                              <w14:xfrm>
                                <a:off x="0" y="0"/>
                                <a:ext cx="171720" cy="146520"/>
                              </w14:xfrm>
                            </w14:contentPart>
                          </a:graphicData>
                        </a:graphic>
                      </wp:anchor>
                    </w:drawing>
                  </mc:Choice>
                  <mc:Fallback>
                    <w:pict>
                      <v:shape w14:anchorId="74DEB5AA" id="Ink 86" o:spid="_x0000_s1026" type="#_x0000_t75" style="position:absolute;margin-left:7.25pt;margin-top:3pt;width:15.5pt;height:13.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">
                        <v:imagedata r:id="rId15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97504" behindDoc="0" locked="0" layoutInCell="1" allowOverlap="1">
                        <wp:simplePos x="0" y="0"/>
                        <wp:positionH relativeFrom="column">
                          <wp:posOffset>28495</wp:posOffset>
                        </wp:positionH>
                        <wp:positionV relativeFrom="paragraph">
                          <wp:posOffset>94780</wp:posOffset>
                        </wp:positionV>
                        <wp:extent cx="286200" cy="71280"/>
                        <wp:effectExtent l="38100" t="57150" r="57150" b="62230"/>
                        <wp:wrapNone/>
                        <wp:docPr id="85" name="Ink 85"/>
                        <wp:cNvGraphicFramePr/>
                        <a:graphic xmlns:a="http://schemas.openxmlformats.org/drawingml/2006/main">
                          <a:graphicData uri="http://schemas.microsoft.com/office/word/2010/wordprocessingInk">
                            <w14:contentPart bwMode="auto" r:id="rId155">
                              <w14:nvContentPartPr>
                                <w14:cNvContentPartPr/>
                              </w14:nvContentPartPr>
                              <w14:xfrm>
                                <a:off x="0" y="0"/>
                                <a:ext cx="286200" cy="71280"/>
                              </w14:xfrm>
                            </w14:contentPart>
                          </a:graphicData>
                        </a:graphic>
                      </wp:anchor>
                    </w:drawing>
                  </mc:Choice>
                  <mc:Fallback>
                    <w:pict>
                      <v:shape w14:anchorId="0CF1C36C" id="Ink 85" o:spid="_x0000_s1026" type="#_x0000_t75" style="position:absolute;margin-left:1.25pt;margin-top:6.45pt;width:24.55pt;height:7.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">
                        <v:imagedata r:id="rId156" o:title=""/>
                      </v:shape>
                    </w:pict>
                  </mc:Fallback>
                </mc:AlternateContent>
              </w:r>
            </w:ins>
          </w:p>
        </w:tc>
        <w:tc>
          <w:tcPr>
            <w:tcW w:w="810" w:type="dxa"/>
            <w:tcPrChange w:id="132"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33"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800576" behindDoc="0" locked="0" layoutInCell="1" allowOverlap="1">
                        <wp:simplePos x="0" y="0"/>
                        <wp:positionH relativeFrom="column">
                          <wp:posOffset>128340</wp:posOffset>
                        </wp:positionH>
                        <wp:positionV relativeFrom="paragraph">
                          <wp:posOffset>63460</wp:posOffset>
                        </wp:positionV>
                        <wp:extent cx="209880" cy="134640"/>
                        <wp:effectExtent l="38100" t="38100" r="57150" b="55880"/>
                        <wp:wrapNone/>
                        <wp:docPr id="88" name="Ink 88"/>
                        <wp:cNvGraphicFramePr/>
                        <a:graphic xmlns:a="http://schemas.openxmlformats.org/drawingml/2006/main">
                          <a:graphicData uri="http://schemas.microsoft.com/office/word/2010/wordprocessingInk">
                            <w14:contentPart bwMode="auto" r:id="rId157">
                              <w14:nvContentPartPr>
                                <w14:cNvContentPartPr/>
                              </w14:nvContentPartPr>
                              <w14:xfrm>
                                <a:off x="0" y="0"/>
                                <a:ext cx="209880" cy="134640"/>
                              </w14:xfrm>
                            </w14:contentPart>
                          </a:graphicData>
                        </a:graphic>
                      </wp:anchor>
                    </w:drawing>
                  </mc:Choice>
                  <mc:Fallback>
                    <w:pict>
                      <v:shape w14:anchorId="1E63077E" id="Ink 88" o:spid="_x0000_s1026" type="#_x0000_t75" style="position:absolute;margin-left:9.1pt;margin-top:4pt;width:18.55pt;height:12.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">
                        <v:imagedata r:id="rId15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99552" behindDoc="0" locked="0" layoutInCell="1" allowOverlap="1">
                        <wp:simplePos x="0" y="0"/>
                        <wp:positionH relativeFrom="column">
                          <wp:posOffset>128340</wp:posOffset>
                        </wp:positionH>
                        <wp:positionV relativeFrom="paragraph">
                          <wp:posOffset>75700</wp:posOffset>
                        </wp:positionV>
                        <wp:extent cx="209880" cy="121680"/>
                        <wp:effectExtent l="38100" t="57150" r="57150" b="50165"/>
                        <wp:wrapNone/>
                        <wp:docPr id="87" name="Ink 87"/>
                        <wp:cNvGraphicFramePr/>
                        <a:graphic xmlns:a="http://schemas.openxmlformats.org/drawingml/2006/main">
                          <a:graphicData uri="http://schemas.microsoft.com/office/word/2010/wordprocessingInk">
                            <w14:contentPart bwMode="auto" r:id="rId159">
                              <w14:nvContentPartPr>
                                <w14:cNvContentPartPr/>
                              </w14:nvContentPartPr>
                              <w14:xfrm>
                                <a:off x="0" y="0"/>
                                <a:ext cx="209880" cy="121680"/>
                              </w14:xfrm>
                            </w14:contentPart>
                          </a:graphicData>
                        </a:graphic>
                      </wp:anchor>
                    </w:drawing>
                  </mc:Choice>
                  <mc:Fallback>
                    <w:pict>
                      <v:shape w14:anchorId="4A94DA15" id="Ink 87" o:spid="_x0000_s1026" type="#_x0000_t75" style="position:absolute;margin-left:9.1pt;margin-top:4.95pt;width:18.55pt;height:11.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">
                        <v:imagedata r:id="rId160" o:title=""/>
                      </v:shape>
                    </w:pict>
                  </mc:Fallback>
                </mc:AlternateContent>
              </w:r>
            </w:ins>
          </w:p>
        </w:tc>
        <w:tc>
          <w:tcPr>
            <w:tcW w:w="900" w:type="dxa"/>
            <w:tcPrChange w:id="134"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35"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802624" behindDoc="0" locked="0" layoutInCell="1" allowOverlap="1">
                        <wp:simplePos x="0" y="0"/>
                        <wp:positionH relativeFrom="column">
                          <wp:posOffset>184905</wp:posOffset>
                        </wp:positionH>
                        <wp:positionV relativeFrom="paragraph">
                          <wp:posOffset>63460</wp:posOffset>
                        </wp:positionV>
                        <wp:extent cx="159120" cy="132120"/>
                        <wp:effectExtent l="57150" t="38100" r="50800" b="58420"/>
                        <wp:wrapNone/>
                        <wp:docPr id="90" name="Ink 90"/>
                        <wp:cNvGraphicFramePr/>
                        <a:graphic xmlns:a="http://schemas.openxmlformats.org/drawingml/2006/main">
                          <a:graphicData uri="http://schemas.microsoft.com/office/word/2010/wordprocessingInk">
                            <w14:contentPart bwMode="auto" r:id="rId161">
                              <w14:nvContentPartPr>
                                <w14:cNvContentPartPr/>
                              </w14:nvContentPartPr>
                              <w14:xfrm>
                                <a:off x="0" y="0"/>
                                <a:ext cx="159120" cy="132120"/>
                              </w14:xfrm>
                            </w14:contentPart>
                          </a:graphicData>
                        </a:graphic>
                      </wp:anchor>
                    </w:drawing>
                  </mc:Choice>
                  <mc:Fallback>
                    <w:pict>
                      <v:shape w14:anchorId="655985E0" id="Ink 90" o:spid="_x0000_s1026" type="#_x0000_t75" style="position:absolute;margin-left:13.55pt;margin-top:4pt;width:14.55pt;height:12.4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">
                        <v:imagedata r:id="rId16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01600" behindDoc="0" locked="0" layoutInCell="1" allowOverlap="1">
                        <wp:simplePos x="0" y="0"/>
                        <wp:positionH relativeFrom="column">
                          <wp:posOffset>134145</wp:posOffset>
                        </wp:positionH>
                        <wp:positionV relativeFrom="paragraph">
                          <wp:posOffset>76060</wp:posOffset>
                        </wp:positionV>
                        <wp:extent cx="266760" cy="115200"/>
                        <wp:effectExtent l="57150" t="57150" r="57150" b="56515"/>
                        <wp:wrapNone/>
                        <wp:docPr id="89" name="Ink 89"/>
                        <wp:cNvGraphicFramePr/>
                        <a:graphic xmlns:a="http://schemas.openxmlformats.org/drawingml/2006/main">
                          <a:graphicData uri="http://schemas.microsoft.com/office/word/2010/wordprocessingInk">
                            <w14:contentPart bwMode="auto" r:id="rId163">
                              <w14:nvContentPartPr>
                                <w14:cNvContentPartPr/>
                              </w14:nvContentPartPr>
                              <w14:xfrm>
                                <a:off x="0" y="0"/>
                                <a:ext cx="266760" cy="115200"/>
                              </w14:xfrm>
                            </w14:contentPart>
                          </a:graphicData>
                        </a:graphic>
                      </wp:anchor>
                    </w:drawing>
                  </mc:Choice>
                  <mc:Fallback>
                    <w:pict>
                      <v:shape w14:anchorId="236E1607" id="Ink 89" o:spid="_x0000_s1026" type="#_x0000_t75" style="position:absolute;margin-left:9.55pt;margin-top:5pt;width:23pt;height:11.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">
                        <v:imagedata r:id="rId164" o:title=""/>
                      </v:shape>
                    </w:pict>
                  </mc:Fallback>
                </mc:AlternateContent>
              </w:r>
            </w:ins>
          </w:p>
        </w:tc>
        <w:tc>
          <w:tcPr>
            <w:tcW w:w="990" w:type="dxa"/>
            <w:tcPrChange w:id="136" w:author="mudhihir H. Nyema" w:date="2024-01-29T08:25:00Z">
              <w:tcPr>
                <w:tcW w:w="99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37"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804672" behindDoc="0" locked="0" layoutInCell="1" allowOverlap="1">
                        <wp:simplePos x="0" y="0"/>
                        <wp:positionH relativeFrom="column">
                          <wp:posOffset>178475</wp:posOffset>
                        </wp:positionH>
                        <wp:positionV relativeFrom="paragraph">
                          <wp:posOffset>69940</wp:posOffset>
                        </wp:positionV>
                        <wp:extent cx="209880" cy="115200"/>
                        <wp:effectExtent l="38100" t="57150" r="57150" b="56515"/>
                        <wp:wrapNone/>
                        <wp:docPr id="92" name="Ink 92"/>
                        <wp:cNvGraphicFramePr/>
                        <a:graphic xmlns:a="http://schemas.openxmlformats.org/drawingml/2006/main">
                          <a:graphicData uri="http://schemas.microsoft.com/office/word/2010/wordprocessingInk">
                            <w14:contentPart bwMode="auto" r:id="rId165">
                              <w14:nvContentPartPr>
                                <w14:cNvContentPartPr/>
                              </w14:nvContentPartPr>
                              <w14:xfrm>
                                <a:off x="0" y="0"/>
                                <a:ext cx="209880" cy="115200"/>
                              </w14:xfrm>
                            </w14:contentPart>
                          </a:graphicData>
                        </a:graphic>
                      </wp:anchor>
                    </w:drawing>
                  </mc:Choice>
                  <mc:Fallback>
                    <w:pict>
                      <v:shape w14:anchorId="6E9ABAC8" id="Ink 92" o:spid="_x0000_s1026" type="#_x0000_t75" style="position:absolute;margin-left:13.05pt;margin-top:4.5pt;width:18.55pt;height:11.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">
                        <v:imagedata r:id="rId16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03648" behindDoc="0" locked="0" layoutInCell="1" allowOverlap="1">
                        <wp:simplePos x="0" y="0"/>
                        <wp:positionH relativeFrom="column">
                          <wp:posOffset>152915</wp:posOffset>
                        </wp:positionH>
                        <wp:positionV relativeFrom="paragraph">
                          <wp:posOffset>69940</wp:posOffset>
                        </wp:positionV>
                        <wp:extent cx="228960" cy="127440"/>
                        <wp:effectExtent l="57150" t="38100" r="57150" b="63500"/>
                        <wp:wrapNone/>
                        <wp:docPr id="91" name="Ink 91"/>
                        <wp:cNvGraphicFramePr/>
                        <a:graphic xmlns:a="http://schemas.openxmlformats.org/drawingml/2006/main">
                          <a:graphicData uri="http://schemas.microsoft.com/office/word/2010/wordprocessingInk">
                            <w14:contentPart bwMode="auto" r:id="rId167">
                              <w14:nvContentPartPr>
                                <w14:cNvContentPartPr/>
                              </w14:nvContentPartPr>
                              <w14:xfrm>
                                <a:off x="0" y="0"/>
                                <a:ext cx="228960" cy="127440"/>
                              </w14:xfrm>
                            </w14:contentPart>
                          </a:graphicData>
                        </a:graphic>
                      </wp:anchor>
                    </w:drawing>
                  </mc:Choice>
                  <mc:Fallback>
                    <w:pict>
                      <v:shape w14:anchorId="15F9CE52" id="Ink 91" o:spid="_x0000_s1026" type="#_x0000_t75" style="position:absolute;margin-left:11.05pt;margin-top:4.5pt;width:20.05pt;height:12.0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">
                        <v:imagedata r:id="rId168" o:title=""/>
                      </v:shape>
                    </w:pict>
                  </mc:Fallback>
                </mc:AlternateContent>
              </w:r>
            </w:ins>
          </w:p>
        </w:tc>
        <w:tc>
          <w:tcPr>
            <w:tcW w:w="810" w:type="dxa"/>
            <w:tcPrChange w:id="138" w:author="mudhihir H. Nyema" w:date="2024-01-29T08:25:00Z">
              <w:tcPr>
                <w:tcW w:w="81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39"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806720" behindDoc="0" locked="0" layoutInCell="1" allowOverlap="1">
                        <wp:simplePos x="0" y="0"/>
                        <wp:positionH relativeFrom="column">
                          <wp:posOffset>147210</wp:posOffset>
                        </wp:positionH>
                        <wp:positionV relativeFrom="paragraph">
                          <wp:posOffset>56980</wp:posOffset>
                        </wp:positionV>
                        <wp:extent cx="209880" cy="127440"/>
                        <wp:effectExtent l="38100" t="38100" r="57150" b="63500"/>
                        <wp:wrapNone/>
                        <wp:docPr id="94" name="Ink 94"/>
                        <wp:cNvGraphicFramePr/>
                        <a:graphic xmlns:a="http://schemas.openxmlformats.org/drawingml/2006/main">
                          <a:graphicData uri="http://schemas.microsoft.com/office/word/2010/wordprocessingInk">
                            <w14:contentPart bwMode="auto" r:id="rId169">
                              <w14:nvContentPartPr>
                                <w14:cNvContentPartPr/>
                              </w14:nvContentPartPr>
                              <w14:xfrm>
                                <a:off x="0" y="0"/>
                                <a:ext cx="209880" cy="127440"/>
                              </w14:xfrm>
                            </w14:contentPart>
                          </a:graphicData>
                        </a:graphic>
                      </wp:anchor>
                    </w:drawing>
                  </mc:Choice>
                  <mc:Fallback>
                    <w:pict>
                      <v:shape w14:anchorId="6B455774" id="Ink 94" o:spid="_x0000_s1026" type="#_x0000_t75" style="position:absolute;margin-left:10.6pt;margin-top:3.5pt;width:18.55pt;height:12.0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">
                        <v:imagedata r:id="rId17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05696" behindDoc="0" locked="0" layoutInCell="1" allowOverlap="1">
                        <wp:simplePos x="0" y="0"/>
                        <wp:positionH relativeFrom="column">
                          <wp:posOffset>128130</wp:posOffset>
                        </wp:positionH>
                        <wp:positionV relativeFrom="paragraph">
                          <wp:posOffset>56980</wp:posOffset>
                        </wp:positionV>
                        <wp:extent cx="203760" cy="121320"/>
                        <wp:effectExtent l="38100" t="57150" r="63500" b="50165"/>
                        <wp:wrapNone/>
                        <wp:docPr id="93" name="Ink 93"/>
                        <wp:cNvGraphicFramePr/>
                        <a:graphic xmlns:a="http://schemas.openxmlformats.org/drawingml/2006/main">
                          <a:graphicData uri="http://schemas.microsoft.com/office/word/2010/wordprocessingInk">
                            <w14:contentPart bwMode="auto" r:id="rId171">
                              <w14:nvContentPartPr>
                                <w14:cNvContentPartPr/>
                              </w14:nvContentPartPr>
                              <w14:xfrm>
                                <a:off x="0" y="0"/>
                                <a:ext cx="203760" cy="121320"/>
                              </w14:xfrm>
                            </w14:contentPart>
                          </a:graphicData>
                        </a:graphic>
                      </wp:anchor>
                    </w:drawing>
                  </mc:Choice>
                  <mc:Fallback>
                    <w:pict>
                      <v:shape w14:anchorId="7D4EE46A" id="Ink 93" o:spid="_x0000_s1026" type="#_x0000_t75" style="position:absolute;margin-left:9.1pt;margin-top:3.5pt;width:18.1pt;height:11.5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">
                        <v:imagedata r:id="rId172" o:title=""/>
                      </v:shape>
                    </w:pict>
                  </mc:Fallback>
                </mc:AlternateContent>
              </w:r>
            </w:ins>
          </w:p>
        </w:tc>
        <w:tc>
          <w:tcPr>
            <w:tcW w:w="900" w:type="dxa"/>
            <w:tcPrChange w:id="140"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41"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808768" behindDoc="0" locked="0" layoutInCell="1" allowOverlap="1">
                        <wp:simplePos x="0" y="0"/>
                        <wp:positionH relativeFrom="column">
                          <wp:posOffset>133300</wp:posOffset>
                        </wp:positionH>
                        <wp:positionV relativeFrom="paragraph">
                          <wp:posOffset>101620</wp:posOffset>
                        </wp:positionV>
                        <wp:extent cx="165600" cy="96120"/>
                        <wp:effectExtent l="38100" t="38100" r="63500" b="56515"/>
                        <wp:wrapNone/>
                        <wp:docPr id="96" name="Ink 96"/>
                        <wp:cNvGraphicFramePr/>
                        <a:graphic xmlns:a="http://schemas.openxmlformats.org/drawingml/2006/main">
                          <a:graphicData uri="http://schemas.microsoft.com/office/word/2010/wordprocessingInk">
                            <w14:contentPart bwMode="auto" r:id="rId173">
                              <w14:nvContentPartPr>
                                <w14:cNvContentPartPr/>
                              </w14:nvContentPartPr>
                              <w14:xfrm>
                                <a:off x="0" y="0"/>
                                <a:ext cx="165600" cy="96120"/>
                              </w14:xfrm>
                            </w14:contentPart>
                          </a:graphicData>
                        </a:graphic>
                      </wp:anchor>
                    </w:drawing>
                  </mc:Choice>
                  <mc:Fallback>
                    <w:pict>
                      <v:shape w14:anchorId="6DC6A81C" id="Ink 96" o:spid="_x0000_s1026" type="#_x0000_t75" style="position:absolute;margin-left:9.5pt;margin-top:7pt;width:15.1pt;height:9.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">
                        <v:imagedata r:id="rId17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07744" behindDoc="0" locked="0" layoutInCell="1" allowOverlap="1">
                        <wp:simplePos x="0" y="0"/>
                        <wp:positionH relativeFrom="column">
                          <wp:posOffset>139780</wp:posOffset>
                        </wp:positionH>
                        <wp:positionV relativeFrom="paragraph">
                          <wp:posOffset>69940</wp:posOffset>
                        </wp:positionV>
                        <wp:extent cx="178200" cy="120960"/>
                        <wp:effectExtent l="38100" t="57150" r="50800" b="50800"/>
                        <wp:wrapNone/>
                        <wp:docPr id="95" name="Ink 95"/>
                        <wp:cNvGraphicFramePr/>
                        <a:graphic xmlns:a="http://schemas.openxmlformats.org/drawingml/2006/main">
                          <a:graphicData uri="http://schemas.microsoft.com/office/word/2010/wordprocessingInk">
                            <w14:contentPart bwMode="auto" r:id="rId175">
                              <w14:nvContentPartPr>
                                <w14:cNvContentPartPr/>
                              </w14:nvContentPartPr>
                              <w14:xfrm>
                                <a:off x="0" y="0"/>
                                <a:ext cx="178200" cy="120960"/>
                              </w14:xfrm>
                            </w14:contentPart>
                          </a:graphicData>
                        </a:graphic>
                      </wp:anchor>
                    </w:drawing>
                  </mc:Choice>
                  <mc:Fallback>
                    <w:pict>
                      <v:shape w14:anchorId="4C2BCBA2" id="Ink 95" o:spid="_x0000_s1026" type="#_x0000_t75" style="position:absolute;margin-left:10pt;margin-top:4.5pt;width:16.05pt;height:11.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">
                        <v:imagedata r:id="rId176" o:title=""/>
                      </v:shape>
                    </w:pict>
                  </mc:Fallback>
                </mc:AlternateContent>
              </w:r>
            </w:ins>
          </w:p>
        </w:tc>
        <w:tc>
          <w:tcPr>
            <w:tcW w:w="900" w:type="dxa"/>
            <w:tcPrChange w:id="142" w:author="mudhihir H. Nyema" w:date="2024-01-29T08:25:00Z">
              <w:tcPr>
                <w:tcW w:w="90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43" w:author="mudhihir H. Nyema" w:date="2024-01-29T08:29:00Z">
              <w:r>
                <w:rPr>
                  <w:rFonts w:ascii="Times New Roman" w:eastAsia="Times New Roman" w:hAnsi="Times New Roman" w:cs="Times New Roman"/>
                  <w:noProof/>
                  <w:sz w:val="24"/>
                  <w:szCs w:val="24"/>
                </w:rPr>
                <mc:AlternateContent>
                  <mc:Choice Requires="wpi">
                    <w:drawing>
                      <wp:anchor distT="0" distB="0" distL="114300" distR="114300" simplePos="0" relativeHeight="251810816" behindDoc="0" locked="0" layoutInCell="1" allowOverlap="1">
                        <wp:simplePos x="0" y="0"/>
                        <wp:positionH relativeFrom="column">
                          <wp:posOffset>120750</wp:posOffset>
                        </wp:positionH>
                        <wp:positionV relativeFrom="paragraph">
                          <wp:posOffset>38260</wp:posOffset>
                        </wp:positionV>
                        <wp:extent cx="184320" cy="120960"/>
                        <wp:effectExtent l="38100" t="57150" r="63500" b="50800"/>
                        <wp:wrapNone/>
                        <wp:docPr id="98" name="Ink 98"/>
                        <wp:cNvGraphicFramePr/>
                        <a:graphic xmlns:a="http://schemas.openxmlformats.org/drawingml/2006/main">
                          <a:graphicData uri="http://schemas.microsoft.com/office/word/2010/wordprocessingInk">
                            <w14:contentPart bwMode="auto" r:id="rId177">
                              <w14:nvContentPartPr>
                                <w14:cNvContentPartPr/>
                              </w14:nvContentPartPr>
                              <w14:xfrm>
                                <a:off x="0" y="0"/>
                                <a:ext cx="184320" cy="120960"/>
                              </w14:xfrm>
                            </w14:contentPart>
                          </a:graphicData>
                        </a:graphic>
                      </wp:anchor>
                    </w:drawing>
                  </mc:Choice>
                  <mc:Fallback>
                    <w:pict>
                      <v:shape w14:anchorId="5D9DF078" id="Ink 98" o:spid="_x0000_s1026" type="#_x0000_t75" style="position:absolute;margin-left:8.5pt;margin-top:2pt;width:16.5pt;height:11.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">
                        <v:imagedata r:id="rId17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09792" behindDoc="0" locked="0" layoutInCell="1" allowOverlap="1">
                        <wp:simplePos x="0" y="0"/>
                        <wp:positionH relativeFrom="column">
                          <wp:posOffset>114270</wp:posOffset>
                        </wp:positionH>
                        <wp:positionV relativeFrom="paragraph">
                          <wp:posOffset>44380</wp:posOffset>
                        </wp:positionV>
                        <wp:extent cx="248040" cy="108360"/>
                        <wp:effectExtent l="38100" t="38100" r="57150" b="63500"/>
                        <wp:wrapNone/>
                        <wp:docPr id="97" name="Ink 97"/>
                        <wp:cNvGraphicFramePr/>
                        <a:graphic xmlns:a="http://schemas.openxmlformats.org/drawingml/2006/main">
                          <a:graphicData uri="http://schemas.microsoft.com/office/word/2010/wordprocessingInk">
                            <w14:contentPart bwMode="auto" r:id="rId179">
                              <w14:nvContentPartPr>
                                <w14:cNvContentPartPr/>
                              </w14:nvContentPartPr>
                              <w14:xfrm>
                                <a:off x="0" y="0"/>
                                <a:ext cx="248040" cy="108360"/>
                              </w14:xfrm>
                            </w14:contentPart>
                          </a:graphicData>
                        </a:graphic>
                      </wp:anchor>
                    </w:drawing>
                  </mc:Choice>
                  <mc:Fallback>
                    <w:pict>
                      <v:shape w14:anchorId="7E6FFD54" id="Ink 97" o:spid="_x0000_s1026" type="#_x0000_t75" style="position:absolute;margin-left:8pt;margin-top:2.5pt;width:21.55pt;height:10.5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">
                        <v:imagedata r:id="rId180" o:title=""/>
                      </v:shape>
                    </w:pict>
                  </mc:Fallback>
                </mc:AlternateContent>
              </w:r>
            </w:ins>
          </w:p>
        </w:tc>
        <w:tc>
          <w:tcPr>
            <w:tcW w:w="630" w:type="dxa"/>
            <w:tcPrChange w:id="144"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45" w:author="mudhihir H. Nyema" w:date="2024-01-29T08:30:00Z">
              <w:r>
                <w:rPr>
                  <w:rFonts w:ascii="Times New Roman" w:eastAsia="Times New Roman" w:hAnsi="Times New Roman" w:cs="Times New Roman"/>
                  <w:noProof/>
                  <w:sz w:val="24"/>
                  <w:szCs w:val="24"/>
                </w:rPr>
                <mc:AlternateContent>
                  <mc:Choice Requires="wpi">
                    <w:drawing>
                      <wp:anchor distT="0" distB="0" distL="114300" distR="114300" simplePos="0" relativeHeight="251812864" behindDoc="0" locked="0" layoutInCell="1" allowOverlap="1">
                        <wp:simplePos x="0" y="0"/>
                        <wp:positionH relativeFrom="column">
                          <wp:posOffset>101720</wp:posOffset>
                        </wp:positionH>
                        <wp:positionV relativeFrom="paragraph">
                          <wp:posOffset>56980</wp:posOffset>
                        </wp:positionV>
                        <wp:extent cx="127800" cy="140400"/>
                        <wp:effectExtent l="38100" t="38100" r="62865" b="50165"/>
                        <wp:wrapNone/>
                        <wp:docPr id="100" name="Ink 100"/>
                        <wp:cNvGraphicFramePr/>
                        <a:graphic xmlns:a="http://schemas.openxmlformats.org/drawingml/2006/main">
                          <a:graphicData uri="http://schemas.microsoft.com/office/word/2010/wordprocessingInk">
                            <w14:contentPart bwMode="auto" r:id="rId181">
                              <w14:nvContentPartPr>
                                <w14:cNvContentPartPr/>
                              </w14:nvContentPartPr>
                              <w14:xfrm>
                                <a:off x="0" y="0"/>
                                <a:ext cx="127800" cy="140400"/>
                              </w14:xfrm>
                            </w14:contentPart>
                          </a:graphicData>
                        </a:graphic>
                      </wp:anchor>
                    </w:drawing>
                  </mc:Choice>
                  <mc:Fallback>
                    <w:pict>
                      <v:shape w14:anchorId="7D79EE5C" id="Ink 100" o:spid="_x0000_s1026" type="#_x0000_t75" style="position:absolute;margin-left:7pt;margin-top:3.5pt;width:12.05pt;height:13.0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">
                        <v:imagedata r:id="rId18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11840" behindDoc="0" locked="0" layoutInCell="1" allowOverlap="1">
                        <wp:simplePos x="0" y="0"/>
                        <wp:positionH relativeFrom="column">
                          <wp:posOffset>63560</wp:posOffset>
                        </wp:positionH>
                        <wp:positionV relativeFrom="paragraph">
                          <wp:posOffset>69940</wp:posOffset>
                        </wp:positionV>
                        <wp:extent cx="254160" cy="108720"/>
                        <wp:effectExtent l="38100" t="57150" r="50800" b="62865"/>
                        <wp:wrapNone/>
                        <wp:docPr id="99" name="Ink 99"/>
                        <wp:cNvGraphicFramePr/>
                        <a:graphic xmlns:a="http://schemas.openxmlformats.org/drawingml/2006/main">
                          <a:graphicData uri="http://schemas.microsoft.com/office/word/2010/wordprocessingInk">
                            <w14:contentPart bwMode="auto" r:id="rId183">
                              <w14:nvContentPartPr>
                                <w14:cNvContentPartPr/>
                              </w14:nvContentPartPr>
                              <w14:xfrm>
                                <a:off x="0" y="0"/>
                                <a:ext cx="254160" cy="108720"/>
                              </w14:xfrm>
                            </w14:contentPart>
                          </a:graphicData>
                        </a:graphic>
                      </wp:anchor>
                    </w:drawing>
                  </mc:Choice>
                  <mc:Fallback>
                    <w:pict>
                      <v:shape w14:anchorId="5039C470" id="Ink 99" o:spid="_x0000_s1026" type="#_x0000_t75" style="position:absolute;margin-left:4pt;margin-top:4.5pt;width:22pt;height:10.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">
                        <v:imagedata r:id="rId184" o:title=""/>
                      </v:shape>
                    </w:pict>
                  </mc:Fallback>
                </mc:AlternateContent>
              </w:r>
            </w:ins>
          </w:p>
        </w:tc>
        <w:tc>
          <w:tcPr>
            <w:tcW w:w="630" w:type="dxa"/>
            <w:tcPrChange w:id="146" w:author="mudhihir H. Nyema" w:date="2024-01-29T08:25:00Z">
              <w:tcPr>
                <w:tcW w:w="63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ins w:id="147" w:author="mudhihir H. Nyema" w:date="2024-01-29T08:30:00Z">
              <w:r>
                <w:rPr>
                  <w:rFonts w:ascii="Times New Roman" w:eastAsia="Times New Roman" w:hAnsi="Times New Roman" w:cs="Times New Roman"/>
                  <w:noProof/>
                  <w:sz w:val="24"/>
                  <w:szCs w:val="24"/>
                </w:rPr>
                <mc:AlternateContent>
                  <mc:Choice Requires="wpi">
                    <w:drawing>
                      <wp:anchor distT="0" distB="0" distL="114300" distR="114300" simplePos="0" relativeHeight="251814912" behindDoc="0" locked="0" layoutInCell="1" allowOverlap="1">
                        <wp:simplePos x="0" y="0"/>
                        <wp:positionH relativeFrom="column">
                          <wp:posOffset>59530</wp:posOffset>
                        </wp:positionH>
                        <wp:positionV relativeFrom="paragraph">
                          <wp:posOffset>63460</wp:posOffset>
                        </wp:positionV>
                        <wp:extent cx="165600" cy="134280"/>
                        <wp:effectExtent l="38100" t="38100" r="63500" b="56515"/>
                        <wp:wrapNone/>
                        <wp:docPr id="102" name="Ink 102"/>
                        <wp:cNvGraphicFramePr/>
                        <a:graphic xmlns:a="http://schemas.openxmlformats.org/drawingml/2006/main">
                          <a:graphicData uri="http://schemas.microsoft.com/office/word/2010/wordprocessingInk">
                            <w14:contentPart bwMode="auto" r:id="rId185">
                              <w14:nvContentPartPr>
                                <w14:cNvContentPartPr/>
                              </w14:nvContentPartPr>
                              <w14:xfrm>
                                <a:off x="0" y="0"/>
                                <a:ext cx="165600" cy="134280"/>
                              </w14:xfrm>
                            </w14:contentPart>
                          </a:graphicData>
                        </a:graphic>
                      </wp:anchor>
                    </w:drawing>
                  </mc:Choice>
                  <mc:Fallback>
                    <w:pict>
                      <v:shape w14:anchorId="4FBCA7CD" id="Ink 102" o:spid="_x0000_s1026" type="#_x0000_t75" style="position:absolute;margin-left:3.7pt;margin-top:4pt;width:15.1pt;height:12.5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">
                        <v:imagedata r:id="rId18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13888" behindDoc="0" locked="0" layoutInCell="1" allowOverlap="1">
                        <wp:simplePos x="0" y="0"/>
                        <wp:positionH relativeFrom="column">
                          <wp:posOffset>46930</wp:posOffset>
                        </wp:positionH>
                        <wp:positionV relativeFrom="paragraph">
                          <wp:posOffset>50860</wp:posOffset>
                        </wp:positionV>
                        <wp:extent cx="222840" cy="127440"/>
                        <wp:effectExtent l="57150" t="38100" r="63500" b="63500"/>
                        <wp:wrapNone/>
                        <wp:docPr id="101" name="Ink 101"/>
                        <wp:cNvGraphicFramePr/>
                        <a:graphic xmlns:a="http://schemas.openxmlformats.org/drawingml/2006/main">
                          <a:graphicData uri="http://schemas.microsoft.com/office/word/2010/wordprocessingInk">
                            <w14:contentPart bwMode="auto" r:id="rId187">
                              <w14:nvContentPartPr>
                                <w14:cNvContentPartPr/>
                              </w14:nvContentPartPr>
                              <w14:xfrm>
                                <a:off x="0" y="0"/>
                                <a:ext cx="222840" cy="127440"/>
                              </w14:xfrm>
                            </w14:contentPart>
                          </a:graphicData>
                        </a:graphic>
                      </wp:anchor>
                    </w:drawing>
                  </mc:Choice>
                  <mc:Fallback>
                    <w:pict>
                      <v:shape w14:anchorId="6008050A" id="Ink 101" o:spid="_x0000_s1026" type="#_x0000_t75" style="position:absolute;margin-left:2.7pt;margin-top:3pt;width:19.6pt;height:12.0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">
                        <v:imagedata r:id="rId188" o:title=""/>
                      </v:shape>
                    </w:pict>
                  </mc:Fallback>
                </mc:AlternateContent>
              </w:r>
            </w:ins>
          </w:p>
        </w:tc>
        <w:tc>
          <w:tcPr>
            <w:tcW w:w="630" w:type="dxa"/>
            <w:tcPrChange w:id="148" w:author="mudhihir H. Nyema" w:date="2024-01-29T08:25:00Z">
              <w:tcPr>
                <w:tcW w:w="630" w:type="dxa"/>
              </w:tcPr>
            </w:tcPrChange>
          </w:tcPr>
          <w:p w:rsidR="00BB0D26" w:rsidRDefault="00BB0D26" w:rsidP="00B8108E">
            <w:pPr>
              <w:spacing w:before="100" w:beforeAutospacing="1" w:after="100" w:afterAutospacing="1"/>
              <w:rPr>
                <w:ins w:id="149" w:author="mudhihir H. Nyema" w:date="2024-01-29T08:25:00Z"/>
                <w:rFonts w:ascii="Times New Roman" w:eastAsia="Times New Roman" w:hAnsi="Times New Roman" w:cs="Times New Roman"/>
                <w:sz w:val="24"/>
                <w:szCs w:val="24"/>
              </w:rPr>
            </w:pPr>
            <w:ins w:id="150" w:author="mudhihir H. Nyema" w:date="2024-01-29T08:30:00Z">
              <w:r>
                <w:rPr>
                  <w:rFonts w:ascii="Times New Roman" w:eastAsia="Times New Roman" w:hAnsi="Times New Roman" w:cs="Times New Roman"/>
                  <w:noProof/>
                  <w:sz w:val="24"/>
                  <w:szCs w:val="24"/>
                </w:rPr>
                <mc:AlternateContent>
                  <mc:Choice Requires="wpi">
                    <w:drawing>
                      <wp:anchor distT="0" distB="0" distL="114300" distR="114300" simplePos="0" relativeHeight="251815936" behindDoc="0" locked="0" layoutInCell="1" allowOverlap="1">
                        <wp:simplePos x="0" y="0"/>
                        <wp:positionH relativeFrom="column">
                          <wp:posOffset>-13980</wp:posOffset>
                        </wp:positionH>
                        <wp:positionV relativeFrom="paragraph">
                          <wp:posOffset>100900</wp:posOffset>
                        </wp:positionV>
                        <wp:extent cx="216360" cy="115200"/>
                        <wp:effectExtent l="38100" t="57150" r="50800" b="56515"/>
                        <wp:wrapNone/>
                        <wp:docPr id="103" name="Ink 103"/>
                        <wp:cNvGraphicFramePr/>
                        <a:graphic xmlns:a="http://schemas.openxmlformats.org/drawingml/2006/main">
                          <a:graphicData uri="http://schemas.microsoft.com/office/word/2010/wordprocessingInk">
                            <w14:contentPart bwMode="auto" r:id="rId189">
                              <w14:nvContentPartPr>
                                <w14:cNvContentPartPr/>
                              </w14:nvContentPartPr>
                              <w14:xfrm>
                                <a:off x="0" y="0"/>
                                <a:ext cx="216360" cy="115200"/>
                              </w14:xfrm>
                            </w14:contentPart>
                          </a:graphicData>
                        </a:graphic>
                      </wp:anchor>
                    </w:drawing>
                  </mc:Choice>
                  <mc:Fallback>
                    <w:pict>
                      <v:shape w14:anchorId="5AA931AA" id="Ink 103" o:spid="_x0000_s1026" type="#_x0000_t75" style="position:absolute;margin-left:-2.1pt;margin-top:6.95pt;width:19.05pt;height:11.0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">
                        <v:imagedata r:id="rId190" o:title=""/>
                      </v:shape>
                    </w:pict>
                  </mc:Fallback>
                </mc:AlternateContent>
              </w:r>
            </w:ins>
          </w:p>
        </w:tc>
      </w:tr>
      <w:tr w:rsidR="00BB0D26" w:rsidTr="00BB0D26">
        <w:tc>
          <w:tcPr>
            <w:tcW w:w="540" w:type="dxa"/>
            <w:tcPrChange w:id="151" w:author="mudhihir H. Nyema" w:date="2024-01-29T08:25:00Z">
              <w:tcPr>
                <w:tcW w:w="540" w:type="dxa"/>
              </w:tcPr>
            </w:tcPrChange>
          </w:tcPr>
          <w:p w:rsidR="00BB0D26" w:rsidRDefault="00BB0D26" w:rsidP="00B8108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790" w:type="dxa"/>
            <w:tcPrChange w:id="152" w:author="mudhihir H. Nyema" w:date="2024-01-29T08:25:00Z">
              <w:tcPr>
                <w:tcW w:w="2790" w:type="dxa"/>
              </w:tcPr>
            </w:tcPrChange>
          </w:tcPr>
          <w:p w:rsidR="00BB0D26" w:rsidRDefault="00736F67" w:rsidP="00B8108E">
            <w:pPr>
              <w:spacing w:before="100" w:beforeAutospacing="1" w:after="100" w:afterAutospacing="1"/>
              <w:rPr>
                <w:rFonts w:ascii="Times New Roman" w:eastAsia="Times New Roman" w:hAnsi="Times New Roman" w:cs="Times New Roman"/>
                <w:sz w:val="24"/>
                <w:szCs w:val="24"/>
              </w:rPr>
            </w:pPr>
            <w:ins w:id="153" w:author="mudhihir H. Nyema" w:date="2024-01-29T08:30:00Z">
              <w:r>
                <w:t>(</w:t>
              </w:r>
              <w:r w:rsidRPr="00F94C78">
                <w:t>Modeling, 2009</w:t>
              </w:r>
              <w:r>
                <w:t>)</w:t>
              </w:r>
              <w:r w:rsidDel="00736F67">
                <w:t xml:space="preserve"> </w:t>
              </w:r>
            </w:ins>
            <w:del w:id="154" w:author="mudhihir H. Nyema" w:date="2024-01-29T08:30:00Z">
              <w:r w:rsidR="00BB0D26" w:rsidDel="00736F67">
                <w:delText>(</w:delText>
              </w:r>
              <w:bookmarkStart w:id="155" w:name="_GoBack"/>
              <w:bookmarkEnd w:id="155"/>
              <w:r w:rsidR="00BB0D26" w:rsidDel="00736F67">
                <w:delText>Volume,2021)</w:delText>
              </w:r>
            </w:del>
          </w:p>
        </w:tc>
        <w:tc>
          <w:tcPr>
            <w:tcW w:w="720" w:type="dxa"/>
            <w:tcPrChange w:id="156" w:author="mudhihir H. Nyema" w:date="2024-01-29T08:25:00Z">
              <w:tcPr>
                <w:tcW w:w="72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57" w:author="mudhihir H. Nyema" w:date="2024-01-29T08:33:00Z">
              <w:r>
                <w:rPr>
                  <w:rFonts w:ascii="Times New Roman" w:eastAsia="Times New Roman" w:hAnsi="Times New Roman" w:cs="Times New Roman"/>
                  <w:noProof/>
                  <w:sz w:val="24"/>
                  <w:szCs w:val="24"/>
                </w:rPr>
                <mc:AlternateContent>
                  <mc:Choice Requires="wpi">
                    <w:drawing>
                      <wp:anchor distT="0" distB="0" distL="114300" distR="114300" simplePos="0" relativeHeight="251817984" behindDoc="0" locked="0" layoutInCell="1" allowOverlap="1">
                        <wp:simplePos x="0" y="0"/>
                        <wp:positionH relativeFrom="column">
                          <wp:posOffset>115550</wp:posOffset>
                        </wp:positionH>
                        <wp:positionV relativeFrom="paragraph">
                          <wp:posOffset>37405</wp:posOffset>
                        </wp:positionV>
                        <wp:extent cx="190800" cy="140040"/>
                        <wp:effectExtent l="57150" t="38100" r="57150" b="50800"/>
                        <wp:wrapNone/>
                        <wp:docPr id="105" name="Ink 105"/>
                        <wp:cNvGraphicFramePr/>
                        <a:graphic xmlns:a="http://schemas.openxmlformats.org/drawingml/2006/main">
                          <a:graphicData uri="http://schemas.microsoft.com/office/word/2010/wordprocessingInk">
                            <w14:contentPart bwMode="auto" r:id="rId191">
                              <w14:nvContentPartPr>
                                <w14:cNvContentPartPr/>
                              </w14:nvContentPartPr>
                              <w14:xfrm>
                                <a:off x="0" y="0"/>
                                <a:ext cx="190800" cy="140040"/>
                              </w14:xfrm>
                            </w14:contentPart>
                          </a:graphicData>
                        </a:graphic>
                      </wp:anchor>
                    </w:drawing>
                  </mc:Choice>
                  <mc:Fallback>
                    <w:pict>
                      <v:shape w14:anchorId="16821477" id="Ink 105" o:spid="_x0000_s1026" type="#_x0000_t75" style="position:absolute;margin-left:8.1pt;margin-top:1.95pt;width:17pt;height:13.0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">
                        <v:imagedata r:id="rId19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16960" behindDoc="0" locked="0" layoutInCell="1" allowOverlap="1">
                        <wp:simplePos x="0" y="0"/>
                        <wp:positionH relativeFrom="column">
                          <wp:posOffset>64430</wp:posOffset>
                        </wp:positionH>
                        <wp:positionV relativeFrom="paragraph">
                          <wp:posOffset>43885</wp:posOffset>
                        </wp:positionV>
                        <wp:extent cx="210240" cy="95400"/>
                        <wp:effectExtent l="38100" t="38100" r="56515" b="57150"/>
                        <wp:wrapNone/>
                        <wp:docPr id="104" name="Ink 104"/>
                        <wp:cNvGraphicFramePr/>
                        <a:graphic xmlns:a="http://schemas.openxmlformats.org/drawingml/2006/main">
                          <a:graphicData uri="http://schemas.microsoft.com/office/word/2010/wordprocessingInk">
                            <w14:contentPart bwMode="auto" r:id="rId193">
                              <w14:nvContentPartPr>
                                <w14:cNvContentPartPr/>
                              </w14:nvContentPartPr>
                              <w14:xfrm>
                                <a:off x="0" y="0"/>
                                <a:ext cx="210240" cy="95400"/>
                              </w14:xfrm>
                            </w14:contentPart>
                          </a:graphicData>
                        </a:graphic>
                      </wp:anchor>
                    </w:drawing>
                  </mc:Choice>
                  <mc:Fallback>
                    <w:pict>
                      <v:shape w14:anchorId="66E57786" id="Ink 104" o:spid="_x0000_s1026" type="#_x0000_t75" style="position:absolute;margin-left:4.05pt;margin-top:2.45pt;width:18.55pt;height:9.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">
                        <v:imagedata r:id="rId194" o:title=""/>
                      </v:shape>
                    </w:pict>
                  </mc:Fallback>
                </mc:AlternateContent>
              </w:r>
            </w:ins>
          </w:p>
        </w:tc>
        <w:tc>
          <w:tcPr>
            <w:tcW w:w="810" w:type="dxa"/>
            <w:tcPrChange w:id="158" w:author="mudhihir H. Nyema" w:date="2024-01-29T08:25:00Z">
              <w:tcPr>
                <w:tcW w:w="81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59" w:author="mudhihir H. Nyema" w:date="2024-01-29T08:33:00Z">
              <w:r>
                <w:rPr>
                  <w:rFonts w:ascii="Times New Roman" w:eastAsia="Times New Roman" w:hAnsi="Times New Roman" w:cs="Times New Roman"/>
                  <w:noProof/>
                  <w:sz w:val="24"/>
                  <w:szCs w:val="24"/>
                </w:rPr>
                <mc:AlternateContent>
                  <mc:Choice Requires="wpi">
                    <w:drawing>
                      <wp:anchor distT="0" distB="0" distL="114300" distR="114300" simplePos="0" relativeHeight="251820032" behindDoc="0" locked="0" layoutInCell="1" allowOverlap="1">
                        <wp:simplePos x="0" y="0"/>
                        <wp:positionH relativeFrom="column">
                          <wp:posOffset>217070</wp:posOffset>
                        </wp:positionH>
                        <wp:positionV relativeFrom="paragraph">
                          <wp:posOffset>69085</wp:posOffset>
                        </wp:positionV>
                        <wp:extent cx="120960" cy="102240"/>
                        <wp:effectExtent l="57150" t="38100" r="50800" b="50165"/>
                        <wp:wrapNone/>
                        <wp:docPr id="107" name="Ink 107"/>
                        <wp:cNvGraphicFramePr/>
                        <a:graphic xmlns:a="http://schemas.openxmlformats.org/drawingml/2006/main">
                          <a:graphicData uri="http://schemas.microsoft.com/office/word/2010/wordprocessingInk">
                            <w14:contentPart bwMode="auto" r:id="rId195">
                              <w14:nvContentPartPr>
                                <w14:cNvContentPartPr/>
                              </w14:nvContentPartPr>
                              <w14:xfrm>
                                <a:off x="0" y="0"/>
                                <a:ext cx="120960" cy="102240"/>
                              </w14:xfrm>
                            </w14:contentPart>
                          </a:graphicData>
                        </a:graphic>
                      </wp:anchor>
                    </w:drawing>
                  </mc:Choice>
                  <mc:Fallback>
                    <w:pict>
                      <v:shape w14:anchorId="1284690C" id="Ink 107" o:spid="_x0000_s1026" type="#_x0000_t75" style="position:absolute;margin-left:16.1pt;margin-top:4.45pt;width:11.5pt;height:10.0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">
                        <v:imagedata r:id="rId19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19008" behindDoc="0" locked="0" layoutInCell="1" allowOverlap="1">
                        <wp:simplePos x="0" y="0"/>
                        <wp:positionH relativeFrom="column">
                          <wp:posOffset>217070</wp:posOffset>
                        </wp:positionH>
                        <wp:positionV relativeFrom="paragraph">
                          <wp:posOffset>50005</wp:posOffset>
                        </wp:positionV>
                        <wp:extent cx="102240" cy="108360"/>
                        <wp:effectExtent l="38100" t="38100" r="50165" b="63500"/>
                        <wp:wrapNone/>
                        <wp:docPr id="106" name="Ink 106"/>
                        <wp:cNvGraphicFramePr/>
                        <a:graphic xmlns:a="http://schemas.openxmlformats.org/drawingml/2006/main">
                          <a:graphicData uri="http://schemas.microsoft.com/office/word/2010/wordprocessingInk">
                            <w14:contentPart bwMode="auto" r:id="rId197">
                              <w14:nvContentPartPr>
                                <w14:cNvContentPartPr/>
                              </w14:nvContentPartPr>
                              <w14:xfrm>
                                <a:off x="0" y="0"/>
                                <a:ext cx="102240" cy="108360"/>
                              </w14:xfrm>
                            </w14:contentPart>
                          </a:graphicData>
                        </a:graphic>
                      </wp:anchor>
                    </w:drawing>
                  </mc:Choice>
                  <mc:Fallback>
                    <w:pict>
                      <v:shape w14:anchorId="78DDAF83" id="Ink 106" o:spid="_x0000_s1026" type="#_x0000_t75" style="position:absolute;margin-left:16.1pt;margin-top:2.95pt;width:10.05pt;height:10.5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">
                        <v:imagedata r:id="rId198" o:title=""/>
                      </v:shape>
                    </w:pict>
                  </mc:Fallback>
                </mc:AlternateContent>
              </w:r>
            </w:ins>
          </w:p>
        </w:tc>
        <w:tc>
          <w:tcPr>
            <w:tcW w:w="900" w:type="dxa"/>
            <w:tcPrChange w:id="160" w:author="mudhihir H. Nyema" w:date="2024-01-29T08:25:00Z">
              <w:tcPr>
                <w:tcW w:w="90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61" w:author="mudhihir H. Nyema" w:date="2024-01-29T08:33:00Z">
              <w:r>
                <w:rPr>
                  <w:rFonts w:ascii="Times New Roman" w:eastAsia="Times New Roman" w:hAnsi="Times New Roman" w:cs="Times New Roman"/>
                  <w:noProof/>
                  <w:sz w:val="24"/>
                  <w:szCs w:val="24"/>
                </w:rPr>
                <mc:AlternateContent>
                  <mc:Choice Requires="wpi">
                    <w:drawing>
                      <wp:anchor distT="0" distB="0" distL="114300" distR="114300" simplePos="0" relativeHeight="251821056" behindDoc="0" locked="0" layoutInCell="1" allowOverlap="1">
                        <wp:simplePos x="0" y="0"/>
                        <wp:positionH relativeFrom="column">
                          <wp:posOffset>32840</wp:posOffset>
                        </wp:positionH>
                        <wp:positionV relativeFrom="paragraph">
                          <wp:posOffset>62965</wp:posOffset>
                        </wp:positionV>
                        <wp:extent cx="324360" cy="89280"/>
                        <wp:effectExtent l="38100" t="38100" r="0" b="63500"/>
                        <wp:wrapNone/>
                        <wp:docPr id="108" name="Ink 108"/>
                        <wp:cNvGraphicFramePr/>
                        <a:graphic xmlns:a="http://schemas.openxmlformats.org/drawingml/2006/main">
                          <a:graphicData uri="http://schemas.microsoft.com/office/word/2010/wordprocessingInk">
                            <w14:contentPart bwMode="auto" r:id="rId199">
                              <w14:nvContentPartPr>
                                <w14:cNvContentPartPr/>
                              </w14:nvContentPartPr>
                              <w14:xfrm>
                                <a:off x="0" y="0"/>
                                <a:ext cx="324360" cy="89280"/>
                              </w14:xfrm>
                            </w14:contentPart>
                          </a:graphicData>
                        </a:graphic>
                      </wp:anchor>
                    </w:drawing>
                  </mc:Choice>
                  <mc:Fallback>
                    <w:pict>
                      <v:shape w14:anchorId="1BAB57B1" id="Ink 108" o:spid="_x0000_s1026" type="#_x0000_t75" style="position:absolute;margin-left:1.6pt;margin-top:3.95pt;width:27.6pt;height:9.0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">
                        <v:imagedata r:id="rId200" o:title=""/>
                      </v:shape>
                    </w:pict>
                  </mc:Fallback>
                </mc:AlternateContent>
              </w:r>
            </w:ins>
          </w:p>
        </w:tc>
        <w:tc>
          <w:tcPr>
            <w:tcW w:w="990" w:type="dxa"/>
            <w:tcPrChange w:id="162" w:author="mudhihir H. Nyema" w:date="2024-01-29T08:25:00Z">
              <w:tcPr>
                <w:tcW w:w="99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63" w:author="mudhihir H. Nyema" w:date="2024-01-29T08:34:00Z">
              <w:r>
                <w:rPr>
                  <w:rFonts w:ascii="Times New Roman" w:eastAsia="Times New Roman" w:hAnsi="Times New Roman" w:cs="Times New Roman"/>
                  <w:noProof/>
                  <w:sz w:val="24"/>
                  <w:szCs w:val="24"/>
                </w:rPr>
                <mc:AlternateContent>
                  <mc:Choice Requires="wpi">
                    <w:drawing>
                      <wp:anchor distT="0" distB="0" distL="114300" distR="114300" simplePos="0" relativeHeight="251822080" behindDoc="0" locked="0" layoutInCell="1" allowOverlap="1">
                        <wp:simplePos x="0" y="0"/>
                        <wp:positionH relativeFrom="column">
                          <wp:posOffset>7460</wp:posOffset>
                        </wp:positionH>
                        <wp:positionV relativeFrom="paragraph">
                          <wp:posOffset>62245</wp:posOffset>
                        </wp:positionV>
                        <wp:extent cx="432360" cy="90000"/>
                        <wp:effectExtent l="38100" t="38100" r="63500" b="62865"/>
                        <wp:wrapNone/>
                        <wp:docPr id="109" name="Ink 109"/>
                        <wp:cNvGraphicFramePr/>
                        <a:graphic xmlns:a="http://schemas.openxmlformats.org/drawingml/2006/main">
                          <a:graphicData uri="http://schemas.microsoft.com/office/word/2010/wordprocessingInk">
                            <w14:contentPart bwMode="auto" r:id="rId201">
                              <w14:nvContentPartPr>
                                <w14:cNvContentPartPr/>
                              </w14:nvContentPartPr>
                              <w14:xfrm>
                                <a:off x="0" y="0"/>
                                <a:ext cx="432360" cy="90000"/>
                              </w14:xfrm>
                            </w14:contentPart>
                          </a:graphicData>
                        </a:graphic>
                      </wp:anchor>
                    </w:drawing>
                  </mc:Choice>
                  <mc:Fallback>
                    <w:pict>
                      <v:shape w14:anchorId="01CAAA6C" id="Ink 109" o:spid="_x0000_s1026" type="#_x0000_t75" style="position:absolute;margin-left:-.4pt;margin-top:3.9pt;width:36.1pt;height:9.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">
                        <v:imagedata r:id="rId202" o:title=""/>
                      </v:shape>
                    </w:pict>
                  </mc:Fallback>
                </mc:AlternateContent>
              </w:r>
            </w:ins>
          </w:p>
        </w:tc>
        <w:tc>
          <w:tcPr>
            <w:tcW w:w="810" w:type="dxa"/>
            <w:tcPrChange w:id="164" w:author="mudhihir H. Nyema" w:date="2024-01-29T08:25:00Z">
              <w:tcPr>
                <w:tcW w:w="81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65" w:author="mudhihir H. Nyema" w:date="2024-01-29T08:34:00Z">
              <w:r>
                <w:rPr>
                  <w:rFonts w:ascii="Times New Roman" w:eastAsia="Times New Roman" w:hAnsi="Times New Roman" w:cs="Times New Roman"/>
                  <w:noProof/>
                  <w:sz w:val="24"/>
                  <w:szCs w:val="24"/>
                </w:rPr>
                <mc:AlternateContent>
                  <mc:Choice Requires="wpi">
                    <w:drawing>
                      <wp:anchor distT="0" distB="0" distL="114300" distR="114300" simplePos="0" relativeHeight="251824128" behindDoc="0" locked="0" layoutInCell="1" allowOverlap="1">
                        <wp:simplePos x="0" y="0"/>
                        <wp:positionH relativeFrom="column">
                          <wp:posOffset>147410</wp:posOffset>
                        </wp:positionH>
                        <wp:positionV relativeFrom="paragraph">
                          <wp:posOffset>50005</wp:posOffset>
                        </wp:positionV>
                        <wp:extent cx="190800" cy="83160"/>
                        <wp:effectExtent l="38100" t="57150" r="57150" b="50800"/>
                        <wp:wrapNone/>
                        <wp:docPr id="111" name="Ink 111"/>
                        <wp:cNvGraphicFramePr/>
                        <a:graphic xmlns:a="http://schemas.openxmlformats.org/drawingml/2006/main">
                          <a:graphicData uri="http://schemas.microsoft.com/office/word/2010/wordprocessingInk">
                            <w14:contentPart bwMode="auto" r:id="rId203">
                              <w14:nvContentPartPr>
                                <w14:cNvContentPartPr/>
                              </w14:nvContentPartPr>
                              <w14:xfrm>
                                <a:off x="0" y="0"/>
                                <a:ext cx="190800" cy="83160"/>
                              </w14:xfrm>
                            </w14:contentPart>
                          </a:graphicData>
                        </a:graphic>
                      </wp:anchor>
                    </w:drawing>
                  </mc:Choice>
                  <mc:Fallback>
                    <w:pict>
                      <v:shape w14:anchorId="33EDE4A5" id="Ink 111" o:spid="_x0000_s1026" type="#_x0000_t75" style="position:absolute;margin-left:10.6pt;margin-top:2.95pt;width:17pt;height:8.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">
                        <v:imagedata r:id="rId20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23104" behindDoc="0" locked="0" layoutInCell="1" allowOverlap="1">
                        <wp:simplePos x="0" y="0"/>
                        <wp:positionH relativeFrom="column">
                          <wp:posOffset>115730</wp:posOffset>
                        </wp:positionH>
                        <wp:positionV relativeFrom="paragraph">
                          <wp:posOffset>50005</wp:posOffset>
                        </wp:positionV>
                        <wp:extent cx="177840" cy="95760"/>
                        <wp:effectExtent l="38100" t="38100" r="50800" b="57150"/>
                        <wp:wrapNone/>
                        <wp:docPr id="110" name="Ink 110"/>
                        <wp:cNvGraphicFramePr/>
                        <a:graphic xmlns:a="http://schemas.openxmlformats.org/drawingml/2006/main">
                          <a:graphicData uri="http://schemas.microsoft.com/office/word/2010/wordprocessingInk">
                            <w14:contentPart bwMode="auto" r:id="rId205">
                              <w14:nvContentPartPr>
                                <w14:cNvContentPartPr/>
                              </w14:nvContentPartPr>
                              <w14:xfrm>
                                <a:off x="0" y="0"/>
                                <a:ext cx="177840" cy="95760"/>
                              </w14:xfrm>
                            </w14:contentPart>
                          </a:graphicData>
                        </a:graphic>
                      </wp:anchor>
                    </w:drawing>
                  </mc:Choice>
                  <mc:Fallback>
                    <w:pict>
                      <v:shape w14:anchorId="6570016D" id="Ink 110" o:spid="_x0000_s1026" type="#_x0000_t75" style="position:absolute;margin-left:8.1pt;margin-top:2.95pt;width:16pt;height:9.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">
                        <v:imagedata r:id="rId206" o:title=""/>
                      </v:shape>
                    </w:pict>
                  </mc:Fallback>
                </mc:AlternateContent>
              </w:r>
            </w:ins>
          </w:p>
        </w:tc>
        <w:tc>
          <w:tcPr>
            <w:tcW w:w="900" w:type="dxa"/>
            <w:tcPrChange w:id="166" w:author="mudhihir H. Nyema" w:date="2024-01-29T08:25:00Z">
              <w:tcPr>
                <w:tcW w:w="90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67" w:author="mudhihir H. Nyema" w:date="2024-01-29T08:34:00Z">
              <w:r>
                <w:rPr>
                  <w:rFonts w:ascii="Times New Roman" w:eastAsia="Times New Roman" w:hAnsi="Times New Roman" w:cs="Times New Roman"/>
                  <w:noProof/>
                  <w:sz w:val="24"/>
                  <w:szCs w:val="24"/>
                </w:rPr>
                <mc:AlternateContent>
                  <mc:Choice Requires="wpi">
                    <w:drawing>
                      <wp:anchor distT="0" distB="0" distL="114300" distR="114300" simplePos="0" relativeHeight="251825152" behindDoc="0" locked="0" layoutInCell="1" allowOverlap="1">
                        <wp:simplePos x="0" y="0"/>
                        <wp:positionH relativeFrom="column">
                          <wp:posOffset>-17740</wp:posOffset>
                        </wp:positionH>
                        <wp:positionV relativeFrom="paragraph">
                          <wp:posOffset>56485</wp:posOffset>
                        </wp:positionV>
                        <wp:extent cx="286200" cy="95760"/>
                        <wp:effectExtent l="38100" t="38100" r="57150" b="57150"/>
                        <wp:wrapNone/>
                        <wp:docPr id="113" name="Ink 113"/>
                        <wp:cNvGraphicFramePr/>
                        <a:graphic xmlns:a="http://schemas.openxmlformats.org/drawingml/2006/main">
                          <a:graphicData uri="http://schemas.microsoft.com/office/word/2010/wordprocessingInk">
                            <w14:contentPart bwMode="auto" r:id="rId207">
                              <w14:nvContentPartPr>
                                <w14:cNvContentPartPr/>
                              </w14:nvContentPartPr>
                              <w14:xfrm>
                                <a:off x="0" y="0"/>
                                <a:ext cx="286200" cy="95760"/>
                              </w14:xfrm>
                            </w14:contentPart>
                          </a:graphicData>
                        </a:graphic>
                      </wp:anchor>
                    </w:drawing>
                  </mc:Choice>
                  <mc:Fallback>
                    <w:pict>
                      <v:shape w14:anchorId="1DFFFAE5" id="Ink 113" o:spid="_x0000_s1026" type="#_x0000_t75" style="position:absolute;margin-left:-2.4pt;margin-top:3.45pt;width:24.55pt;height:9.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">
                        <v:imagedata r:id="rId208" o:title=""/>
                      </v:shape>
                    </w:pict>
                  </mc:Fallback>
                </mc:AlternateContent>
              </w:r>
            </w:ins>
          </w:p>
        </w:tc>
        <w:tc>
          <w:tcPr>
            <w:tcW w:w="900" w:type="dxa"/>
            <w:tcPrChange w:id="168" w:author="mudhihir H. Nyema" w:date="2024-01-29T08:25:00Z">
              <w:tcPr>
                <w:tcW w:w="90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69" w:author="mudhihir H. Nyema" w:date="2024-01-29T08:34:00Z">
              <w:r>
                <w:rPr>
                  <w:rFonts w:ascii="Times New Roman" w:eastAsia="Times New Roman" w:hAnsi="Times New Roman" w:cs="Times New Roman"/>
                  <w:noProof/>
                  <w:sz w:val="24"/>
                  <w:szCs w:val="24"/>
                </w:rPr>
                <mc:AlternateContent>
                  <mc:Choice Requires="wpi">
                    <w:drawing>
                      <wp:anchor distT="0" distB="0" distL="114300" distR="114300" simplePos="0" relativeHeight="251827200" behindDoc="0" locked="0" layoutInCell="1" allowOverlap="1">
                        <wp:simplePos x="0" y="0"/>
                        <wp:positionH relativeFrom="column">
                          <wp:posOffset>210680</wp:posOffset>
                        </wp:positionH>
                        <wp:positionV relativeFrom="paragraph">
                          <wp:posOffset>56485</wp:posOffset>
                        </wp:positionV>
                        <wp:extent cx="197280" cy="96480"/>
                        <wp:effectExtent l="57150" t="38100" r="50800" b="56515"/>
                        <wp:wrapNone/>
                        <wp:docPr id="116" name="Ink 116"/>
                        <wp:cNvGraphicFramePr/>
                        <a:graphic xmlns:a="http://schemas.openxmlformats.org/drawingml/2006/main">
                          <a:graphicData uri="http://schemas.microsoft.com/office/word/2010/wordprocessingInk">
                            <w14:contentPart bwMode="auto" r:id="rId209">
                              <w14:nvContentPartPr>
                                <w14:cNvContentPartPr/>
                              </w14:nvContentPartPr>
                              <w14:xfrm>
                                <a:off x="0" y="0"/>
                                <a:ext cx="197280" cy="96480"/>
                              </w14:xfrm>
                            </w14:contentPart>
                          </a:graphicData>
                        </a:graphic>
                      </wp:anchor>
                    </w:drawing>
                  </mc:Choice>
                  <mc:Fallback>
                    <w:pict>
                      <v:shape w14:anchorId="2A849A31" id="Ink 116" o:spid="_x0000_s1026" type="#_x0000_t75" style="position:absolute;margin-left:15.6pt;margin-top:3.45pt;width:17.55pt;height:9.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">
                        <v:imagedata r:id="rId21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26176" behindDoc="0" locked="0" layoutInCell="1" allowOverlap="1">
                        <wp:simplePos x="0" y="0"/>
                        <wp:positionH relativeFrom="column">
                          <wp:posOffset>178280</wp:posOffset>
                        </wp:positionH>
                        <wp:positionV relativeFrom="paragraph">
                          <wp:posOffset>24805</wp:posOffset>
                        </wp:positionV>
                        <wp:extent cx="185400" cy="165600"/>
                        <wp:effectExtent l="57150" t="38100" r="62865" b="63500"/>
                        <wp:wrapNone/>
                        <wp:docPr id="115" name="Ink 115"/>
                        <wp:cNvGraphicFramePr/>
                        <a:graphic xmlns:a="http://schemas.openxmlformats.org/drawingml/2006/main">
                          <a:graphicData uri="http://schemas.microsoft.com/office/word/2010/wordprocessingInk">
                            <w14:contentPart bwMode="auto" r:id="rId211">
                              <w14:nvContentPartPr>
                                <w14:cNvContentPartPr/>
                              </w14:nvContentPartPr>
                              <w14:xfrm>
                                <a:off x="0" y="0"/>
                                <a:ext cx="185400" cy="165600"/>
                              </w14:xfrm>
                            </w14:contentPart>
                          </a:graphicData>
                        </a:graphic>
                      </wp:anchor>
                    </w:drawing>
                  </mc:Choice>
                  <mc:Fallback>
                    <w:pict>
                      <v:shape w14:anchorId="11B63A86" id="Ink 115" o:spid="_x0000_s1026" type="#_x0000_t75" style="position:absolute;margin-left:13.05pt;margin-top:.95pt;width:16.65pt;height:15.1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">
                        <v:imagedata r:id="rId212" o:title=""/>
                      </v:shape>
                    </w:pict>
                  </mc:Fallback>
                </mc:AlternateContent>
              </w:r>
            </w:ins>
          </w:p>
        </w:tc>
        <w:tc>
          <w:tcPr>
            <w:tcW w:w="630" w:type="dxa"/>
            <w:tcPrChange w:id="170" w:author="mudhihir H. Nyema" w:date="2024-01-29T08:25:00Z">
              <w:tcPr>
                <w:tcW w:w="63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71" w:author="mudhihir H. Nyema" w:date="2024-01-29T08:34:00Z">
              <w:r>
                <w:rPr>
                  <w:rFonts w:ascii="Times New Roman" w:eastAsia="Times New Roman" w:hAnsi="Times New Roman" w:cs="Times New Roman"/>
                  <w:noProof/>
                  <w:sz w:val="24"/>
                  <w:szCs w:val="24"/>
                </w:rPr>
                <mc:AlternateContent>
                  <mc:Choice Requires="wpi">
                    <w:drawing>
                      <wp:anchor distT="0" distB="0" distL="114300" distR="114300" simplePos="0" relativeHeight="251829248" behindDoc="0" locked="0" layoutInCell="1" allowOverlap="1">
                        <wp:simplePos x="0" y="0"/>
                        <wp:positionH relativeFrom="column">
                          <wp:posOffset>121940</wp:posOffset>
                        </wp:positionH>
                        <wp:positionV relativeFrom="paragraph">
                          <wp:posOffset>56485</wp:posOffset>
                        </wp:positionV>
                        <wp:extent cx="178200" cy="114840"/>
                        <wp:effectExtent l="38100" t="57150" r="50800" b="57150"/>
                        <wp:wrapNone/>
                        <wp:docPr id="118" name="Ink 118"/>
                        <wp:cNvGraphicFramePr/>
                        <a:graphic xmlns:a="http://schemas.openxmlformats.org/drawingml/2006/main">
                          <a:graphicData uri="http://schemas.microsoft.com/office/word/2010/wordprocessingInk">
                            <w14:contentPart bwMode="auto" r:id="rId213">
                              <w14:nvContentPartPr>
                                <w14:cNvContentPartPr/>
                              </w14:nvContentPartPr>
                              <w14:xfrm>
                                <a:off x="0" y="0"/>
                                <a:ext cx="178200" cy="114840"/>
                              </w14:xfrm>
                            </w14:contentPart>
                          </a:graphicData>
                        </a:graphic>
                      </wp:anchor>
                    </w:drawing>
                  </mc:Choice>
                  <mc:Fallback>
                    <w:pict>
                      <v:shape w14:anchorId="479DFF28" id="Ink 118" o:spid="_x0000_s1026" type="#_x0000_t75" style="position:absolute;margin-left:8.6pt;margin-top:3.45pt;width:16.05pt;height:11.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">
                        <v:imagedata r:id="rId21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28224" behindDoc="0" locked="0" layoutInCell="1" allowOverlap="1">
                        <wp:simplePos x="0" y="0"/>
                        <wp:positionH relativeFrom="column">
                          <wp:posOffset>114740</wp:posOffset>
                        </wp:positionH>
                        <wp:positionV relativeFrom="paragraph">
                          <wp:posOffset>12205</wp:posOffset>
                        </wp:positionV>
                        <wp:extent cx="153720" cy="146160"/>
                        <wp:effectExtent l="57150" t="38100" r="36830" b="63500"/>
                        <wp:wrapNone/>
                        <wp:docPr id="117" name="Ink 117"/>
                        <wp:cNvGraphicFramePr/>
                        <a:graphic xmlns:a="http://schemas.openxmlformats.org/drawingml/2006/main">
                          <a:graphicData uri="http://schemas.microsoft.com/office/word/2010/wordprocessingInk">
                            <w14:contentPart bwMode="auto" r:id="rId215">
                              <w14:nvContentPartPr>
                                <w14:cNvContentPartPr/>
                              </w14:nvContentPartPr>
                              <w14:xfrm>
                                <a:off x="0" y="0"/>
                                <a:ext cx="153720" cy="146160"/>
                              </w14:xfrm>
                            </w14:contentPart>
                          </a:graphicData>
                        </a:graphic>
                      </wp:anchor>
                    </w:drawing>
                  </mc:Choice>
                  <mc:Fallback>
                    <w:pict>
                      <v:shape w14:anchorId="38C3F820" id="Ink 117" o:spid="_x0000_s1026" type="#_x0000_t75" style="position:absolute;margin-left:8.05pt;margin-top:-.05pt;width:14.1pt;height:1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">
                        <v:imagedata r:id="rId216" o:title=""/>
                      </v:shape>
                    </w:pict>
                  </mc:Fallback>
                </mc:AlternateContent>
              </w:r>
            </w:ins>
          </w:p>
        </w:tc>
        <w:tc>
          <w:tcPr>
            <w:tcW w:w="630" w:type="dxa"/>
            <w:tcPrChange w:id="172" w:author="mudhihir H. Nyema" w:date="2024-01-29T08:25:00Z">
              <w:tcPr>
                <w:tcW w:w="630" w:type="dxa"/>
              </w:tcPr>
            </w:tcPrChange>
          </w:tcPr>
          <w:p w:rsidR="00BB0D26" w:rsidRDefault="00F05FCE" w:rsidP="00B8108E">
            <w:pPr>
              <w:spacing w:before="100" w:beforeAutospacing="1" w:after="100" w:afterAutospacing="1"/>
              <w:rPr>
                <w:rFonts w:ascii="Times New Roman" w:eastAsia="Times New Roman" w:hAnsi="Times New Roman" w:cs="Times New Roman"/>
                <w:sz w:val="24"/>
                <w:szCs w:val="24"/>
              </w:rPr>
            </w:pPr>
            <w:ins w:id="173" w:author="mudhihir H. Nyema" w:date="2024-01-29T08:35:00Z">
              <w:r>
                <w:rPr>
                  <w:rFonts w:ascii="Times New Roman" w:eastAsia="Times New Roman" w:hAnsi="Times New Roman" w:cs="Times New Roman"/>
                  <w:noProof/>
                  <w:sz w:val="24"/>
                  <w:szCs w:val="24"/>
                </w:rPr>
                <mc:AlternateContent>
                  <mc:Choice Requires="wpi">
                    <w:drawing>
                      <wp:anchor distT="0" distB="0" distL="114300" distR="114300" simplePos="0" relativeHeight="251831296" behindDoc="0" locked="0" layoutInCell="1" allowOverlap="1">
                        <wp:simplePos x="0" y="0"/>
                        <wp:positionH relativeFrom="column">
                          <wp:posOffset>102770</wp:posOffset>
                        </wp:positionH>
                        <wp:positionV relativeFrom="paragraph">
                          <wp:posOffset>36685</wp:posOffset>
                        </wp:positionV>
                        <wp:extent cx="146520" cy="128160"/>
                        <wp:effectExtent l="38100" t="38100" r="63500" b="62865"/>
                        <wp:wrapNone/>
                        <wp:docPr id="121" name="Ink 121"/>
                        <wp:cNvGraphicFramePr/>
                        <a:graphic xmlns:a="http://schemas.openxmlformats.org/drawingml/2006/main">
                          <a:graphicData uri="http://schemas.microsoft.com/office/word/2010/wordprocessingInk">
                            <w14:contentPart bwMode="auto" r:id="rId217">
                              <w14:nvContentPartPr>
                                <w14:cNvContentPartPr/>
                              </w14:nvContentPartPr>
                              <w14:xfrm>
                                <a:off x="0" y="0"/>
                                <a:ext cx="146520" cy="128160"/>
                              </w14:xfrm>
                            </w14:contentPart>
                          </a:graphicData>
                        </a:graphic>
                      </wp:anchor>
                    </w:drawing>
                  </mc:Choice>
                  <mc:Fallback>
                    <w:pict>
                      <v:shape w14:anchorId="1CA16A16" id="Ink 121" o:spid="_x0000_s1026" type="#_x0000_t75" style="position:absolute;margin-left:7.1pt;margin-top:1.9pt;width:13.6pt;height:12.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">
                        <v:imagedata r:id="rId218" o:title=""/>
                      </v:shape>
                    </w:pict>
                  </mc:Fallback>
                </mc:AlternateContent>
              </w:r>
            </w:ins>
            <w:ins w:id="174" w:author="mudhihir H. Nyema" w:date="2024-01-29T08:34:00Z">
              <w:r>
                <w:rPr>
                  <w:rFonts w:ascii="Times New Roman" w:eastAsia="Times New Roman" w:hAnsi="Times New Roman" w:cs="Times New Roman"/>
                  <w:noProof/>
                  <w:sz w:val="24"/>
                  <w:szCs w:val="24"/>
                </w:rPr>
                <mc:AlternateContent>
                  <mc:Choice Requires="wpi">
                    <w:drawing>
                      <wp:anchor distT="0" distB="0" distL="114300" distR="114300" simplePos="0" relativeHeight="251830272" behindDoc="0" locked="0" layoutInCell="1" allowOverlap="1">
                        <wp:simplePos x="0" y="0"/>
                        <wp:positionH relativeFrom="column">
                          <wp:posOffset>102770</wp:posOffset>
                        </wp:positionH>
                        <wp:positionV relativeFrom="paragraph">
                          <wp:posOffset>44245</wp:posOffset>
                        </wp:positionV>
                        <wp:extent cx="153000" cy="101520"/>
                        <wp:effectExtent l="57150" t="38100" r="57150" b="51435"/>
                        <wp:wrapNone/>
                        <wp:docPr id="119" name="Ink 119"/>
                        <wp:cNvGraphicFramePr/>
                        <a:graphic xmlns:a="http://schemas.openxmlformats.org/drawingml/2006/main">
                          <a:graphicData uri="http://schemas.microsoft.com/office/word/2010/wordprocessingInk">
                            <w14:contentPart bwMode="auto" r:id="rId219">
                              <w14:nvContentPartPr>
                                <w14:cNvContentPartPr/>
                              </w14:nvContentPartPr>
                              <w14:xfrm>
                                <a:off x="0" y="0"/>
                                <a:ext cx="153000" cy="101520"/>
                              </w14:xfrm>
                            </w14:contentPart>
                          </a:graphicData>
                        </a:graphic>
                      </wp:anchor>
                    </w:drawing>
                  </mc:Choice>
                  <mc:Fallback>
                    <w:pict>
                      <v:shape w14:anchorId="132B9C23" id="Ink 119" o:spid="_x0000_s1026" type="#_x0000_t75" style="position:absolute;margin-left:7.1pt;margin-top:2.5pt;width:14.1pt;height:10.0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">
                        <v:imagedata r:id="rId220" o:title=""/>
                      </v:shape>
                    </w:pict>
                  </mc:Fallback>
                </mc:AlternateContent>
              </w:r>
            </w:ins>
          </w:p>
        </w:tc>
        <w:tc>
          <w:tcPr>
            <w:tcW w:w="630" w:type="dxa"/>
            <w:tcPrChange w:id="175" w:author="mudhihir H. Nyema" w:date="2024-01-29T08:25:00Z">
              <w:tcPr>
                <w:tcW w:w="630" w:type="dxa"/>
              </w:tcPr>
            </w:tcPrChange>
          </w:tcPr>
          <w:p w:rsidR="00BB0D26" w:rsidRDefault="00F05FCE" w:rsidP="00B8108E">
            <w:pPr>
              <w:spacing w:before="100" w:beforeAutospacing="1" w:after="100" w:afterAutospacing="1"/>
              <w:rPr>
                <w:ins w:id="176" w:author="mudhihir H. Nyema" w:date="2024-01-29T08:25:00Z"/>
                <w:rFonts w:ascii="Times New Roman" w:eastAsia="Times New Roman" w:hAnsi="Times New Roman" w:cs="Times New Roman"/>
                <w:sz w:val="24"/>
                <w:szCs w:val="24"/>
              </w:rPr>
            </w:pPr>
            <w:ins w:id="177" w:author="mudhihir H. Nyema" w:date="2024-01-29T08:35:00Z">
              <w:r>
                <w:rPr>
                  <w:rFonts w:ascii="Times New Roman" w:eastAsia="Times New Roman" w:hAnsi="Times New Roman" w:cs="Times New Roman"/>
                  <w:noProof/>
                  <w:sz w:val="24"/>
                  <w:szCs w:val="24"/>
                </w:rPr>
                <mc:AlternateContent>
                  <mc:Choice Requires="wpi">
                    <w:drawing>
                      <wp:anchor distT="0" distB="0" distL="114300" distR="114300" simplePos="0" relativeHeight="251833344" behindDoc="0" locked="0" layoutInCell="1" allowOverlap="1">
                        <wp:simplePos x="0" y="0"/>
                        <wp:positionH relativeFrom="column">
                          <wp:posOffset>166400</wp:posOffset>
                        </wp:positionH>
                        <wp:positionV relativeFrom="paragraph">
                          <wp:posOffset>24805</wp:posOffset>
                        </wp:positionV>
                        <wp:extent cx="127440" cy="120960"/>
                        <wp:effectExtent l="38100" t="57150" r="63500" b="50800"/>
                        <wp:wrapNone/>
                        <wp:docPr id="123" name="Ink 123"/>
                        <wp:cNvGraphicFramePr/>
                        <a:graphic xmlns:a="http://schemas.openxmlformats.org/drawingml/2006/main">
                          <a:graphicData uri="http://schemas.microsoft.com/office/word/2010/wordprocessingInk">
                            <w14:contentPart bwMode="auto" r:id="rId221">
                              <w14:nvContentPartPr>
                                <w14:cNvContentPartPr/>
                              </w14:nvContentPartPr>
                              <w14:xfrm>
                                <a:off x="0" y="0"/>
                                <a:ext cx="127440" cy="120960"/>
                              </w14:xfrm>
                            </w14:contentPart>
                          </a:graphicData>
                        </a:graphic>
                      </wp:anchor>
                    </w:drawing>
                  </mc:Choice>
                  <mc:Fallback>
                    <w:pict>
                      <v:shape w14:anchorId="13082DD6" id="Ink 123" o:spid="_x0000_s1026" type="#_x0000_t75" style="position:absolute;margin-left:12.1pt;margin-top:.95pt;width:12.05pt;height:11.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">
                        <v:imagedata r:id="rId22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32320" behindDoc="0" locked="0" layoutInCell="1" allowOverlap="1">
                        <wp:simplePos x="0" y="0"/>
                        <wp:positionH relativeFrom="column">
                          <wp:posOffset>140840</wp:posOffset>
                        </wp:positionH>
                        <wp:positionV relativeFrom="paragraph">
                          <wp:posOffset>18325</wp:posOffset>
                        </wp:positionV>
                        <wp:extent cx="146520" cy="140040"/>
                        <wp:effectExtent l="38100" t="38100" r="63500" b="50800"/>
                        <wp:wrapNone/>
                        <wp:docPr id="122" name="Ink 122"/>
                        <wp:cNvGraphicFramePr/>
                        <a:graphic xmlns:a="http://schemas.openxmlformats.org/drawingml/2006/main">
                          <a:graphicData uri="http://schemas.microsoft.com/office/word/2010/wordprocessingInk">
                            <w14:contentPart bwMode="auto" r:id="rId223">
                              <w14:nvContentPartPr>
                                <w14:cNvContentPartPr/>
                              </w14:nvContentPartPr>
                              <w14:xfrm>
                                <a:off x="0" y="0"/>
                                <a:ext cx="146520" cy="140040"/>
                              </w14:xfrm>
                            </w14:contentPart>
                          </a:graphicData>
                        </a:graphic>
                      </wp:anchor>
                    </w:drawing>
                  </mc:Choice>
                  <mc:Fallback>
                    <w:pict>
                      <v:shape w14:anchorId="785747A1" id="Ink 122" o:spid="_x0000_s1026" type="#_x0000_t75" style="position:absolute;margin-left:10.1pt;margin-top:.45pt;width:13.6pt;height:13.0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">
                        <v:imagedata r:id="rId224" o:title=""/>
                      </v:shape>
                    </w:pict>
                  </mc:Fallback>
                </mc:AlternateContent>
              </w:r>
            </w:ins>
          </w:p>
        </w:tc>
      </w:tr>
      <w:tr w:rsidR="00BB0D26" w:rsidTr="00BB0D26">
        <w:tc>
          <w:tcPr>
            <w:tcW w:w="540" w:type="dxa"/>
            <w:tcPrChange w:id="178" w:author="mudhihir H. Nyema" w:date="2024-01-29T08:25:00Z">
              <w:tcPr>
                <w:tcW w:w="54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790" w:type="dxa"/>
            <w:tcPrChange w:id="179" w:author="mudhihir H. Nyema" w:date="2024-01-29T08:25:00Z">
              <w:tcPr>
                <w:tcW w:w="2790" w:type="dxa"/>
              </w:tcPr>
            </w:tcPrChange>
          </w:tcPr>
          <w:p w:rsidR="00BB0D26" w:rsidRDefault="00736F67" w:rsidP="00823195">
            <w:pPr>
              <w:spacing w:before="100" w:beforeAutospacing="1" w:after="100" w:afterAutospacing="1"/>
              <w:rPr>
                <w:rFonts w:ascii="Times New Roman" w:eastAsia="Times New Roman" w:hAnsi="Times New Roman" w:cs="Times New Roman"/>
                <w:sz w:val="24"/>
                <w:szCs w:val="24"/>
              </w:rPr>
            </w:pPr>
            <w:ins w:id="180" w:author="mudhihir H. Nyema" w:date="2024-01-29T08:31:00Z">
              <w:r>
                <w:t>(</w:t>
              </w:r>
              <w:r w:rsidRPr="003A7F7D">
                <w:rPr>
                  <w:rFonts w:ascii="Times New Roman" w:hAnsi="Times New Roman" w:cs="Times New Roman"/>
                  <w:noProof/>
                  <w:sz w:val="24"/>
                </w:rPr>
                <w:t>Wang</w:t>
              </w:r>
              <w:r>
                <w:rPr>
                  <w:rFonts w:ascii="Times New Roman" w:hAnsi="Times New Roman" w:cs="Times New Roman"/>
                  <w:noProof/>
                  <w:sz w:val="24"/>
                </w:rPr>
                <w:t>,2006)</w:t>
              </w:r>
              <w:r w:rsidDel="00736F67">
                <w:t xml:space="preserve"> </w:t>
              </w:r>
            </w:ins>
            <w:del w:id="181" w:author="mudhihir H. Nyema" w:date="2024-01-29T08:30:00Z">
              <w:r w:rsidR="00BB0D26" w:rsidDel="00736F67">
                <w:delText>(</w:delText>
              </w:r>
              <w:r w:rsidR="00BB0D26" w:rsidRPr="00F94C78" w:rsidDel="00736F67">
                <w:delText>Modeling, 2009</w:delText>
              </w:r>
              <w:r w:rsidR="00BB0D26" w:rsidDel="00736F67">
                <w:delText>)</w:delText>
              </w:r>
            </w:del>
          </w:p>
        </w:tc>
        <w:tc>
          <w:tcPr>
            <w:tcW w:w="720" w:type="dxa"/>
            <w:tcPrChange w:id="182" w:author="mudhihir H. Nyema" w:date="2024-01-29T08:25:00Z">
              <w:tcPr>
                <w:tcW w:w="72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83"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35392" behindDoc="0" locked="0" layoutInCell="1" allowOverlap="1">
                        <wp:simplePos x="0" y="0"/>
                        <wp:positionH relativeFrom="column">
                          <wp:posOffset>128150</wp:posOffset>
                        </wp:positionH>
                        <wp:positionV relativeFrom="paragraph">
                          <wp:posOffset>33815</wp:posOffset>
                        </wp:positionV>
                        <wp:extent cx="127800" cy="140040"/>
                        <wp:effectExtent l="38100" t="38100" r="62865" b="50800"/>
                        <wp:wrapNone/>
                        <wp:docPr id="125" name="Ink 125"/>
                        <wp:cNvGraphicFramePr/>
                        <a:graphic xmlns:a="http://schemas.openxmlformats.org/drawingml/2006/main">
                          <a:graphicData uri="http://schemas.microsoft.com/office/word/2010/wordprocessingInk">
                            <w14:contentPart bwMode="auto" r:id="rId225">
                              <w14:nvContentPartPr>
                                <w14:cNvContentPartPr/>
                              </w14:nvContentPartPr>
                              <w14:xfrm>
                                <a:off x="0" y="0"/>
                                <a:ext cx="127800" cy="140040"/>
                              </w14:xfrm>
                            </w14:contentPart>
                          </a:graphicData>
                        </a:graphic>
                      </wp:anchor>
                    </w:drawing>
                  </mc:Choice>
                  <mc:Fallback>
                    <w:pict>
                      <v:shape w14:anchorId="6DA26885" id="Ink 125" o:spid="_x0000_s1026" type="#_x0000_t75" style="position:absolute;margin-left:9.1pt;margin-top:1.65pt;width:12.05pt;height:13.0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">
                        <v:imagedata r:id="rId22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34368" behindDoc="0" locked="0" layoutInCell="1" allowOverlap="1">
                        <wp:simplePos x="0" y="0"/>
                        <wp:positionH relativeFrom="column">
                          <wp:posOffset>83870</wp:posOffset>
                        </wp:positionH>
                        <wp:positionV relativeFrom="paragraph">
                          <wp:posOffset>44255</wp:posOffset>
                        </wp:positionV>
                        <wp:extent cx="214200" cy="91440"/>
                        <wp:effectExtent l="38100" t="38100" r="52705" b="60960"/>
                        <wp:wrapNone/>
                        <wp:docPr id="124" name="Ink 124"/>
                        <wp:cNvGraphicFramePr/>
                        <a:graphic xmlns:a="http://schemas.openxmlformats.org/drawingml/2006/main">
                          <a:graphicData uri="http://schemas.microsoft.com/office/word/2010/wordprocessingInk">
                            <w14:contentPart bwMode="auto" r:id="rId227">
                              <w14:nvContentPartPr>
                                <w14:cNvContentPartPr/>
                              </w14:nvContentPartPr>
                              <w14:xfrm>
                                <a:off x="0" y="0"/>
                                <a:ext cx="214200" cy="91440"/>
                              </w14:xfrm>
                            </w14:contentPart>
                          </a:graphicData>
                        </a:graphic>
                      </wp:anchor>
                    </w:drawing>
                  </mc:Choice>
                  <mc:Fallback>
                    <w:pict>
                      <v:shape w14:anchorId="15158FF0" id="Ink 124" o:spid="_x0000_s1026" type="#_x0000_t75" style="position:absolute;margin-left:5.6pt;margin-top:2.5pt;width:18.85pt;height:9.2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">
                        <v:imagedata r:id="rId228" o:title=""/>
                      </v:shape>
                    </w:pict>
                  </mc:Fallback>
                </mc:AlternateContent>
              </w:r>
            </w:ins>
          </w:p>
        </w:tc>
        <w:tc>
          <w:tcPr>
            <w:tcW w:w="810" w:type="dxa"/>
            <w:tcPrChange w:id="184" w:author="mudhihir H. Nyema" w:date="2024-01-29T08:25:00Z">
              <w:tcPr>
                <w:tcW w:w="81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85"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37440" behindDoc="0" locked="0" layoutInCell="1" allowOverlap="1">
                        <wp:simplePos x="0" y="0"/>
                        <wp:positionH relativeFrom="column">
                          <wp:posOffset>230030</wp:posOffset>
                        </wp:positionH>
                        <wp:positionV relativeFrom="paragraph">
                          <wp:posOffset>90695</wp:posOffset>
                        </wp:positionV>
                        <wp:extent cx="89280" cy="102240"/>
                        <wp:effectExtent l="38100" t="38100" r="63500" b="50165"/>
                        <wp:wrapNone/>
                        <wp:docPr id="127" name="Ink 127"/>
                        <wp:cNvGraphicFramePr/>
                        <a:graphic xmlns:a="http://schemas.openxmlformats.org/drawingml/2006/main">
                          <a:graphicData uri="http://schemas.microsoft.com/office/word/2010/wordprocessingInk">
                            <w14:contentPart bwMode="auto" r:id="rId229">
                              <w14:nvContentPartPr>
                                <w14:cNvContentPartPr/>
                              </w14:nvContentPartPr>
                              <w14:xfrm>
                                <a:off x="0" y="0"/>
                                <a:ext cx="89280" cy="102240"/>
                              </w14:xfrm>
                            </w14:contentPart>
                          </a:graphicData>
                        </a:graphic>
                      </wp:anchor>
                    </w:drawing>
                  </mc:Choice>
                  <mc:Fallback>
                    <w:pict>
                      <v:shape w14:anchorId="1C1717F1" id="Ink 127" o:spid="_x0000_s1026" type="#_x0000_t75" style="position:absolute;margin-left:17.1pt;margin-top:6.15pt;width:9.05pt;height:10.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">
                        <v:imagedata r:id="rId23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36416" behindDoc="0" locked="0" layoutInCell="1" allowOverlap="1">
                        <wp:simplePos x="0" y="0"/>
                        <wp:positionH relativeFrom="column">
                          <wp:posOffset>217070</wp:posOffset>
                        </wp:positionH>
                        <wp:positionV relativeFrom="paragraph">
                          <wp:posOffset>65495</wp:posOffset>
                        </wp:positionV>
                        <wp:extent cx="108360" cy="109080"/>
                        <wp:effectExtent l="38100" t="57150" r="63500" b="62865"/>
                        <wp:wrapNone/>
                        <wp:docPr id="126" name="Ink 126"/>
                        <wp:cNvGraphicFramePr/>
                        <a:graphic xmlns:a="http://schemas.openxmlformats.org/drawingml/2006/main">
                          <a:graphicData uri="http://schemas.microsoft.com/office/word/2010/wordprocessingInk">
                            <w14:contentPart bwMode="auto" r:id="rId231">
                              <w14:nvContentPartPr>
                                <w14:cNvContentPartPr/>
                              </w14:nvContentPartPr>
                              <w14:xfrm>
                                <a:off x="0" y="0"/>
                                <a:ext cx="108360" cy="109080"/>
                              </w14:xfrm>
                            </w14:contentPart>
                          </a:graphicData>
                        </a:graphic>
                      </wp:anchor>
                    </w:drawing>
                  </mc:Choice>
                  <mc:Fallback>
                    <w:pict>
                      <v:shape w14:anchorId="6BEE7B20" id="Ink 126" o:spid="_x0000_s1026" type="#_x0000_t75" style="position:absolute;margin-left:16.1pt;margin-top:4.15pt;width:10.55pt;height:10.6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">
                        <v:imagedata r:id="rId232" o:title=""/>
                      </v:shape>
                    </w:pict>
                  </mc:Fallback>
                </mc:AlternateContent>
              </w:r>
            </w:ins>
          </w:p>
        </w:tc>
        <w:tc>
          <w:tcPr>
            <w:tcW w:w="900" w:type="dxa"/>
            <w:tcPrChange w:id="186" w:author="mudhihir H. Nyema" w:date="2024-01-29T08:25:00Z">
              <w:tcPr>
                <w:tcW w:w="90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87"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39488" behindDoc="0" locked="0" layoutInCell="1" allowOverlap="1">
                        <wp:simplePos x="0" y="0"/>
                        <wp:positionH relativeFrom="column">
                          <wp:posOffset>210680</wp:posOffset>
                        </wp:positionH>
                        <wp:positionV relativeFrom="paragraph">
                          <wp:posOffset>39935</wp:posOffset>
                        </wp:positionV>
                        <wp:extent cx="153000" cy="159840"/>
                        <wp:effectExtent l="57150" t="57150" r="57150" b="50165"/>
                        <wp:wrapNone/>
                        <wp:docPr id="129" name="Ink 129"/>
                        <wp:cNvGraphicFramePr/>
                        <a:graphic xmlns:a="http://schemas.openxmlformats.org/drawingml/2006/main">
                          <a:graphicData uri="http://schemas.microsoft.com/office/word/2010/wordprocessingInk">
                            <w14:contentPart bwMode="auto" r:id="rId233">
                              <w14:nvContentPartPr>
                                <w14:cNvContentPartPr/>
                              </w14:nvContentPartPr>
                              <w14:xfrm>
                                <a:off x="0" y="0"/>
                                <a:ext cx="153000" cy="159840"/>
                              </w14:xfrm>
                            </w14:contentPart>
                          </a:graphicData>
                        </a:graphic>
                      </wp:anchor>
                    </w:drawing>
                  </mc:Choice>
                  <mc:Fallback>
                    <w:pict>
                      <v:shape w14:anchorId="2E37E36F" id="Ink 129" o:spid="_x0000_s1026" type="#_x0000_t75" style="position:absolute;margin-left:15.6pt;margin-top:2.15pt;width:14.1pt;height:14.6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">
                        <v:imagedata r:id="rId23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38464" behindDoc="0" locked="0" layoutInCell="1" allowOverlap="1">
                        <wp:simplePos x="0" y="0"/>
                        <wp:positionH relativeFrom="column">
                          <wp:posOffset>159920</wp:posOffset>
                        </wp:positionH>
                        <wp:positionV relativeFrom="paragraph">
                          <wp:posOffset>52535</wp:posOffset>
                        </wp:positionV>
                        <wp:extent cx="228960" cy="70560"/>
                        <wp:effectExtent l="57150" t="57150" r="57150" b="62865"/>
                        <wp:wrapNone/>
                        <wp:docPr id="128" name="Ink 128"/>
                        <wp:cNvGraphicFramePr/>
                        <a:graphic xmlns:a="http://schemas.openxmlformats.org/drawingml/2006/main">
                          <a:graphicData uri="http://schemas.microsoft.com/office/word/2010/wordprocessingInk">
                            <w14:contentPart bwMode="auto" r:id="rId235">
                              <w14:nvContentPartPr>
                                <w14:cNvContentPartPr/>
                              </w14:nvContentPartPr>
                              <w14:xfrm>
                                <a:off x="0" y="0"/>
                                <a:ext cx="228960" cy="70560"/>
                              </w14:xfrm>
                            </w14:contentPart>
                          </a:graphicData>
                        </a:graphic>
                      </wp:anchor>
                    </w:drawing>
                  </mc:Choice>
                  <mc:Fallback>
                    <w:pict>
                      <v:shape w14:anchorId="6EA60E9F" id="Ink 128" o:spid="_x0000_s1026" type="#_x0000_t75" style="position:absolute;margin-left:11.6pt;margin-top:3.15pt;width:20.05pt;height:7.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">
                        <v:imagedata r:id="rId236" o:title=""/>
                      </v:shape>
                    </w:pict>
                  </mc:Fallback>
                </mc:AlternateContent>
              </w:r>
            </w:ins>
          </w:p>
        </w:tc>
        <w:tc>
          <w:tcPr>
            <w:tcW w:w="990" w:type="dxa"/>
            <w:tcPrChange w:id="188" w:author="mudhihir H. Nyema" w:date="2024-01-29T08:25:00Z">
              <w:tcPr>
                <w:tcW w:w="99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89"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41536" behindDoc="0" locked="0" layoutInCell="1" allowOverlap="1">
                        <wp:simplePos x="0" y="0"/>
                        <wp:positionH relativeFrom="column">
                          <wp:posOffset>268100</wp:posOffset>
                        </wp:positionH>
                        <wp:positionV relativeFrom="paragraph">
                          <wp:posOffset>21935</wp:posOffset>
                        </wp:positionV>
                        <wp:extent cx="114480" cy="113760"/>
                        <wp:effectExtent l="57150" t="57150" r="57150" b="57785"/>
                        <wp:wrapNone/>
                        <wp:docPr id="131" name="Ink 131"/>
                        <wp:cNvGraphicFramePr/>
                        <a:graphic xmlns:a="http://schemas.openxmlformats.org/drawingml/2006/main">
                          <a:graphicData uri="http://schemas.microsoft.com/office/word/2010/wordprocessingInk">
                            <w14:contentPart bwMode="auto" r:id="rId237">
                              <w14:nvContentPartPr>
                                <w14:cNvContentPartPr/>
                              </w14:nvContentPartPr>
                              <w14:xfrm>
                                <a:off x="0" y="0"/>
                                <a:ext cx="114480" cy="113760"/>
                              </w14:xfrm>
                            </w14:contentPart>
                          </a:graphicData>
                        </a:graphic>
                      </wp:anchor>
                    </w:drawing>
                  </mc:Choice>
                  <mc:Fallback>
                    <w:pict>
                      <v:shape w14:anchorId="301E83CD" id="Ink 131" o:spid="_x0000_s1026" type="#_x0000_t75" style="position:absolute;margin-left:20.1pt;margin-top:.75pt;width:11pt;height:10.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">
                        <v:imagedata r:id="rId23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40512" behindDoc="0" locked="0" layoutInCell="1" allowOverlap="1">
                        <wp:simplePos x="0" y="0"/>
                        <wp:positionH relativeFrom="column">
                          <wp:posOffset>236060</wp:posOffset>
                        </wp:positionH>
                        <wp:positionV relativeFrom="paragraph">
                          <wp:posOffset>39935</wp:posOffset>
                        </wp:positionV>
                        <wp:extent cx="146520" cy="89280"/>
                        <wp:effectExtent l="38100" t="38100" r="63500" b="63500"/>
                        <wp:wrapNone/>
                        <wp:docPr id="130" name="Ink 130"/>
                        <wp:cNvGraphicFramePr/>
                        <a:graphic xmlns:a="http://schemas.openxmlformats.org/drawingml/2006/main">
                          <a:graphicData uri="http://schemas.microsoft.com/office/word/2010/wordprocessingInk">
                            <w14:contentPart bwMode="auto" r:id="rId239">
                              <w14:nvContentPartPr>
                                <w14:cNvContentPartPr/>
                              </w14:nvContentPartPr>
                              <w14:xfrm>
                                <a:off x="0" y="0"/>
                                <a:ext cx="146520" cy="89280"/>
                              </w14:xfrm>
                            </w14:contentPart>
                          </a:graphicData>
                        </a:graphic>
                      </wp:anchor>
                    </w:drawing>
                  </mc:Choice>
                  <mc:Fallback>
                    <w:pict>
                      <v:shape w14:anchorId="12E79B32" id="Ink 130" o:spid="_x0000_s1026" type="#_x0000_t75" style="position:absolute;margin-left:17.6pt;margin-top:2.15pt;width:13.6pt;height:9.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">
                        <v:imagedata r:id="rId240" o:title=""/>
                      </v:shape>
                    </w:pict>
                  </mc:Fallback>
                </mc:AlternateContent>
              </w:r>
            </w:ins>
          </w:p>
        </w:tc>
        <w:tc>
          <w:tcPr>
            <w:tcW w:w="810" w:type="dxa"/>
            <w:tcPrChange w:id="190" w:author="mudhihir H. Nyema" w:date="2024-01-29T08:25:00Z">
              <w:tcPr>
                <w:tcW w:w="81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91"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43584" behindDoc="0" locked="0" layoutInCell="1" allowOverlap="1">
                        <wp:simplePos x="0" y="0"/>
                        <wp:positionH relativeFrom="column">
                          <wp:posOffset>160010</wp:posOffset>
                        </wp:positionH>
                        <wp:positionV relativeFrom="paragraph">
                          <wp:posOffset>14735</wp:posOffset>
                        </wp:positionV>
                        <wp:extent cx="127440" cy="133560"/>
                        <wp:effectExtent l="38100" t="38100" r="63500" b="57150"/>
                        <wp:wrapNone/>
                        <wp:docPr id="133" name="Ink 133"/>
                        <wp:cNvGraphicFramePr/>
                        <a:graphic xmlns:a="http://schemas.openxmlformats.org/drawingml/2006/main">
                          <a:graphicData uri="http://schemas.microsoft.com/office/word/2010/wordprocessingInk">
                            <w14:contentPart bwMode="auto" r:id="rId241">
                              <w14:nvContentPartPr>
                                <w14:cNvContentPartPr/>
                              </w14:nvContentPartPr>
                              <w14:xfrm>
                                <a:off x="0" y="0"/>
                                <a:ext cx="127440" cy="133560"/>
                              </w14:xfrm>
                            </w14:contentPart>
                          </a:graphicData>
                        </a:graphic>
                      </wp:anchor>
                    </w:drawing>
                  </mc:Choice>
                  <mc:Fallback>
                    <w:pict>
                      <v:shape w14:anchorId="3EF16983" id="Ink 133" o:spid="_x0000_s1026" type="#_x0000_t75" style="position:absolute;margin-left:11.6pt;margin-top:.15pt;width:12.05pt;height:12.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">
                        <v:imagedata r:id="rId24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42560" behindDoc="0" locked="0" layoutInCell="1" allowOverlap="1">
                        <wp:simplePos x="0" y="0"/>
                        <wp:positionH relativeFrom="column">
                          <wp:posOffset>134450</wp:posOffset>
                        </wp:positionH>
                        <wp:positionV relativeFrom="paragraph">
                          <wp:posOffset>42815</wp:posOffset>
                        </wp:positionV>
                        <wp:extent cx="133920" cy="73800"/>
                        <wp:effectExtent l="38100" t="38100" r="57150" b="59690"/>
                        <wp:wrapNone/>
                        <wp:docPr id="132" name="Ink 132"/>
                        <wp:cNvGraphicFramePr/>
                        <a:graphic xmlns:a="http://schemas.openxmlformats.org/drawingml/2006/main">
                          <a:graphicData uri="http://schemas.microsoft.com/office/word/2010/wordprocessingInk">
                            <w14:contentPart bwMode="auto" r:id="rId243">
                              <w14:nvContentPartPr>
                                <w14:cNvContentPartPr/>
                              </w14:nvContentPartPr>
                              <w14:xfrm>
                                <a:off x="0" y="0"/>
                                <a:ext cx="133920" cy="73800"/>
                              </w14:xfrm>
                            </w14:contentPart>
                          </a:graphicData>
                        </a:graphic>
                      </wp:anchor>
                    </w:drawing>
                  </mc:Choice>
                  <mc:Fallback>
                    <w:pict>
                      <v:shape w14:anchorId="07F99942" id="Ink 132" o:spid="_x0000_s1026" type="#_x0000_t75" style="position:absolute;margin-left:9.6pt;margin-top:2.35pt;width:12.6pt;height:7.8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">
                        <v:imagedata r:id="rId244" o:title=""/>
                      </v:shape>
                    </w:pict>
                  </mc:Fallback>
                </mc:AlternateContent>
              </w:r>
            </w:ins>
          </w:p>
        </w:tc>
        <w:tc>
          <w:tcPr>
            <w:tcW w:w="900" w:type="dxa"/>
            <w:tcPrChange w:id="192" w:author="mudhihir H. Nyema" w:date="2024-01-29T08:25:00Z">
              <w:tcPr>
                <w:tcW w:w="90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93"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44608" behindDoc="0" locked="0" layoutInCell="1" allowOverlap="1">
                        <wp:simplePos x="0" y="0"/>
                        <wp:positionH relativeFrom="column">
                          <wp:posOffset>7460</wp:posOffset>
                        </wp:positionH>
                        <wp:positionV relativeFrom="paragraph">
                          <wp:posOffset>39935</wp:posOffset>
                        </wp:positionV>
                        <wp:extent cx="280080" cy="140040"/>
                        <wp:effectExtent l="38100" t="38100" r="62865" b="50800"/>
                        <wp:wrapNone/>
                        <wp:docPr id="134" name="Ink 134"/>
                        <wp:cNvGraphicFramePr/>
                        <a:graphic xmlns:a="http://schemas.openxmlformats.org/drawingml/2006/main">
                          <a:graphicData uri="http://schemas.microsoft.com/office/word/2010/wordprocessingInk">
                            <w14:contentPart bwMode="auto" r:id="rId245">
                              <w14:nvContentPartPr>
                                <w14:cNvContentPartPr/>
                              </w14:nvContentPartPr>
                              <w14:xfrm>
                                <a:off x="0" y="0"/>
                                <a:ext cx="280080" cy="140040"/>
                              </w14:xfrm>
                            </w14:contentPart>
                          </a:graphicData>
                        </a:graphic>
                      </wp:anchor>
                    </w:drawing>
                  </mc:Choice>
                  <mc:Fallback>
                    <w:pict>
                      <v:shape w14:anchorId="7E71FA13" id="Ink 134" o:spid="_x0000_s1026" type="#_x0000_t75" style="position:absolute;margin-left:-.4pt;margin-top:2.15pt;width:24.05pt;height:13.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">
                        <v:imagedata r:id="rId246" o:title=""/>
                      </v:shape>
                    </w:pict>
                  </mc:Fallback>
                </mc:AlternateContent>
              </w:r>
            </w:ins>
          </w:p>
        </w:tc>
        <w:tc>
          <w:tcPr>
            <w:tcW w:w="900" w:type="dxa"/>
            <w:tcPrChange w:id="194" w:author="mudhihir H. Nyema" w:date="2024-01-29T08:25:00Z">
              <w:tcPr>
                <w:tcW w:w="90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95"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46656" behindDoc="0" locked="0" layoutInCell="1" allowOverlap="1">
                        <wp:simplePos x="0" y="0"/>
                        <wp:positionH relativeFrom="column">
                          <wp:posOffset>140840</wp:posOffset>
                        </wp:positionH>
                        <wp:positionV relativeFrom="paragraph">
                          <wp:posOffset>59015</wp:posOffset>
                        </wp:positionV>
                        <wp:extent cx="197280" cy="70920"/>
                        <wp:effectExtent l="38100" t="57150" r="50800" b="62865"/>
                        <wp:wrapNone/>
                        <wp:docPr id="136" name="Ink 136"/>
                        <wp:cNvGraphicFramePr/>
                        <a:graphic xmlns:a="http://schemas.openxmlformats.org/drawingml/2006/main">
                          <a:graphicData uri="http://schemas.microsoft.com/office/word/2010/wordprocessingInk">
                            <w14:contentPart bwMode="auto" r:id="rId247">
                              <w14:nvContentPartPr>
                                <w14:cNvContentPartPr/>
                              </w14:nvContentPartPr>
                              <w14:xfrm>
                                <a:off x="0" y="0"/>
                                <a:ext cx="197280" cy="70920"/>
                              </w14:xfrm>
                            </w14:contentPart>
                          </a:graphicData>
                        </a:graphic>
                      </wp:anchor>
                    </w:drawing>
                  </mc:Choice>
                  <mc:Fallback>
                    <w:pict>
                      <v:shape w14:anchorId="2CCE4E33" id="Ink 136" o:spid="_x0000_s1026" type="#_x0000_t75" style="position:absolute;margin-left:10.1pt;margin-top:3.65pt;width:17.55pt;height:7.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">
                        <v:imagedata r:id="rId24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45632" behindDoc="0" locked="0" layoutInCell="1" allowOverlap="1">
                        <wp:simplePos x="0" y="0"/>
                        <wp:positionH relativeFrom="column">
                          <wp:posOffset>128240</wp:posOffset>
                        </wp:positionH>
                        <wp:positionV relativeFrom="paragraph">
                          <wp:posOffset>59015</wp:posOffset>
                        </wp:positionV>
                        <wp:extent cx="190800" cy="83160"/>
                        <wp:effectExtent l="57150" t="57150" r="57150" b="50800"/>
                        <wp:wrapNone/>
                        <wp:docPr id="135" name="Ink 135"/>
                        <wp:cNvGraphicFramePr/>
                        <a:graphic xmlns:a="http://schemas.openxmlformats.org/drawingml/2006/main">
                          <a:graphicData uri="http://schemas.microsoft.com/office/word/2010/wordprocessingInk">
                            <w14:contentPart bwMode="auto" r:id="rId249">
                              <w14:nvContentPartPr>
                                <w14:cNvContentPartPr/>
                              </w14:nvContentPartPr>
                              <w14:xfrm>
                                <a:off x="0" y="0"/>
                                <a:ext cx="190800" cy="83160"/>
                              </w14:xfrm>
                            </w14:contentPart>
                          </a:graphicData>
                        </a:graphic>
                      </wp:anchor>
                    </w:drawing>
                  </mc:Choice>
                  <mc:Fallback>
                    <w:pict>
                      <v:shape w14:anchorId="59C0EDBF" id="Ink 135" o:spid="_x0000_s1026" type="#_x0000_t75" style="position:absolute;margin-left:9.1pt;margin-top:3.65pt;width:17pt;height:8.6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">
                        <v:imagedata r:id="rId250" o:title=""/>
                      </v:shape>
                    </w:pict>
                  </mc:Fallback>
                </mc:AlternateContent>
              </w:r>
            </w:ins>
          </w:p>
        </w:tc>
        <w:tc>
          <w:tcPr>
            <w:tcW w:w="630" w:type="dxa"/>
            <w:tcPrChange w:id="196" w:author="mudhihir H. Nyema" w:date="2024-01-29T08:25:00Z">
              <w:tcPr>
                <w:tcW w:w="63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197" w:author="mudhihir H. Nyema" w:date="2024-01-29T08:37:00Z">
              <w:r>
                <w:rPr>
                  <w:rFonts w:ascii="Times New Roman" w:eastAsia="Times New Roman" w:hAnsi="Times New Roman" w:cs="Times New Roman"/>
                  <w:noProof/>
                  <w:sz w:val="24"/>
                  <w:szCs w:val="24"/>
                </w:rPr>
                <mc:AlternateContent>
                  <mc:Choice Requires="wpi">
                    <w:drawing>
                      <wp:anchor distT="0" distB="0" distL="114300" distR="114300" simplePos="0" relativeHeight="251849728" behindDoc="0" locked="0" layoutInCell="1" allowOverlap="1">
                        <wp:simplePos x="0" y="0"/>
                        <wp:positionH relativeFrom="column">
                          <wp:posOffset>71180</wp:posOffset>
                        </wp:positionH>
                        <wp:positionV relativeFrom="paragraph">
                          <wp:posOffset>46415</wp:posOffset>
                        </wp:positionV>
                        <wp:extent cx="222480" cy="109080"/>
                        <wp:effectExtent l="57150" t="57150" r="44450" b="62865"/>
                        <wp:wrapNone/>
                        <wp:docPr id="141" name="Ink 141"/>
                        <wp:cNvGraphicFramePr/>
                        <a:graphic xmlns:a="http://schemas.openxmlformats.org/drawingml/2006/main">
                          <a:graphicData uri="http://schemas.microsoft.com/office/word/2010/wordprocessingInk">
                            <w14:contentPart bwMode="auto" r:id="rId251">
                              <w14:nvContentPartPr>
                                <w14:cNvContentPartPr/>
                              </w14:nvContentPartPr>
                              <w14:xfrm>
                                <a:off x="0" y="0"/>
                                <a:ext cx="222480" cy="109080"/>
                              </w14:xfrm>
                            </w14:contentPart>
                          </a:graphicData>
                        </a:graphic>
                      </wp:anchor>
                    </w:drawing>
                  </mc:Choice>
                  <mc:Fallback>
                    <w:pict>
                      <v:shape w14:anchorId="1BDE1248" id="Ink 141" o:spid="_x0000_s1026" type="#_x0000_t75" style="position:absolute;margin-left:4.6pt;margin-top:2.65pt;width:19.5pt;height:10.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">
                        <v:imagedata r:id="rId25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48704" behindDoc="0" locked="0" layoutInCell="1" allowOverlap="1">
                        <wp:simplePos x="0" y="0"/>
                        <wp:positionH relativeFrom="column">
                          <wp:posOffset>64700</wp:posOffset>
                        </wp:positionH>
                        <wp:positionV relativeFrom="paragraph">
                          <wp:posOffset>46055</wp:posOffset>
                        </wp:positionV>
                        <wp:extent cx="248040" cy="102240"/>
                        <wp:effectExtent l="38100" t="38100" r="57150" b="50165"/>
                        <wp:wrapNone/>
                        <wp:docPr id="139" name="Ink 139"/>
                        <wp:cNvGraphicFramePr/>
                        <a:graphic xmlns:a="http://schemas.openxmlformats.org/drawingml/2006/main">
                          <a:graphicData uri="http://schemas.microsoft.com/office/word/2010/wordprocessingInk">
                            <w14:contentPart bwMode="auto" r:id="rId253">
                              <w14:nvContentPartPr>
                                <w14:cNvContentPartPr/>
                              </w14:nvContentPartPr>
                              <w14:xfrm>
                                <a:off x="0" y="0"/>
                                <a:ext cx="248040" cy="102240"/>
                              </w14:xfrm>
                            </w14:contentPart>
                          </a:graphicData>
                        </a:graphic>
                      </wp:anchor>
                    </w:drawing>
                  </mc:Choice>
                  <mc:Fallback>
                    <w:pict>
                      <v:shape w14:anchorId="22F3FF42" id="Ink 139" o:spid="_x0000_s1026" type="#_x0000_t75" style="position:absolute;margin-left:4.1pt;margin-top:2.65pt;width:21.55pt;height:10.0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">
                        <v:imagedata r:id="rId254" o:title=""/>
                      </v:shape>
                    </w:pict>
                  </mc:Fallback>
                </mc:AlternateContent>
              </w:r>
            </w:ins>
            <w:ins w:id="198" w:author="mudhihir H. Nyema" w:date="2024-01-29T08:36:00Z">
              <w:r>
                <w:rPr>
                  <w:rFonts w:ascii="Times New Roman" w:eastAsia="Times New Roman" w:hAnsi="Times New Roman" w:cs="Times New Roman"/>
                  <w:noProof/>
                  <w:sz w:val="24"/>
                  <w:szCs w:val="24"/>
                </w:rPr>
                <mc:AlternateContent>
                  <mc:Choice Requires="wpi">
                    <w:drawing>
                      <wp:anchor distT="0" distB="0" distL="114300" distR="114300" simplePos="0" relativeHeight="251847680" behindDoc="0" locked="0" layoutInCell="1" allowOverlap="1">
                        <wp:simplePos x="0" y="0"/>
                        <wp:positionH relativeFrom="column">
                          <wp:posOffset>261620</wp:posOffset>
                        </wp:positionH>
                        <wp:positionV relativeFrom="paragraph">
                          <wp:posOffset>71615</wp:posOffset>
                        </wp:positionV>
                        <wp:extent cx="360" cy="360"/>
                        <wp:effectExtent l="57150" t="57150" r="57150" b="57150"/>
                        <wp:wrapNone/>
                        <wp:docPr id="137" name="Ink 137"/>
                        <wp:cNvGraphicFramePr/>
                        <a:graphic xmlns:a="http://schemas.openxmlformats.org/drawingml/2006/main">
                          <a:graphicData uri="http://schemas.microsoft.com/office/word/2010/wordprocessingInk">
                            <w14:contentPart bwMode="auto" r:id="rId255">
                              <w14:nvContentPartPr>
                                <w14:cNvContentPartPr/>
                              </w14:nvContentPartPr>
                              <w14:xfrm>
                                <a:off x="0" y="0"/>
                                <a:ext cx="360" cy="360"/>
                              </w14:xfrm>
                            </w14:contentPart>
                          </a:graphicData>
                        </a:graphic>
                      </wp:anchor>
                    </w:drawing>
                  </mc:Choice>
                  <mc:Fallback>
                    <w:pict>
                      <v:shape w14:anchorId="6453E21E" id="Ink 137" o:spid="_x0000_s1026" type="#_x0000_t75" style="position:absolute;margin-left:19.6pt;margin-top:4.65pt;width:2.05pt;height:2.0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">
                        <v:imagedata r:id="rId256" o:title=""/>
                      </v:shape>
                    </w:pict>
                  </mc:Fallback>
                </mc:AlternateContent>
              </w:r>
            </w:ins>
          </w:p>
        </w:tc>
        <w:tc>
          <w:tcPr>
            <w:tcW w:w="630" w:type="dxa"/>
            <w:tcPrChange w:id="199" w:author="mudhihir H. Nyema" w:date="2024-01-29T08:25:00Z">
              <w:tcPr>
                <w:tcW w:w="630" w:type="dxa"/>
              </w:tcPr>
            </w:tcPrChange>
          </w:tcPr>
          <w:p w:rsidR="00BB0D26" w:rsidRDefault="00F05FCE" w:rsidP="00823195">
            <w:pPr>
              <w:spacing w:before="100" w:beforeAutospacing="1" w:after="100" w:afterAutospacing="1"/>
              <w:rPr>
                <w:rFonts w:ascii="Times New Roman" w:eastAsia="Times New Roman" w:hAnsi="Times New Roman" w:cs="Times New Roman"/>
                <w:sz w:val="24"/>
                <w:szCs w:val="24"/>
              </w:rPr>
            </w:pPr>
            <w:ins w:id="200" w:author="mudhihir H. Nyema" w:date="2024-01-29T08:37:00Z">
              <w:r>
                <w:rPr>
                  <w:rFonts w:ascii="Times New Roman" w:eastAsia="Times New Roman" w:hAnsi="Times New Roman" w:cs="Times New Roman"/>
                  <w:noProof/>
                  <w:sz w:val="24"/>
                  <w:szCs w:val="24"/>
                </w:rPr>
                <mc:AlternateContent>
                  <mc:Choice Requires="wpi">
                    <w:drawing>
                      <wp:anchor distT="0" distB="0" distL="114300" distR="114300" simplePos="0" relativeHeight="251851776" behindDoc="0" locked="0" layoutInCell="1" allowOverlap="1">
                        <wp:simplePos x="0" y="0"/>
                        <wp:positionH relativeFrom="column">
                          <wp:posOffset>1250</wp:posOffset>
                        </wp:positionH>
                        <wp:positionV relativeFrom="paragraph">
                          <wp:posOffset>27335</wp:posOffset>
                        </wp:positionV>
                        <wp:extent cx="261360" cy="108360"/>
                        <wp:effectExtent l="57150" t="38100" r="43815" b="63500"/>
                        <wp:wrapNone/>
                        <wp:docPr id="145" name="Ink 145"/>
                        <wp:cNvGraphicFramePr/>
                        <a:graphic xmlns:a="http://schemas.openxmlformats.org/drawingml/2006/main">
                          <a:graphicData uri="http://schemas.microsoft.com/office/word/2010/wordprocessingInk">
                            <w14:contentPart bwMode="auto" r:id="rId257">
                              <w14:nvContentPartPr>
                                <w14:cNvContentPartPr/>
                              </w14:nvContentPartPr>
                              <w14:xfrm>
                                <a:off x="0" y="0"/>
                                <a:ext cx="261360" cy="108360"/>
                              </w14:xfrm>
                            </w14:contentPart>
                          </a:graphicData>
                        </a:graphic>
                      </wp:anchor>
                    </w:drawing>
                  </mc:Choice>
                  <mc:Fallback>
                    <w:pict>
                      <v:shape w14:anchorId="1D48928A" id="Ink 145" o:spid="_x0000_s1026" type="#_x0000_t75" style="position:absolute;margin-left:-.9pt;margin-top:1.15pt;width:22.6pt;height:10.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">
                        <v:imagedata r:id="rId25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50752" behindDoc="0" locked="0" layoutInCell="1" allowOverlap="1">
                        <wp:simplePos x="0" y="0"/>
                        <wp:positionH relativeFrom="column">
                          <wp:posOffset>13850</wp:posOffset>
                        </wp:positionH>
                        <wp:positionV relativeFrom="paragraph">
                          <wp:posOffset>52535</wp:posOffset>
                        </wp:positionV>
                        <wp:extent cx="178200" cy="133920"/>
                        <wp:effectExtent l="38100" t="38100" r="50800" b="57150"/>
                        <wp:wrapNone/>
                        <wp:docPr id="144" name="Ink 144"/>
                        <wp:cNvGraphicFramePr/>
                        <a:graphic xmlns:a="http://schemas.openxmlformats.org/drawingml/2006/main">
                          <a:graphicData uri="http://schemas.microsoft.com/office/word/2010/wordprocessingInk">
                            <w14:contentPart bwMode="auto" r:id="rId259">
                              <w14:nvContentPartPr>
                                <w14:cNvContentPartPr/>
                              </w14:nvContentPartPr>
                              <w14:xfrm>
                                <a:off x="0" y="0"/>
                                <a:ext cx="178200" cy="133920"/>
                              </w14:xfrm>
                            </w14:contentPart>
                          </a:graphicData>
                        </a:graphic>
                      </wp:anchor>
                    </w:drawing>
                  </mc:Choice>
                  <mc:Fallback>
                    <w:pict>
                      <v:shape w14:anchorId="3DC76477" id="Ink 144" o:spid="_x0000_s1026" type="#_x0000_t75" style="position:absolute;margin-left:.1pt;margin-top:3.15pt;width:16.05pt;height:12.6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">
                        <v:imagedata r:id="rId260" o:title=""/>
                      </v:shape>
                    </w:pict>
                  </mc:Fallback>
                </mc:AlternateContent>
              </w:r>
            </w:ins>
          </w:p>
        </w:tc>
        <w:tc>
          <w:tcPr>
            <w:tcW w:w="630" w:type="dxa"/>
            <w:tcPrChange w:id="201" w:author="mudhihir H. Nyema" w:date="2024-01-29T08:25:00Z">
              <w:tcPr>
                <w:tcW w:w="630" w:type="dxa"/>
              </w:tcPr>
            </w:tcPrChange>
          </w:tcPr>
          <w:p w:rsidR="00BB0D26" w:rsidRDefault="00F05FCE" w:rsidP="00823195">
            <w:pPr>
              <w:spacing w:before="100" w:beforeAutospacing="1" w:after="100" w:afterAutospacing="1"/>
              <w:rPr>
                <w:ins w:id="202" w:author="mudhihir H. Nyema" w:date="2024-01-29T08:25:00Z"/>
                <w:rFonts w:ascii="Times New Roman" w:eastAsia="Times New Roman" w:hAnsi="Times New Roman" w:cs="Times New Roman"/>
                <w:sz w:val="24"/>
                <w:szCs w:val="24"/>
              </w:rPr>
            </w:pPr>
            <w:ins w:id="203" w:author="mudhihir H. Nyema" w:date="2024-01-29T08:37:00Z">
              <w:r>
                <w:rPr>
                  <w:rFonts w:ascii="Times New Roman" w:eastAsia="Times New Roman" w:hAnsi="Times New Roman" w:cs="Times New Roman"/>
                  <w:noProof/>
                  <w:sz w:val="24"/>
                  <w:szCs w:val="24"/>
                </w:rPr>
                <mc:AlternateContent>
                  <mc:Choice Requires="wpi">
                    <w:drawing>
                      <wp:anchor distT="0" distB="0" distL="114300" distR="114300" simplePos="0" relativeHeight="251853824" behindDoc="0" locked="0" layoutInCell="1" allowOverlap="1">
                        <wp:simplePos x="0" y="0"/>
                        <wp:positionH relativeFrom="column">
                          <wp:posOffset>159920</wp:posOffset>
                        </wp:positionH>
                        <wp:positionV relativeFrom="paragraph">
                          <wp:posOffset>20855</wp:posOffset>
                        </wp:positionV>
                        <wp:extent cx="140040" cy="153000"/>
                        <wp:effectExtent l="38100" t="57150" r="50800" b="57150"/>
                        <wp:wrapNone/>
                        <wp:docPr id="147" name="Ink 147"/>
                        <wp:cNvGraphicFramePr/>
                        <a:graphic xmlns:a="http://schemas.openxmlformats.org/drawingml/2006/main">
                          <a:graphicData uri="http://schemas.microsoft.com/office/word/2010/wordprocessingInk">
                            <w14:contentPart bwMode="auto" r:id="rId261">
                              <w14:nvContentPartPr>
                                <w14:cNvContentPartPr/>
                              </w14:nvContentPartPr>
                              <w14:xfrm>
                                <a:off x="0" y="0"/>
                                <a:ext cx="140040" cy="153000"/>
                              </w14:xfrm>
                            </w14:contentPart>
                          </a:graphicData>
                        </a:graphic>
                      </wp:anchor>
                    </w:drawing>
                  </mc:Choice>
                  <mc:Fallback>
                    <w:pict>
                      <v:shape w14:anchorId="038CF76D" id="Ink 147" o:spid="_x0000_s1026" type="#_x0000_t75" style="position:absolute;margin-left:11.6pt;margin-top:.65pt;width:13.05pt;height:14.1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">
                        <v:imagedata r:id="rId26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52800" behindDoc="0" locked="0" layoutInCell="1" allowOverlap="1">
                        <wp:simplePos x="0" y="0"/>
                        <wp:positionH relativeFrom="column">
                          <wp:posOffset>159920</wp:posOffset>
                        </wp:positionH>
                        <wp:positionV relativeFrom="paragraph">
                          <wp:posOffset>46415</wp:posOffset>
                        </wp:positionV>
                        <wp:extent cx="102240" cy="96120"/>
                        <wp:effectExtent l="38100" t="38100" r="50165" b="56515"/>
                        <wp:wrapNone/>
                        <wp:docPr id="146" name="Ink 146"/>
                        <wp:cNvGraphicFramePr/>
                        <a:graphic xmlns:a="http://schemas.openxmlformats.org/drawingml/2006/main">
                          <a:graphicData uri="http://schemas.microsoft.com/office/word/2010/wordprocessingInk">
                            <w14:contentPart bwMode="auto" r:id="rId263">
                              <w14:nvContentPartPr>
                                <w14:cNvContentPartPr/>
                              </w14:nvContentPartPr>
                              <w14:xfrm>
                                <a:off x="0" y="0"/>
                                <a:ext cx="102240" cy="96120"/>
                              </w14:xfrm>
                            </w14:contentPart>
                          </a:graphicData>
                        </a:graphic>
                      </wp:anchor>
                    </w:drawing>
                  </mc:Choice>
                  <mc:Fallback>
                    <w:pict>
                      <v:shape w14:anchorId="139F41EC" id="Ink 146" o:spid="_x0000_s1026" type="#_x0000_t75" style="position:absolute;margin-left:11.6pt;margin-top:2.65pt;width:10.05pt;height:9.5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">
                        <v:imagedata r:id="rId264" o:title=""/>
                      </v:shape>
                    </w:pict>
                  </mc:Fallback>
                </mc:AlternateContent>
              </w:r>
            </w:ins>
          </w:p>
        </w:tc>
      </w:tr>
      <w:tr w:rsidR="00BB0D26" w:rsidTr="00BB0D26">
        <w:tc>
          <w:tcPr>
            <w:tcW w:w="540" w:type="dxa"/>
            <w:tcPrChange w:id="204" w:author="mudhihir H. Nyema" w:date="2024-01-29T08:25:00Z">
              <w:tcPr>
                <w:tcW w:w="54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90" w:type="dxa"/>
            <w:tcPrChange w:id="205" w:author="mudhihir H. Nyema" w:date="2024-01-29T08:25:00Z">
              <w:tcPr>
                <w:tcW w:w="279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del w:id="206" w:author="mudhihir H. Nyema" w:date="2024-01-29T08:30:00Z">
              <w:r w:rsidDel="00736F67">
                <w:delText>(</w:delText>
              </w:r>
              <w:r w:rsidRPr="003A7F7D" w:rsidDel="00736F67">
                <w:rPr>
                  <w:rFonts w:ascii="Times New Roman" w:hAnsi="Times New Roman" w:cs="Times New Roman"/>
                  <w:noProof/>
                  <w:sz w:val="24"/>
                </w:rPr>
                <w:delText>Wang</w:delText>
              </w:r>
              <w:r w:rsidDel="00736F67">
                <w:rPr>
                  <w:rFonts w:ascii="Times New Roman" w:hAnsi="Times New Roman" w:cs="Times New Roman"/>
                  <w:noProof/>
                  <w:sz w:val="24"/>
                </w:rPr>
                <w:delText>,2006)</w:delText>
              </w:r>
            </w:del>
          </w:p>
        </w:tc>
        <w:tc>
          <w:tcPr>
            <w:tcW w:w="720" w:type="dxa"/>
            <w:tcPrChange w:id="207" w:author="mudhihir H. Nyema" w:date="2024-01-29T08:25:00Z">
              <w:tcPr>
                <w:tcW w:w="72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810" w:type="dxa"/>
            <w:tcPrChange w:id="208" w:author="mudhihir H. Nyema" w:date="2024-01-29T08:25:00Z">
              <w:tcPr>
                <w:tcW w:w="81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00" w:type="dxa"/>
            <w:tcPrChange w:id="209" w:author="mudhihir H. Nyema" w:date="2024-01-29T08:25:00Z">
              <w:tcPr>
                <w:tcW w:w="90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90" w:type="dxa"/>
            <w:tcPrChange w:id="210" w:author="mudhihir H. Nyema" w:date="2024-01-29T08:25:00Z">
              <w:tcPr>
                <w:tcW w:w="99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810" w:type="dxa"/>
            <w:tcPrChange w:id="211" w:author="mudhihir H. Nyema" w:date="2024-01-29T08:25:00Z">
              <w:tcPr>
                <w:tcW w:w="81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00" w:type="dxa"/>
            <w:tcPrChange w:id="212" w:author="mudhihir H. Nyema" w:date="2024-01-29T08:25:00Z">
              <w:tcPr>
                <w:tcW w:w="90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00" w:type="dxa"/>
            <w:tcPrChange w:id="213" w:author="mudhihir H. Nyema" w:date="2024-01-29T08:25:00Z">
              <w:tcPr>
                <w:tcW w:w="90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630" w:type="dxa"/>
            <w:tcPrChange w:id="214" w:author="mudhihir H. Nyema" w:date="2024-01-29T08:25:00Z">
              <w:tcPr>
                <w:tcW w:w="63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630" w:type="dxa"/>
            <w:tcPrChange w:id="215" w:author="mudhihir H. Nyema" w:date="2024-01-29T08:25:00Z">
              <w:tcPr>
                <w:tcW w:w="63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630" w:type="dxa"/>
            <w:tcPrChange w:id="216" w:author="mudhihir H. Nyema" w:date="2024-01-29T08:25:00Z">
              <w:tcPr>
                <w:tcW w:w="630" w:type="dxa"/>
              </w:tcPr>
            </w:tcPrChange>
          </w:tcPr>
          <w:p w:rsidR="00BB0D26" w:rsidRDefault="00BB0D26" w:rsidP="00823195">
            <w:pPr>
              <w:spacing w:before="100" w:beforeAutospacing="1" w:after="100" w:afterAutospacing="1"/>
              <w:rPr>
                <w:ins w:id="217" w:author="mudhihir H. Nyema" w:date="2024-01-29T08:25:00Z"/>
                <w:rFonts w:ascii="Times New Roman" w:eastAsia="Times New Roman" w:hAnsi="Times New Roman" w:cs="Times New Roman"/>
                <w:sz w:val="24"/>
                <w:szCs w:val="24"/>
              </w:rPr>
            </w:pPr>
          </w:p>
        </w:tc>
      </w:tr>
      <w:tr w:rsidR="00BB0D26" w:rsidTr="00BB0D26">
        <w:tc>
          <w:tcPr>
            <w:tcW w:w="540" w:type="dxa"/>
            <w:tcPrChange w:id="218" w:author="mudhihir H. Nyema" w:date="2024-01-29T08:25:00Z">
              <w:tcPr>
                <w:tcW w:w="54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790" w:type="dxa"/>
            <w:tcPrChange w:id="219" w:author="mudhihir H. Nyema" w:date="2024-01-29T08:25:00Z">
              <w:tcPr>
                <w:tcW w:w="279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720" w:type="dxa"/>
            <w:tcPrChange w:id="220" w:author="mudhihir H. Nyema" w:date="2024-01-29T08:25:00Z">
              <w:tcPr>
                <w:tcW w:w="72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810" w:type="dxa"/>
            <w:tcPrChange w:id="221" w:author="mudhihir H. Nyema" w:date="2024-01-29T08:25:00Z">
              <w:tcPr>
                <w:tcW w:w="81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00" w:type="dxa"/>
            <w:tcPrChange w:id="222" w:author="mudhihir H. Nyema" w:date="2024-01-29T08:25:00Z">
              <w:tcPr>
                <w:tcW w:w="90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90" w:type="dxa"/>
            <w:tcPrChange w:id="223" w:author="mudhihir H. Nyema" w:date="2024-01-29T08:25:00Z">
              <w:tcPr>
                <w:tcW w:w="99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810" w:type="dxa"/>
            <w:tcPrChange w:id="224" w:author="mudhihir H. Nyema" w:date="2024-01-29T08:25:00Z">
              <w:tcPr>
                <w:tcW w:w="81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00" w:type="dxa"/>
            <w:tcPrChange w:id="225" w:author="mudhihir H. Nyema" w:date="2024-01-29T08:25:00Z">
              <w:tcPr>
                <w:tcW w:w="90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900" w:type="dxa"/>
            <w:tcPrChange w:id="226" w:author="mudhihir H. Nyema" w:date="2024-01-29T08:25:00Z">
              <w:tcPr>
                <w:tcW w:w="90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630" w:type="dxa"/>
            <w:tcPrChange w:id="227" w:author="mudhihir H. Nyema" w:date="2024-01-29T08:25:00Z">
              <w:tcPr>
                <w:tcW w:w="63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630" w:type="dxa"/>
            <w:tcPrChange w:id="228" w:author="mudhihir H. Nyema" w:date="2024-01-29T08:25:00Z">
              <w:tcPr>
                <w:tcW w:w="630" w:type="dxa"/>
              </w:tcPr>
            </w:tcPrChange>
          </w:tcPr>
          <w:p w:rsidR="00BB0D26" w:rsidRDefault="00BB0D26" w:rsidP="00823195">
            <w:pPr>
              <w:spacing w:before="100" w:beforeAutospacing="1" w:after="100" w:afterAutospacing="1"/>
              <w:rPr>
                <w:rFonts w:ascii="Times New Roman" w:eastAsia="Times New Roman" w:hAnsi="Times New Roman" w:cs="Times New Roman"/>
                <w:sz w:val="24"/>
                <w:szCs w:val="24"/>
              </w:rPr>
            </w:pPr>
          </w:p>
        </w:tc>
        <w:tc>
          <w:tcPr>
            <w:tcW w:w="630" w:type="dxa"/>
            <w:tcPrChange w:id="229" w:author="mudhihir H. Nyema" w:date="2024-01-29T08:25:00Z">
              <w:tcPr>
                <w:tcW w:w="630" w:type="dxa"/>
              </w:tcPr>
            </w:tcPrChange>
          </w:tcPr>
          <w:p w:rsidR="00BB0D26" w:rsidRDefault="00BB0D26" w:rsidP="00823195">
            <w:pPr>
              <w:spacing w:before="100" w:beforeAutospacing="1" w:after="100" w:afterAutospacing="1"/>
              <w:rPr>
                <w:ins w:id="230" w:author="mudhihir H. Nyema" w:date="2024-01-29T08:25:00Z"/>
                <w:rFonts w:ascii="Times New Roman" w:eastAsia="Times New Roman" w:hAnsi="Times New Roman" w:cs="Times New Roman"/>
                <w:sz w:val="24"/>
                <w:szCs w:val="24"/>
              </w:rPr>
            </w:pPr>
          </w:p>
        </w:tc>
      </w:tr>
    </w:tbl>
    <w:p w:rsidR="009650B2" w:rsidRDefault="00853353" w:rsidP="009650B2">
      <w:pPr>
        <w:spacing w:before="100" w:beforeAutospacing="1" w:after="100" w:afterAutospacing="1" w:line="240" w:lineRule="auto"/>
        <w:rPr>
          <w:rFonts w:ascii="Times New Roman" w:eastAsia="Times New Roman" w:hAnsi="Times New Roman" w:cs="Times New Roman"/>
          <w:b/>
          <w:sz w:val="24"/>
          <w:szCs w:val="24"/>
        </w:rPr>
      </w:pPr>
      <w:ins w:id="231" w:author="mudhihir H. Nyema" w:date="2024-01-29T08:15:00Z">
        <w:r>
          <w:rPr>
            <w:rFonts w:ascii="Times New Roman" w:hAnsi="Times New Roman" w:cs="Times New Roman"/>
            <w:b/>
            <w:bCs/>
            <w:sz w:val="24"/>
            <w:szCs w:val="24"/>
          </w:rPr>
          <w:t xml:space="preserve">Table 2.3.1 </w:t>
        </w:r>
        <w:r w:rsidRPr="00E3698F">
          <w:rPr>
            <w:rFonts w:ascii="Times New Roman" w:hAnsi="Times New Roman" w:cs="Times New Roman"/>
            <w:b/>
            <w:bCs/>
            <w:sz w:val="24"/>
            <w:szCs w:val="24"/>
          </w:rPr>
          <w:t>Summary of literature review</w:t>
        </w:r>
      </w:ins>
    </w:p>
    <w:p w:rsidR="009650B2" w:rsidRDefault="009650B2"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9F7AF1" w:rsidRDefault="009F7AF1" w:rsidP="009650B2">
      <w:pPr>
        <w:spacing w:before="100" w:beforeAutospacing="1" w:after="100" w:afterAutospacing="1" w:line="240" w:lineRule="auto"/>
        <w:rPr>
          <w:rFonts w:ascii="Times New Roman" w:eastAsia="Times New Roman" w:hAnsi="Times New Roman" w:cs="Times New Roman"/>
          <w:b/>
          <w:sz w:val="24"/>
          <w:szCs w:val="24"/>
        </w:rPr>
      </w:pPr>
    </w:p>
    <w:p w:rsidR="005A7878" w:rsidRPr="003C73A5" w:rsidRDefault="005A7878" w:rsidP="009650B2">
      <w:pPr>
        <w:spacing w:before="100" w:beforeAutospacing="1" w:after="100" w:afterAutospacing="1" w:line="240" w:lineRule="auto"/>
        <w:rPr>
          <w:rFonts w:ascii="Times New Roman" w:eastAsia="Times New Roman" w:hAnsi="Times New Roman" w:cs="Times New Roman"/>
          <w:b/>
          <w:sz w:val="24"/>
          <w:szCs w:val="24"/>
        </w:rPr>
      </w:pPr>
      <w:r w:rsidRPr="003C73A5">
        <w:rPr>
          <w:rFonts w:ascii="Times New Roman" w:eastAsia="Times New Roman" w:hAnsi="Times New Roman" w:cs="Times New Roman"/>
          <w:b/>
          <w:sz w:val="24"/>
          <w:szCs w:val="24"/>
        </w:rPr>
        <w:t>3.METHODOLOGY</w:t>
      </w:r>
    </w:p>
    <w:tbl>
      <w:tblPr>
        <w:tblStyle w:val="TableGrid"/>
        <w:tblW w:w="0" w:type="auto"/>
        <w:tblInd w:w="-545" w:type="dxa"/>
        <w:tblLook w:val="04A0" w:firstRow="1" w:lastRow="0" w:firstColumn="1" w:lastColumn="0" w:noHBand="0" w:noVBand="1"/>
      </w:tblPr>
      <w:tblGrid>
        <w:gridCol w:w="4050"/>
        <w:gridCol w:w="2852"/>
        <w:gridCol w:w="2993"/>
      </w:tblGrid>
      <w:tr w:rsidR="00A478A3" w:rsidRPr="003C73A5" w:rsidTr="00A478A3">
        <w:trPr>
          <w:trHeight w:val="602"/>
        </w:trPr>
        <w:tc>
          <w:tcPr>
            <w:tcW w:w="4050" w:type="dxa"/>
          </w:tcPr>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p w:rsidR="00A478A3" w:rsidRPr="003C73A5" w:rsidRDefault="00A478A3"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SPECIFIC OBJECTIVE</w:t>
            </w:r>
          </w:p>
        </w:tc>
        <w:tc>
          <w:tcPr>
            <w:tcW w:w="2852" w:type="dxa"/>
          </w:tcPr>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p w:rsidR="00A478A3" w:rsidRPr="003C73A5" w:rsidRDefault="00A478A3"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METHODOLOGY</w:t>
            </w:r>
          </w:p>
        </w:tc>
        <w:tc>
          <w:tcPr>
            <w:tcW w:w="2993" w:type="dxa"/>
          </w:tcPr>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p w:rsidR="00A478A3" w:rsidRPr="003C73A5" w:rsidRDefault="00A478A3"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DELIVERABLE</w:t>
            </w:r>
          </w:p>
        </w:tc>
      </w:tr>
      <w:tr w:rsidR="00A478A3" w:rsidRPr="003C73A5" w:rsidTr="00A478A3">
        <w:trPr>
          <w:trHeight w:val="1070"/>
        </w:trPr>
        <w:tc>
          <w:tcPr>
            <w:tcW w:w="4050" w:type="dxa"/>
          </w:tcPr>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r w:rsidRPr="003C73A5">
              <w:rPr>
                <w:rFonts w:ascii="Times New Roman" w:eastAsia="Times New Roman" w:hAnsi="Times New Roman" w:cs="Times New Roman"/>
                <w:sz w:val="24"/>
                <w:szCs w:val="24"/>
              </w:rPr>
              <w:t xml:space="preserve">To collect and gathering information for </w:t>
            </w:r>
            <w:r w:rsidRPr="003C73A5">
              <w:rPr>
                <w:rStyle w:val="Strong"/>
                <w:rFonts w:ascii="Times New Roman" w:hAnsi="Times New Roman" w:cs="Times New Roman"/>
                <w:b w:val="0"/>
                <w:sz w:val="24"/>
                <w:szCs w:val="24"/>
              </w:rPr>
              <w:t>Examinations Coordination Management both web based and mobile application</w:t>
            </w:r>
            <w:r w:rsidRPr="003C73A5">
              <w:rPr>
                <w:rFonts w:ascii="Times New Roman" w:eastAsia="Times New Roman" w:hAnsi="Times New Roman" w:cs="Times New Roman"/>
                <w:sz w:val="24"/>
                <w:szCs w:val="24"/>
              </w:rPr>
              <w:t>.</w:t>
            </w:r>
          </w:p>
        </w:tc>
        <w:tc>
          <w:tcPr>
            <w:tcW w:w="2852" w:type="dxa"/>
          </w:tcPr>
          <w:p w:rsidR="00A478A3" w:rsidRPr="003C73A5" w:rsidRDefault="00A478A3" w:rsidP="000F0BFE">
            <w:pPr>
              <w:spacing w:before="100" w:beforeAutospacing="1" w:after="100" w:afterAutospacing="1"/>
              <w:rPr>
                <w:rFonts w:ascii="Times New Roman" w:eastAsia="Times New Roman" w:hAnsi="Times New Roman" w:cs="Times New Roman"/>
                <w:sz w:val="24"/>
                <w:szCs w:val="24"/>
              </w:rPr>
            </w:pPr>
          </w:p>
          <w:p w:rsidR="00A478A3" w:rsidRPr="003C73A5" w:rsidRDefault="001B4705" w:rsidP="000F0BF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Riviews</w:t>
            </w:r>
            <w:r w:rsidR="00A478A3" w:rsidRPr="003C73A5">
              <w:rPr>
                <w:rFonts w:ascii="Times New Roman" w:eastAsia="Times New Roman" w:hAnsi="Times New Roman" w:cs="Times New Roman"/>
                <w:sz w:val="24"/>
                <w:szCs w:val="24"/>
              </w:rPr>
              <w:t>,Questionaires</w:t>
            </w:r>
          </w:p>
        </w:tc>
        <w:tc>
          <w:tcPr>
            <w:tcW w:w="2993" w:type="dxa"/>
          </w:tcPr>
          <w:p w:rsidR="00A478A3" w:rsidRPr="003C73A5" w:rsidRDefault="00A478A3" w:rsidP="000F0BFE">
            <w:pPr>
              <w:spacing w:before="100" w:beforeAutospacing="1" w:after="100" w:afterAutospacing="1"/>
              <w:rPr>
                <w:rFonts w:ascii="Times New Roman" w:eastAsia="Times New Roman" w:hAnsi="Times New Roman" w:cs="Times New Roman"/>
                <w:sz w:val="24"/>
                <w:szCs w:val="24"/>
              </w:rPr>
            </w:pPr>
          </w:p>
          <w:p w:rsidR="00A478A3" w:rsidRPr="003C73A5" w:rsidRDefault="00A478A3"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User Requirement Specification Document.</w:t>
            </w:r>
          </w:p>
        </w:tc>
      </w:tr>
      <w:tr w:rsidR="00A478A3" w:rsidRPr="003C73A5" w:rsidTr="00A478A3">
        <w:trPr>
          <w:trHeight w:val="1340"/>
        </w:trPr>
        <w:tc>
          <w:tcPr>
            <w:tcW w:w="4050" w:type="dxa"/>
          </w:tcPr>
          <w:p w:rsidR="00A478A3" w:rsidRPr="003C73A5" w:rsidRDefault="00A478A3" w:rsidP="00A478A3">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 xml:space="preserve">To design user-friendly mobile and web application interface for </w:t>
            </w:r>
            <w:r w:rsidRPr="003C73A5">
              <w:rPr>
                <w:rStyle w:val="Strong"/>
                <w:rFonts w:ascii="Times New Roman" w:hAnsi="Times New Roman" w:cs="Times New Roman"/>
                <w:b w:val="0"/>
                <w:sz w:val="24"/>
                <w:szCs w:val="24"/>
              </w:rPr>
              <w:t>Examinations Coordination Management both web based and mobile application</w:t>
            </w:r>
            <w:r w:rsidRPr="003C73A5">
              <w:rPr>
                <w:rFonts w:ascii="Times New Roman" w:eastAsia="Times New Roman" w:hAnsi="Times New Roman" w:cs="Times New Roman"/>
                <w:sz w:val="24"/>
                <w:szCs w:val="24"/>
              </w:rPr>
              <w:t>.</w:t>
            </w:r>
          </w:p>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tc>
        <w:tc>
          <w:tcPr>
            <w:tcW w:w="2852" w:type="dxa"/>
          </w:tcPr>
          <w:p w:rsidR="009A64DC" w:rsidRPr="003C73A5" w:rsidRDefault="009A64DC" w:rsidP="000F0BFE">
            <w:pPr>
              <w:spacing w:before="100" w:beforeAutospacing="1" w:after="100" w:afterAutospacing="1"/>
              <w:rPr>
                <w:rFonts w:ascii="Times New Roman" w:hAnsi="Times New Roman" w:cs="Times New Roman"/>
                <w:sz w:val="24"/>
                <w:szCs w:val="24"/>
              </w:rPr>
            </w:pPr>
          </w:p>
          <w:p w:rsidR="00996521" w:rsidRPr="003C73A5" w:rsidRDefault="009A64DC" w:rsidP="000F0BFE">
            <w:pPr>
              <w:spacing w:before="100" w:beforeAutospacing="1" w:after="100" w:afterAutospacing="1"/>
              <w:rPr>
                <w:rFonts w:ascii="Times New Roman" w:eastAsia="Times New Roman" w:hAnsi="Times New Roman" w:cs="Times New Roman"/>
                <w:b/>
                <w:sz w:val="24"/>
                <w:szCs w:val="24"/>
              </w:rPr>
            </w:pPr>
            <w:r w:rsidRPr="003C73A5">
              <w:rPr>
                <w:rFonts w:ascii="Times New Roman" w:hAnsi="Times New Roman" w:cs="Times New Roman"/>
                <w:sz w:val="24"/>
                <w:szCs w:val="24"/>
              </w:rPr>
              <w:t>Object-Oriented Analysis and Design (OOAD)</w:t>
            </w:r>
          </w:p>
        </w:tc>
        <w:tc>
          <w:tcPr>
            <w:tcW w:w="2993" w:type="dxa"/>
          </w:tcPr>
          <w:p w:rsidR="00996521" w:rsidRPr="003C73A5" w:rsidRDefault="00996521" w:rsidP="000F0BFE">
            <w:pPr>
              <w:spacing w:before="100" w:beforeAutospacing="1" w:after="100" w:afterAutospacing="1"/>
              <w:rPr>
                <w:rFonts w:ascii="Times New Roman" w:eastAsia="Times New Roman" w:hAnsi="Times New Roman" w:cs="Times New Roman"/>
                <w:sz w:val="24"/>
                <w:szCs w:val="24"/>
              </w:rPr>
            </w:pPr>
          </w:p>
          <w:p w:rsidR="00A478A3" w:rsidRPr="003C73A5" w:rsidRDefault="00996521"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System Design Document</w:t>
            </w:r>
          </w:p>
        </w:tc>
      </w:tr>
      <w:tr w:rsidR="00A478A3" w:rsidRPr="003C73A5" w:rsidTr="00A478A3">
        <w:trPr>
          <w:trHeight w:val="1070"/>
        </w:trPr>
        <w:tc>
          <w:tcPr>
            <w:tcW w:w="4050" w:type="dxa"/>
          </w:tcPr>
          <w:p w:rsidR="00A478A3" w:rsidRPr="003C73A5" w:rsidRDefault="00A478A3" w:rsidP="00A478A3">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To implement a robust and scalable web based and mobile application, allowing to keep track examination activities through automated system.</w:t>
            </w:r>
          </w:p>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tc>
        <w:tc>
          <w:tcPr>
            <w:tcW w:w="2852" w:type="dxa"/>
          </w:tcPr>
          <w:p w:rsidR="00996521" w:rsidRPr="003C73A5" w:rsidRDefault="00996521" w:rsidP="000F0BFE">
            <w:pPr>
              <w:spacing w:before="100" w:beforeAutospacing="1" w:after="100" w:afterAutospacing="1"/>
              <w:rPr>
                <w:rFonts w:ascii="Times New Roman" w:eastAsia="Times New Roman" w:hAnsi="Times New Roman" w:cs="Times New Roman"/>
                <w:sz w:val="24"/>
                <w:szCs w:val="24"/>
              </w:rPr>
            </w:pPr>
          </w:p>
          <w:p w:rsidR="00A478A3" w:rsidRPr="003C73A5" w:rsidRDefault="00996521"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Agile Architecture</w:t>
            </w:r>
          </w:p>
        </w:tc>
        <w:tc>
          <w:tcPr>
            <w:tcW w:w="2993" w:type="dxa"/>
          </w:tcPr>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p w:rsidR="00996521" w:rsidRPr="003C73A5" w:rsidRDefault="00996521"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Full Functional University Examination Coordination management tool</w:t>
            </w:r>
          </w:p>
        </w:tc>
      </w:tr>
      <w:tr w:rsidR="00A478A3" w:rsidRPr="003C73A5" w:rsidTr="00A478A3">
        <w:trPr>
          <w:trHeight w:val="1511"/>
        </w:trPr>
        <w:tc>
          <w:tcPr>
            <w:tcW w:w="4050" w:type="dxa"/>
          </w:tcPr>
          <w:p w:rsidR="00A478A3" w:rsidRPr="003C73A5" w:rsidRDefault="00A478A3" w:rsidP="00A478A3">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 xml:space="preserve">To conduct usability testing and gather feedback for </w:t>
            </w:r>
            <w:r w:rsidRPr="003C73A5">
              <w:rPr>
                <w:rStyle w:val="Strong"/>
                <w:rFonts w:ascii="Times New Roman" w:hAnsi="Times New Roman" w:cs="Times New Roman"/>
                <w:b w:val="0"/>
                <w:sz w:val="24"/>
                <w:szCs w:val="24"/>
              </w:rPr>
              <w:t>Examinations Coordination Management both web based and mobile application</w:t>
            </w:r>
            <w:r w:rsidRPr="003C73A5">
              <w:rPr>
                <w:rFonts w:ascii="Times New Roman" w:eastAsia="Times New Roman" w:hAnsi="Times New Roman" w:cs="Times New Roman"/>
                <w:sz w:val="24"/>
                <w:szCs w:val="24"/>
              </w:rPr>
              <w:t xml:space="preserve"> features and user experience.</w:t>
            </w:r>
          </w:p>
          <w:p w:rsidR="00A478A3" w:rsidRPr="003C73A5" w:rsidRDefault="00A478A3" w:rsidP="000F0BFE">
            <w:pPr>
              <w:spacing w:before="100" w:beforeAutospacing="1" w:after="100" w:afterAutospacing="1"/>
              <w:rPr>
                <w:rFonts w:ascii="Times New Roman" w:eastAsia="Times New Roman" w:hAnsi="Times New Roman" w:cs="Times New Roman"/>
                <w:b/>
                <w:sz w:val="24"/>
                <w:szCs w:val="24"/>
              </w:rPr>
            </w:pPr>
          </w:p>
        </w:tc>
        <w:tc>
          <w:tcPr>
            <w:tcW w:w="2852" w:type="dxa"/>
          </w:tcPr>
          <w:p w:rsidR="009A64DC" w:rsidRPr="003C73A5" w:rsidRDefault="009A64DC" w:rsidP="000F0BFE">
            <w:pPr>
              <w:spacing w:before="100" w:beforeAutospacing="1" w:after="100" w:afterAutospacing="1"/>
              <w:rPr>
                <w:rStyle w:val="Strong"/>
                <w:rFonts w:ascii="Times New Roman" w:hAnsi="Times New Roman" w:cs="Times New Roman"/>
                <w:b w:val="0"/>
                <w:sz w:val="24"/>
                <w:szCs w:val="24"/>
              </w:rPr>
            </w:pPr>
          </w:p>
          <w:p w:rsidR="00A478A3" w:rsidRPr="003C73A5" w:rsidRDefault="009A64DC" w:rsidP="000F0BFE">
            <w:pPr>
              <w:spacing w:before="100" w:beforeAutospacing="1" w:after="100" w:afterAutospacing="1"/>
              <w:rPr>
                <w:rFonts w:ascii="Times New Roman" w:eastAsia="Times New Roman" w:hAnsi="Times New Roman" w:cs="Times New Roman"/>
                <w:b/>
                <w:sz w:val="24"/>
                <w:szCs w:val="24"/>
              </w:rPr>
            </w:pPr>
            <w:r w:rsidRPr="003C73A5">
              <w:rPr>
                <w:rStyle w:val="Strong"/>
                <w:rFonts w:ascii="Times New Roman" w:hAnsi="Times New Roman" w:cs="Times New Roman"/>
                <w:b w:val="0"/>
                <w:sz w:val="24"/>
                <w:szCs w:val="24"/>
              </w:rPr>
              <w:t>User Acceptance Testing (UAT)</w:t>
            </w:r>
          </w:p>
        </w:tc>
        <w:tc>
          <w:tcPr>
            <w:tcW w:w="2993" w:type="dxa"/>
          </w:tcPr>
          <w:p w:rsidR="00996521" w:rsidRPr="003C73A5" w:rsidRDefault="00996521" w:rsidP="000F0BFE">
            <w:pPr>
              <w:spacing w:before="100" w:beforeAutospacing="1" w:after="100" w:afterAutospacing="1"/>
              <w:rPr>
                <w:rFonts w:ascii="Times New Roman" w:eastAsia="Times New Roman" w:hAnsi="Times New Roman" w:cs="Times New Roman"/>
                <w:sz w:val="24"/>
                <w:szCs w:val="24"/>
              </w:rPr>
            </w:pPr>
          </w:p>
          <w:p w:rsidR="00A478A3" w:rsidRPr="003C73A5" w:rsidRDefault="00996521" w:rsidP="000F0BFE">
            <w:pPr>
              <w:spacing w:before="100" w:beforeAutospacing="1" w:after="100" w:afterAutospacing="1"/>
              <w:rPr>
                <w:rFonts w:ascii="Times New Roman" w:eastAsia="Times New Roman" w:hAnsi="Times New Roman" w:cs="Times New Roman"/>
                <w:sz w:val="24"/>
                <w:szCs w:val="24"/>
              </w:rPr>
            </w:pPr>
            <w:r w:rsidRPr="003C73A5">
              <w:rPr>
                <w:rFonts w:ascii="Times New Roman" w:eastAsia="Times New Roman" w:hAnsi="Times New Roman" w:cs="Times New Roman"/>
                <w:sz w:val="24"/>
                <w:szCs w:val="24"/>
              </w:rPr>
              <w:t>Test and validation evaluations</w:t>
            </w:r>
          </w:p>
        </w:tc>
      </w:tr>
    </w:tbl>
    <w:p w:rsidR="00831460" w:rsidRDefault="00831460" w:rsidP="001B4705">
      <w:pPr>
        <w:rPr>
          <w:rFonts w:ascii="Times New Roman" w:eastAsia="Times New Roman" w:hAnsi="Times New Roman" w:cs="Times New Roman"/>
          <w:b/>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831460" w:rsidRDefault="00831460" w:rsidP="001B4705">
      <w:pPr>
        <w:rPr>
          <w:rFonts w:ascii="Times New Roman" w:hAnsi="Times New Roman" w:cs="Times New Roman"/>
          <w:b/>
          <w:bCs/>
          <w:sz w:val="24"/>
          <w:szCs w:val="24"/>
        </w:rPr>
      </w:pPr>
    </w:p>
    <w:p w:rsidR="001B4705" w:rsidRPr="0039510D" w:rsidRDefault="001B4705" w:rsidP="001B4705">
      <w:pPr>
        <w:rPr>
          <w:rFonts w:ascii="Times New Roman" w:hAnsi="Times New Roman" w:cs="Times New Roman"/>
          <w:b/>
          <w:bCs/>
          <w:sz w:val="24"/>
          <w:szCs w:val="24"/>
        </w:rPr>
      </w:pPr>
      <w:r w:rsidRPr="0039510D">
        <w:rPr>
          <w:rFonts w:ascii="Times New Roman" w:hAnsi="Times New Roman" w:cs="Times New Roman"/>
          <w:b/>
          <w:bCs/>
          <w:sz w:val="24"/>
          <w:szCs w:val="24"/>
        </w:rPr>
        <w:t>4.0 SCHEDULE OF ACTIVITIES</w:t>
      </w:r>
    </w:p>
    <w:p w:rsidR="001B4705" w:rsidRPr="006D0076" w:rsidRDefault="001B4705" w:rsidP="001B4705">
      <w:pPr>
        <w:jc w:val="both"/>
        <w:rPr>
          <w:rFonts w:ascii="Times New Roman" w:hAnsi="Times New Roman" w:cs="Times New Roman"/>
          <w:sz w:val="24"/>
          <w:szCs w:val="24"/>
        </w:rPr>
      </w:pPr>
      <w:r>
        <w:rPr>
          <w:rFonts w:ascii="Times New Roman" w:hAnsi="Times New Roman" w:cs="Times New Roman"/>
          <w:sz w:val="24"/>
          <w:szCs w:val="24"/>
        </w:rPr>
        <w:t>At this</w:t>
      </w:r>
      <w:r w:rsidRPr="006D0076">
        <w:rPr>
          <w:rFonts w:ascii="Times New Roman" w:hAnsi="Times New Roman" w:cs="Times New Roman"/>
          <w:sz w:val="24"/>
          <w:szCs w:val="24"/>
        </w:rPr>
        <w:t xml:space="preserve"> chapter</w:t>
      </w:r>
      <w:r>
        <w:rPr>
          <w:rFonts w:ascii="Times New Roman" w:hAnsi="Times New Roman" w:cs="Times New Roman"/>
          <w:sz w:val="24"/>
          <w:szCs w:val="24"/>
        </w:rPr>
        <w:t>/portion, it</w:t>
      </w:r>
      <w:r w:rsidRPr="006D0076">
        <w:rPr>
          <w:rFonts w:ascii="Times New Roman" w:hAnsi="Times New Roman" w:cs="Times New Roman"/>
          <w:sz w:val="24"/>
          <w:szCs w:val="24"/>
        </w:rPr>
        <w:t xml:space="preserve"> describes the various scheduled activities that have been planned </w:t>
      </w:r>
      <w:proofErr w:type="gramStart"/>
      <w:r w:rsidRPr="006D0076">
        <w:rPr>
          <w:rFonts w:ascii="Times New Roman" w:hAnsi="Times New Roman" w:cs="Times New Roman"/>
          <w:sz w:val="24"/>
          <w:szCs w:val="24"/>
        </w:rPr>
        <w:t>for</w:t>
      </w:r>
      <w:r>
        <w:rPr>
          <w:rFonts w:ascii="Times New Roman" w:hAnsi="Times New Roman" w:cs="Times New Roman"/>
          <w:sz w:val="24"/>
          <w:szCs w:val="24"/>
        </w:rPr>
        <w:t xml:space="preserve"> </w:t>
      </w:r>
      <w:r w:rsidRPr="006D0076">
        <w:rPr>
          <w:rFonts w:ascii="Times New Roman" w:hAnsi="Times New Roman" w:cs="Times New Roman"/>
          <w:sz w:val="24"/>
          <w:szCs w:val="24"/>
        </w:rPr>
        <w:t xml:space="preserve"> this</w:t>
      </w:r>
      <w:proofErr w:type="gramEnd"/>
      <w:r w:rsidRPr="006D0076">
        <w:rPr>
          <w:rFonts w:ascii="Times New Roman" w:hAnsi="Times New Roman" w:cs="Times New Roman"/>
          <w:sz w:val="24"/>
          <w:szCs w:val="24"/>
        </w:rPr>
        <w:t xml:space="preserve"> system. These</w:t>
      </w:r>
    </w:p>
    <w:p w:rsidR="001B4705" w:rsidRPr="006D0076" w:rsidRDefault="001B4705" w:rsidP="001B4705">
      <w:pPr>
        <w:jc w:val="both"/>
        <w:rPr>
          <w:rFonts w:ascii="Times New Roman" w:hAnsi="Times New Roman" w:cs="Times New Roman"/>
          <w:sz w:val="24"/>
          <w:szCs w:val="24"/>
        </w:rPr>
      </w:pPr>
      <w:r w:rsidRPr="006D0076">
        <w:rPr>
          <w:rFonts w:ascii="Times New Roman" w:hAnsi="Times New Roman" w:cs="Times New Roman"/>
          <w:sz w:val="24"/>
          <w:szCs w:val="24"/>
        </w:rPr>
        <w:t>activities are carefully planned to ensure that the project will b</w:t>
      </w:r>
      <w:r>
        <w:rPr>
          <w:rFonts w:ascii="Times New Roman" w:hAnsi="Times New Roman" w:cs="Times New Roman"/>
          <w:sz w:val="24"/>
          <w:szCs w:val="24"/>
        </w:rPr>
        <w:t>e completed within the specific respective timeframe</w:t>
      </w:r>
      <w:r w:rsidRPr="006D0076">
        <w:rPr>
          <w:rFonts w:ascii="Times New Roman" w:hAnsi="Times New Roman" w:cs="Times New Roman"/>
          <w:sz w:val="24"/>
          <w:szCs w:val="24"/>
        </w:rPr>
        <w:t xml:space="preserve"> and budget</w:t>
      </w:r>
      <w:r>
        <w:rPr>
          <w:rFonts w:ascii="Times New Roman" w:hAnsi="Times New Roman" w:cs="Times New Roman"/>
          <w:sz w:val="24"/>
          <w:szCs w:val="24"/>
        </w:rPr>
        <w:t>/fund</w:t>
      </w:r>
      <w:r w:rsidRPr="006D0076">
        <w:rPr>
          <w:rFonts w:ascii="Times New Roman" w:hAnsi="Times New Roman" w:cs="Times New Roman"/>
          <w:sz w:val="24"/>
          <w:szCs w:val="24"/>
        </w:rPr>
        <w:t>. To keep track of the progress of the project, a Gantt chart has been prepared</w:t>
      </w:r>
      <w:r>
        <w:rPr>
          <w:rFonts w:ascii="Times New Roman" w:hAnsi="Times New Roman" w:cs="Times New Roman"/>
          <w:sz w:val="24"/>
          <w:szCs w:val="24"/>
        </w:rPr>
        <w:t xml:space="preserve"> </w:t>
      </w:r>
      <w:r w:rsidRPr="006D0076">
        <w:rPr>
          <w:rFonts w:ascii="Times New Roman" w:hAnsi="Times New Roman" w:cs="Times New Roman"/>
          <w:sz w:val="24"/>
          <w:szCs w:val="24"/>
        </w:rPr>
        <w:t>that outlines the various tasks involved in the project and the expected duration of each task. This</w:t>
      </w:r>
    </w:p>
    <w:p w:rsidR="001B4705" w:rsidRDefault="001B4705" w:rsidP="001B4705">
      <w:pPr>
        <w:jc w:val="both"/>
        <w:rPr>
          <w:rFonts w:ascii="Times New Roman" w:hAnsi="Times New Roman" w:cs="Times New Roman"/>
          <w:sz w:val="24"/>
          <w:szCs w:val="24"/>
        </w:rPr>
      </w:pPr>
      <w:r w:rsidRPr="006D0076">
        <w:rPr>
          <w:rFonts w:ascii="Times New Roman" w:hAnsi="Times New Roman" w:cs="Times New Roman"/>
          <w:sz w:val="24"/>
          <w:szCs w:val="24"/>
        </w:rPr>
        <w:t>Gantt chart will provide a clear and concise overview of the project timeline and help to track the</w:t>
      </w:r>
      <w:r w:rsidR="00831460">
        <w:rPr>
          <w:rFonts w:ascii="Times New Roman" w:hAnsi="Times New Roman" w:cs="Times New Roman"/>
          <w:sz w:val="24"/>
          <w:szCs w:val="24"/>
        </w:rPr>
        <w:t xml:space="preserve">   </w:t>
      </w:r>
      <w:r>
        <w:rPr>
          <w:rFonts w:ascii="Times New Roman" w:hAnsi="Times New Roman" w:cs="Times New Roman"/>
          <w:noProof/>
          <w:sz w:val="24"/>
          <w:szCs w:val="24"/>
        </w:rPr>
        <w:softHyphen/>
      </w:r>
      <w:r w:rsidRPr="006D0076">
        <w:rPr>
          <w:rFonts w:ascii="Times New Roman" w:hAnsi="Times New Roman" w:cs="Times New Roman"/>
          <w:sz w:val="24"/>
          <w:szCs w:val="24"/>
        </w:rPr>
        <w:t>progress of the project</w:t>
      </w:r>
      <w:r>
        <w:rPr>
          <w:rFonts w:ascii="Times New Roman" w:hAnsi="Times New Roman" w:cs="Times New Roman"/>
          <w:sz w:val="24"/>
          <w:szCs w:val="24"/>
        </w:rPr>
        <w:t xml:space="preserve"> until done.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 Below is actu</w:t>
      </w:r>
      <w:r w:rsidR="009F7AF1">
        <w:rPr>
          <w:rFonts w:ascii="Times New Roman" w:hAnsi="Times New Roman" w:cs="Times New Roman"/>
          <w:sz w:val="24"/>
          <w:szCs w:val="24"/>
        </w:rPr>
        <w:t>al planned scheduled include as</w:t>
      </w:r>
      <w:r w:rsidRPr="001B4705">
        <w:rPr>
          <w:rFonts w:ascii="Times New Roman" w:hAnsi="Times New Roman" w:cs="Times New Roman"/>
          <w:noProof/>
          <w:sz w:val="24"/>
          <w:szCs w:val="24"/>
        </w:rPr>
        <w:drawing>
          <wp:inline distT="0" distB="0" distL="0" distR="0" wp14:anchorId="28C7CA72" wp14:editId="13AE4066">
            <wp:extent cx="5941649" cy="3492500"/>
            <wp:effectExtent l="0" t="0" r="2540" b="0"/>
            <wp:docPr id="1" name="Picture 1" descr="C:\Users\mudhihir H. Nyema\Pictures\Screenshots\Screenshot 2024-01-27 132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dhihir H. Nyema\Pictures\Screenshots\Screenshot 2024-01-27 132604.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6042677" cy="3551884"/>
                    </a:xfrm>
                    <a:prstGeom prst="rect">
                      <a:avLst/>
                    </a:prstGeom>
                    <a:noFill/>
                    <a:ln>
                      <a:noFill/>
                    </a:ln>
                  </pic:spPr>
                </pic:pic>
              </a:graphicData>
            </a:graphic>
          </wp:inline>
        </w:drawing>
      </w:r>
    </w:p>
    <w:p w:rsidR="003A7F7D" w:rsidRDefault="001B4705" w:rsidP="003A7F7D">
      <w:pPr>
        <w:jc w:val="both"/>
        <w:rPr>
          <w:rFonts w:ascii="Times New Roman" w:hAnsi="Times New Roman" w:cs="Times New Roman"/>
          <w:sz w:val="24"/>
          <w:szCs w:val="24"/>
        </w:rPr>
      </w:pPr>
      <w:r w:rsidRPr="004F1CBE">
        <w:rPr>
          <w:rFonts w:ascii="Times New Roman" w:hAnsi="Times New Roman" w:cs="Times New Roman"/>
          <w:sz w:val="24"/>
          <w:szCs w:val="24"/>
        </w:rPr>
        <w:t>Figure 4.1 Gantt Chart to show scheduled activities</w:t>
      </w:r>
    </w:p>
    <w:p w:rsidR="009F7AF1" w:rsidRDefault="009F7AF1" w:rsidP="003A7F7D">
      <w:pPr>
        <w:jc w:val="both"/>
        <w:rPr>
          <w:rFonts w:ascii="Times New Roman" w:hAnsi="Times New Roman" w:cs="Times New Roman"/>
          <w:sz w:val="24"/>
          <w:szCs w:val="24"/>
        </w:rPr>
      </w:pPr>
    </w:p>
    <w:p w:rsidR="009F7AF1" w:rsidRDefault="009F7AF1" w:rsidP="003A7F7D">
      <w:pPr>
        <w:jc w:val="both"/>
        <w:rPr>
          <w:rFonts w:ascii="Times New Roman" w:hAnsi="Times New Roman" w:cs="Times New Roman"/>
          <w:sz w:val="24"/>
          <w:szCs w:val="24"/>
        </w:rPr>
      </w:pPr>
    </w:p>
    <w:p w:rsidR="00831460" w:rsidRDefault="00831460" w:rsidP="003A7F7D">
      <w:pPr>
        <w:jc w:val="both"/>
        <w:rPr>
          <w:rFonts w:ascii="Times New Roman" w:eastAsia="Times New Roman" w:hAnsi="Times New Roman" w:cs="Times New Roman"/>
          <w:b/>
          <w:sz w:val="24"/>
          <w:szCs w:val="24"/>
        </w:rPr>
      </w:pPr>
    </w:p>
    <w:p w:rsidR="00831460" w:rsidRDefault="00831460" w:rsidP="003A7F7D">
      <w:pPr>
        <w:jc w:val="both"/>
        <w:rPr>
          <w:rFonts w:ascii="Times New Roman" w:eastAsia="Times New Roman" w:hAnsi="Times New Roman" w:cs="Times New Roman"/>
          <w:b/>
          <w:sz w:val="24"/>
          <w:szCs w:val="24"/>
        </w:rPr>
      </w:pPr>
    </w:p>
    <w:p w:rsidR="00831460" w:rsidRDefault="00831460" w:rsidP="003A7F7D">
      <w:pPr>
        <w:jc w:val="both"/>
        <w:rPr>
          <w:rFonts w:ascii="Times New Roman" w:eastAsia="Times New Roman" w:hAnsi="Times New Roman" w:cs="Times New Roman"/>
          <w:b/>
          <w:sz w:val="24"/>
          <w:szCs w:val="24"/>
        </w:rPr>
      </w:pPr>
    </w:p>
    <w:p w:rsidR="00831460" w:rsidRDefault="00831460" w:rsidP="003A7F7D">
      <w:pPr>
        <w:jc w:val="both"/>
        <w:rPr>
          <w:rFonts w:ascii="Times New Roman" w:eastAsia="Times New Roman" w:hAnsi="Times New Roman" w:cs="Times New Roman"/>
          <w:b/>
          <w:sz w:val="24"/>
          <w:szCs w:val="24"/>
        </w:rPr>
      </w:pPr>
    </w:p>
    <w:p w:rsidR="00831460" w:rsidRDefault="00831460" w:rsidP="003A7F7D">
      <w:pPr>
        <w:jc w:val="both"/>
        <w:rPr>
          <w:rFonts w:ascii="Times New Roman" w:eastAsia="Times New Roman" w:hAnsi="Times New Roman" w:cs="Times New Roman"/>
          <w:b/>
          <w:sz w:val="24"/>
          <w:szCs w:val="24"/>
        </w:rPr>
      </w:pPr>
    </w:p>
    <w:p w:rsidR="00831460" w:rsidRDefault="00831460" w:rsidP="003A7F7D">
      <w:pPr>
        <w:jc w:val="both"/>
        <w:rPr>
          <w:rFonts w:ascii="Times New Roman" w:eastAsia="Times New Roman" w:hAnsi="Times New Roman" w:cs="Times New Roman"/>
          <w:b/>
          <w:sz w:val="24"/>
          <w:szCs w:val="24"/>
        </w:rPr>
      </w:pPr>
    </w:p>
    <w:p w:rsidR="003C73A5" w:rsidRPr="003A7F7D" w:rsidRDefault="003C73A5" w:rsidP="003A7F7D">
      <w:pPr>
        <w:jc w:val="both"/>
        <w:rPr>
          <w:rFonts w:ascii="Times New Roman" w:hAnsi="Times New Roman" w:cs="Times New Roman"/>
          <w:sz w:val="24"/>
          <w:szCs w:val="24"/>
        </w:rPr>
      </w:pPr>
      <w:r>
        <w:rPr>
          <w:rFonts w:ascii="Times New Roman" w:eastAsia="Times New Roman" w:hAnsi="Times New Roman" w:cs="Times New Roman"/>
          <w:b/>
          <w:sz w:val="24"/>
          <w:szCs w:val="24"/>
        </w:rPr>
        <w:t>References:</w:t>
      </w:r>
    </w:p>
    <w:p w:rsidR="00840D82" w:rsidRPr="00840D82" w:rsidRDefault="00AF639F"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r>
        <w:rPr>
          <w:rFonts w:ascii="Times New Roman" w:eastAsia="Times New Roman" w:hAnsi="Times New Roman" w:cs="Times New Roman"/>
          <w:b/>
          <w:sz w:val="24"/>
          <w:szCs w:val="24"/>
        </w:rPr>
        <w:fldChar w:fldCharType="separate"/>
      </w:r>
      <w:r w:rsidR="00840D82" w:rsidRPr="00840D82">
        <w:rPr>
          <w:rFonts w:ascii="Times New Roman" w:hAnsi="Times New Roman" w:cs="Times New Roman"/>
          <w:noProof/>
          <w:sz w:val="24"/>
          <w:szCs w:val="24"/>
        </w:rPr>
        <w:t xml:space="preserve">Huang, H. (2023). The Importance of Communication and Coordination in Management. </w:t>
      </w:r>
      <w:r w:rsidR="00840D82" w:rsidRPr="00840D82">
        <w:rPr>
          <w:rFonts w:ascii="Times New Roman" w:hAnsi="Times New Roman" w:cs="Times New Roman"/>
          <w:i/>
          <w:iCs/>
          <w:noProof/>
          <w:sz w:val="24"/>
          <w:szCs w:val="24"/>
        </w:rPr>
        <w:t>Frontiers in Humanities and Social Sciences</w:t>
      </w:r>
      <w:r w:rsidR="00840D82" w:rsidRPr="00840D82">
        <w:rPr>
          <w:rFonts w:ascii="Times New Roman" w:hAnsi="Times New Roman" w:cs="Times New Roman"/>
          <w:noProof/>
          <w:sz w:val="24"/>
          <w:szCs w:val="24"/>
        </w:rPr>
        <w:t xml:space="preserve">, </w:t>
      </w:r>
      <w:r w:rsidR="00840D82" w:rsidRPr="00840D82">
        <w:rPr>
          <w:rFonts w:ascii="Times New Roman" w:hAnsi="Times New Roman" w:cs="Times New Roman"/>
          <w:i/>
          <w:iCs/>
          <w:noProof/>
          <w:sz w:val="24"/>
          <w:szCs w:val="24"/>
        </w:rPr>
        <w:t>3</w:t>
      </w:r>
      <w:r w:rsidR="00840D82" w:rsidRPr="00840D82">
        <w:rPr>
          <w:rFonts w:ascii="Times New Roman" w:hAnsi="Times New Roman" w:cs="Times New Roman"/>
          <w:noProof/>
          <w:sz w:val="24"/>
          <w:szCs w:val="24"/>
        </w:rPr>
        <w:t>(9), 91–93. https://doi.org/10.54691/fhss.v3i9.5638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Li, Q., &amp; Shu, X. (2024). </w:t>
      </w:r>
      <w:r w:rsidRPr="00840D82">
        <w:rPr>
          <w:rFonts w:ascii="Times New Roman" w:hAnsi="Times New Roman" w:cs="Times New Roman"/>
          <w:i/>
          <w:iCs/>
          <w:noProof/>
          <w:sz w:val="24"/>
          <w:szCs w:val="24"/>
        </w:rPr>
        <w:t>Applied Mathematics and Nonlinear Sciences Effective Integration of Ideological and Political Education and Student Management</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9</w:t>
      </w:r>
      <w:r w:rsidRPr="00840D82">
        <w:rPr>
          <w:rFonts w:ascii="Times New Roman" w:hAnsi="Times New Roman" w:cs="Times New Roman"/>
          <w:noProof/>
          <w:sz w:val="24"/>
          <w:szCs w:val="24"/>
        </w:rPr>
        <w:t>(1), 1–18.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Mergel, I. (2012). OpenCollaboration in Public Sector: The case of social codign on Github. </w:t>
      </w:r>
      <w:r w:rsidRPr="00840D82">
        <w:rPr>
          <w:rFonts w:ascii="Times New Roman" w:hAnsi="Times New Roman" w:cs="Times New Roman"/>
          <w:i/>
          <w:iCs/>
          <w:noProof/>
          <w:sz w:val="24"/>
          <w:szCs w:val="24"/>
        </w:rPr>
        <w:t>Government Information Quarterly</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1</w:t>
      </w:r>
      <w:r w:rsidRPr="00840D82">
        <w:rPr>
          <w:rFonts w:ascii="Times New Roman" w:hAnsi="Times New Roman" w:cs="Times New Roman"/>
          <w:noProof/>
          <w:sz w:val="24"/>
          <w:szCs w:val="24"/>
        </w:rPr>
        <w:t>(1).</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Onche, V. O. (2023). </w:t>
      </w:r>
      <w:r w:rsidRPr="00840D82">
        <w:rPr>
          <w:rFonts w:ascii="Times New Roman" w:hAnsi="Times New Roman" w:cs="Times New Roman"/>
          <w:i/>
          <w:iCs/>
          <w:noProof/>
          <w:sz w:val="24"/>
          <w:szCs w:val="24"/>
        </w:rPr>
        <w:t>Employee Coordination Practices and The Job Performance of Secretaries in Federal Universities in South-West , Nigeria</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4</w:t>
      </w:r>
      <w:r w:rsidRPr="00840D82">
        <w:rPr>
          <w:rFonts w:ascii="Times New Roman" w:hAnsi="Times New Roman" w:cs="Times New Roman"/>
          <w:noProof/>
          <w:sz w:val="24"/>
          <w:szCs w:val="24"/>
        </w:rPr>
        <w:t>(6), 65–78.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Rukhiran, M., Wong-In, S., &amp; Netinant, P. (2023). IoT-Based Biometric Recognition Systems in Education for Identity Verification Services: Quality Assessment Approach. </w:t>
      </w:r>
      <w:r w:rsidRPr="00840D82">
        <w:rPr>
          <w:rFonts w:ascii="Times New Roman" w:hAnsi="Times New Roman" w:cs="Times New Roman"/>
          <w:i/>
          <w:iCs/>
          <w:noProof/>
          <w:sz w:val="24"/>
          <w:szCs w:val="24"/>
        </w:rPr>
        <w:t>IEEE Access</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11</w:t>
      </w:r>
      <w:r w:rsidRPr="00840D82">
        <w:rPr>
          <w:rFonts w:ascii="Times New Roman" w:hAnsi="Times New Roman" w:cs="Times New Roman"/>
          <w:noProof/>
          <w:sz w:val="24"/>
          <w:szCs w:val="24"/>
        </w:rPr>
        <w:t>, 22767–22787. https://doi.org/10.1109/ACCESS.2023.3253024</w:t>
      </w:r>
    </w:p>
    <w:p w:rsid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Study, P. (2022). Experiences of University Staff in Online Proctored Examination: A Phenomenological Study. </w:t>
      </w:r>
      <w:r w:rsidRPr="00840D82">
        <w:rPr>
          <w:rFonts w:ascii="Times New Roman" w:hAnsi="Times New Roman" w:cs="Times New Roman"/>
          <w:i/>
          <w:iCs/>
          <w:noProof/>
          <w:sz w:val="24"/>
          <w:szCs w:val="24"/>
        </w:rPr>
        <w:t>Journal of Modern Educational Research</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November</w:t>
      </w:r>
      <w:r w:rsidRPr="00840D82">
        <w:rPr>
          <w:rFonts w:ascii="Times New Roman" w:hAnsi="Times New Roman" w:cs="Times New Roman"/>
          <w:noProof/>
          <w:sz w:val="24"/>
          <w:szCs w:val="24"/>
        </w:rPr>
        <w:t>. https://doi.org/10.53964/jmer.2022008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840D82">
        <w:rPr>
          <w:rFonts w:ascii="Times New Roman" w:hAnsi="Times New Roman" w:cs="Times New Roman"/>
          <w:noProof/>
          <w:sz w:val="24"/>
          <w:szCs w:val="24"/>
        </w:rPr>
        <w:t xml:space="preserve">Huang, H. (2023). The Importance of Communication and Coordination in Management. </w:t>
      </w:r>
      <w:r w:rsidRPr="00840D82">
        <w:rPr>
          <w:rFonts w:ascii="Times New Roman" w:hAnsi="Times New Roman" w:cs="Times New Roman"/>
          <w:i/>
          <w:iCs/>
          <w:noProof/>
          <w:sz w:val="24"/>
          <w:szCs w:val="24"/>
        </w:rPr>
        <w:t>Frontiers in Humanities and Social Sciences</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3</w:t>
      </w:r>
      <w:r w:rsidRPr="00840D82">
        <w:rPr>
          <w:rFonts w:ascii="Times New Roman" w:hAnsi="Times New Roman" w:cs="Times New Roman"/>
          <w:noProof/>
          <w:sz w:val="24"/>
          <w:szCs w:val="24"/>
        </w:rPr>
        <w:t>(9), 91–93. https://doi.org/10.54691/fhss.v3i9.5638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Li, Q., &amp; Shu, X. (2024). </w:t>
      </w:r>
      <w:r w:rsidRPr="00840D82">
        <w:rPr>
          <w:rFonts w:ascii="Times New Roman" w:hAnsi="Times New Roman" w:cs="Times New Roman"/>
          <w:i/>
          <w:iCs/>
          <w:noProof/>
          <w:sz w:val="24"/>
          <w:szCs w:val="24"/>
        </w:rPr>
        <w:t>Applied Mathematics and Nonlinear Sciences Effective Integration of Ideological and Political Education and Student Management</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9</w:t>
      </w:r>
      <w:r w:rsidRPr="00840D82">
        <w:rPr>
          <w:rFonts w:ascii="Times New Roman" w:hAnsi="Times New Roman" w:cs="Times New Roman"/>
          <w:noProof/>
          <w:sz w:val="24"/>
          <w:szCs w:val="24"/>
        </w:rPr>
        <w:t>(1), 1–18.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Mergel, I. (2012). OpenCollaboration in Public Sector: The case of social codign on Github. </w:t>
      </w:r>
      <w:r w:rsidRPr="00840D82">
        <w:rPr>
          <w:rFonts w:ascii="Times New Roman" w:hAnsi="Times New Roman" w:cs="Times New Roman"/>
          <w:i/>
          <w:iCs/>
          <w:noProof/>
          <w:sz w:val="24"/>
          <w:szCs w:val="24"/>
        </w:rPr>
        <w:t>Government Information Quarterly</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1</w:t>
      </w:r>
      <w:r w:rsidRPr="00840D82">
        <w:rPr>
          <w:rFonts w:ascii="Times New Roman" w:hAnsi="Times New Roman" w:cs="Times New Roman"/>
          <w:noProof/>
          <w:sz w:val="24"/>
          <w:szCs w:val="24"/>
        </w:rPr>
        <w:t>(1).</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Onche, V. O. (2023). </w:t>
      </w:r>
      <w:r w:rsidRPr="00840D82">
        <w:rPr>
          <w:rFonts w:ascii="Times New Roman" w:hAnsi="Times New Roman" w:cs="Times New Roman"/>
          <w:i/>
          <w:iCs/>
          <w:noProof/>
          <w:sz w:val="24"/>
          <w:szCs w:val="24"/>
        </w:rPr>
        <w:t>Employee Coordination Practices and The Job Performance of Secretaries in Federal Universities in South-West , Nigeria</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4</w:t>
      </w:r>
      <w:r w:rsidRPr="00840D82">
        <w:rPr>
          <w:rFonts w:ascii="Times New Roman" w:hAnsi="Times New Roman" w:cs="Times New Roman"/>
          <w:noProof/>
          <w:sz w:val="24"/>
          <w:szCs w:val="24"/>
        </w:rPr>
        <w:t>(6), 65–78.</w:t>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Rukhiran, M., Wong-In, S., &amp; Netinant, P. (2023). IoT-Based Biometric Recognition Systems in Education for Identity Verification Services: Quality Assessment Approach. </w:t>
      </w:r>
      <w:r w:rsidRPr="00840D82">
        <w:rPr>
          <w:rFonts w:ascii="Times New Roman" w:hAnsi="Times New Roman" w:cs="Times New Roman"/>
          <w:i/>
          <w:iCs/>
          <w:noProof/>
          <w:sz w:val="24"/>
          <w:szCs w:val="24"/>
        </w:rPr>
        <w:t>IEEE Access</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11</w:t>
      </w:r>
      <w:r w:rsidRPr="00840D82">
        <w:rPr>
          <w:rFonts w:ascii="Times New Roman" w:hAnsi="Times New Roman" w:cs="Times New Roman"/>
          <w:noProof/>
          <w:sz w:val="24"/>
          <w:szCs w:val="24"/>
        </w:rPr>
        <w:t>, 22767–22787. https://doi.org/10.1109/ACCESS.2023.3253024</w:t>
      </w:r>
    </w:p>
    <w:p w:rsid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840D82">
        <w:rPr>
          <w:rFonts w:ascii="Times New Roman" w:hAnsi="Times New Roman" w:cs="Times New Roman"/>
          <w:noProof/>
          <w:sz w:val="24"/>
          <w:szCs w:val="24"/>
        </w:rPr>
        <w:t xml:space="preserve">Study, P. (2022). Experiences of University Staff in Online Proctored Examination: A Phenomenological Study. </w:t>
      </w:r>
      <w:r w:rsidRPr="00840D82">
        <w:rPr>
          <w:rFonts w:ascii="Times New Roman" w:hAnsi="Times New Roman" w:cs="Times New Roman"/>
          <w:i/>
          <w:iCs/>
          <w:noProof/>
          <w:sz w:val="24"/>
          <w:szCs w:val="24"/>
        </w:rPr>
        <w:t>Journal of Modern Educational Research</w:t>
      </w:r>
      <w:r w:rsidRPr="00840D82">
        <w:rPr>
          <w:rFonts w:ascii="Times New Roman" w:hAnsi="Times New Roman" w:cs="Times New Roman"/>
          <w:noProof/>
          <w:sz w:val="24"/>
          <w:szCs w:val="24"/>
        </w:rPr>
        <w:t xml:space="preserve">, </w:t>
      </w:r>
      <w:r w:rsidRPr="00840D82">
        <w:rPr>
          <w:rFonts w:ascii="Times New Roman" w:hAnsi="Times New Roman" w:cs="Times New Roman"/>
          <w:i/>
          <w:iCs/>
          <w:noProof/>
          <w:sz w:val="24"/>
          <w:szCs w:val="24"/>
        </w:rPr>
        <w:t>November</w:t>
      </w:r>
      <w:r w:rsidRPr="00840D82">
        <w:rPr>
          <w:rFonts w:ascii="Times New Roman" w:hAnsi="Times New Roman" w:cs="Times New Roman"/>
          <w:noProof/>
          <w:sz w:val="24"/>
          <w:szCs w:val="24"/>
        </w:rPr>
        <w:t>. https://doi.org/10.53964/jmer.2022008</w:t>
      </w:r>
    </w:p>
    <w:p w:rsidR="00840D82" w:rsidRDefault="00840D82" w:rsidP="00840D82">
      <w:pPr>
        <w:widowControl w:val="0"/>
        <w:autoSpaceDE w:val="0"/>
        <w:autoSpaceDN w:val="0"/>
        <w:adjustRightInd w:val="0"/>
        <w:spacing w:before="100" w:after="100" w:line="240" w:lineRule="auto"/>
        <w:ind w:left="480" w:hanging="480"/>
      </w:pPr>
      <w:r>
        <w:t xml:space="preserve">Ghimire, S., &amp; Khanal, J. (2022). Experiences of University Staff in Online Proctored Examination: A Phenomenological Study. Journal of Modern Educational Research, 1(8). </w:t>
      </w:r>
      <w:hyperlink r:id="rId266" w:tgtFrame="_new" w:history="1">
        <w:r>
          <w:rPr>
            <w:rStyle w:val="Hyperlink"/>
          </w:rPr>
          <w:t>https://doi.org/10.53964/jmer.2022008</w:t>
        </w:r>
      </w:hyperlink>
    </w:p>
    <w:p w:rsidR="00EE3DC3" w:rsidRDefault="00EE3DC3" w:rsidP="00840D82">
      <w:pPr>
        <w:widowControl w:val="0"/>
        <w:autoSpaceDE w:val="0"/>
        <w:autoSpaceDN w:val="0"/>
        <w:adjustRightInd w:val="0"/>
        <w:spacing w:before="100" w:after="100" w:line="240" w:lineRule="auto"/>
        <w:ind w:left="480" w:hanging="480"/>
      </w:pPr>
    </w:p>
    <w:p w:rsidR="00EE3DC3" w:rsidRDefault="00EE3DC3" w:rsidP="00840D82">
      <w:pPr>
        <w:widowControl w:val="0"/>
        <w:autoSpaceDE w:val="0"/>
        <w:autoSpaceDN w:val="0"/>
        <w:adjustRightInd w:val="0"/>
        <w:spacing w:before="100" w:after="100" w:line="240" w:lineRule="auto"/>
        <w:ind w:left="480" w:hanging="480"/>
      </w:pPr>
      <w:r>
        <w:t xml:space="preserve">Volume 2021, Article ID 5058780, and is available at </w:t>
      </w:r>
      <w:hyperlink r:id="rId267" w:tgtFrame="_new" w:history="1">
        <w:r>
          <w:rPr>
            <w:rStyle w:val="Hyperlink"/>
          </w:rPr>
          <w:t>https://doi.org/10.1155/2021/5058780</w:t>
        </w:r>
      </w:hyperlink>
      <w:r>
        <w:t>.</w:t>
      </w:r>
    </w:p>
    <w:p w:rsidR="00F94C78" w:rsidRPr="00F94C78" w:rsidRDefault="00F94C78" w:rsidP="00F94C78">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F94C78">
        <w:rPr>
          <w:rFonts w:ascii="Times New Roman" w:hAnsi="Times New Roman" w:cs="Times New Roman"/>
          <w:noProof/>
          <w:sz w:val="24"/>
        </w:rPr>
        <w:t xml:space="preserve">J.Zhang, W.Fang, J.Song,”The Design and Realization of the Intelligentize Online Testing </w:t>
      </w:r>
      <w:r w:rsidRPr="00F94C78">
        <w:rPr>
          <w:rFonts w:ascii="Times New Roman" w:hAnsi="Times New Roman" w:cs="Times New Roman"/>
          <w:noProof/>
          <w:sz w:val="24"/>
        </w:rPr>
        <w:lastRenderedPageBreak/>
        <w:t>System Based on Templates”, Knowledge Acquisition and</w:t>
      </w:r>
    </w:p>
    <w:p w:rsidR="00F94C78" w:rsidRDefault="00F94C78" w:rsidP="00F94C78">
      <w:pPr>
        <w:widowControl w:val="0"/>
        <w:autoSpaceDE w:val="0"/>
        <w:autoSpaceDN w:val="0"/>
        <w:adjustRightInd w:val="0"/>
        <w:spacing w:before="100" w:after="100" w:line="240" w:lineRule="auto"/>
        <w:ind w:left="480" w:hanging="480"/>
        <w:rPr>
          <w:rFonts w:ascii="Times New Roman" w:hAnsi="Times New Roman" w:cs="Times New Roman"/>
          <w:noProof/>
          <w:sz w:val="24"/>
        </w:rPr>
      </w:pPr>
      <w:r>
        <w:rPr>
          <w:rFonts w:ascii="Times New Roman" w:hAnsi="Times New Roman" w:cs="Times New Roman"/>
          <w:noProof/>
          <w:sz w:val="24"/>
        </w:rPr>
        <w:t xml:space="preserve">        </w:t>
      </w:r>
      <w:r w:rsidRPr="00F94C78">
        <w:rPr>
          <w:rFonts w:ascii="Times New Roman" w:hAnsi="Times New Roman" w:cs="Times New Roman"/>
          <w:noProof/>
          <w:sz w:val="24"/>
        </w:rPr>
        <w:t>Modeling, 2009. KAM '09. Second</w:t>
      </w:r>
    </w:p>
    <w:p w:rsidR="003A7F7D" w:rsidRDefault="003A7F7D" w:rsidP="003A7F7D">
      <w:pPr>
        <w:widowControl w:val="0"/>
        <w:autoSpaceDE w:val="0"/>
        <w:autoSpaceDN w:val="0"/>
        <w:adjustRightInd w:val="0"/>
        <w:spacing w:before="100" w:after="100" w:line="240" w:lineRule="auto"/>
        <w:ind w:left="480" w:hanging="480"/>
        <w:rPr>
          <w:rFonts w:ascii="Times New Roman" w:hAnsi="Times New Roman" w:cs="Times New Roman"/>
          <w:noProof/>
          <w:sz w:val="24"/>
        </w:rPr>
      </w:pPr>
    </w:p>
    <w:p w:rsidR="003A7F7D" w:rsidRDefault="003A7F7D" w:rsidP="003A7F7D">
      <w:pPr>
        <w:widowControl w:val="0"/>
        <w:autoSpaceDE w:val="0"/>
        <w:autoSpaceDN w:val="0"/>
        <w:adjustRightInd w:val="0"/>
        <w:spacing w:before="100" w:after="100" w:line="240" w:lineRule="auto"/>
        <w:ind w:left="480" w:hanging="480"/>
        <w:rPr>
          <w:rFonts w:ascii="Times New Roman" w:hAnsi="Times New Roman" w:cs="Times New Roman"/>
          <w:noProof/>
          <w:sz w:val="24"/>
        </w:rPr>
      </w:pPr>
    </w:p>
    <w:p w:rsidR="003A7F7D" w:rsidRPr="003A7F7D" w:rsidRDefault="003A7F7D" w:rsidP="003A7F7D">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3A7F7D">
        <w:rPr>
          <w:rFonts w:ascii="Times New Roman" w:hAnsi="Times New Roman" w:cs="Times New Roman"/>
          <w:noProof/>
          <w:sz w:val="24"/>
        </w:rPr>
        <w:t>Z. J. Wang, X.F. Xu, D. C. Zhan, Inter-enterprise Integration Oriented</w:t>
      </w:r>
    </w:p>
    <w:p w:rsidR="003A7F7D" w:rsidRPr="00840D82" w:rsidRDefault="003A7F7D" w:rsidP="003A7F7D">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3A7F7D">
        <w:rPr>
          <w:rFonts w:ascii="Times New Roman" w:hAnsi="Times New Roman" w:cs="Times New Roman"/>
          <w:noProof/>
          <w:sz w:val="24"/>
        </w:rPr>
        <w:t>Normalized Design Method for Web Services [J], Computer Science,</w:t>
      </w:r>
      <w:r>
        <w:rPr>
          <w:rFonts w:ascii="Times New Roman" w:hAnsi="Times New Roman" w:cs="Times New Roman"/>
          <w:noProof/>
          <w:sz w:val="24"/>
        </w:rPr>
        <w:t xml:space="preserve"> </w:t>
      </w:r>
      <w:r w:rsidRPr="003A7F7D">
        <w:rPr>
          <w:rFonts w:ascii="Times New Roman" w:hAnsi="Times New Roman" w:cs="Times New Roman"/>
          <w:noProof/>
          <w:sz w:val="24"/>
        </w:rPr>
        <w:t>vol.33,pp. 131-135, 2006.</w:t>
      </w:r>
      <w:r>
        <w:rPr>
          <w:rFonts w:ascii="Times New Roman" w:hAnsi="Times New Roman" w:cs="Times New Roman"/>
          <w:noProof/>
          <w:sz w:val="24"/>
        </w:rPr>
        <w:t xml:space="preserve"> </w:t>
      </w:r>
      <w:r w:rsidRPr="003A7F7D">
        <w:rPr>
          <w:rFonts w:ascii="Times New Roman" w:hAnsi="Times New Roman" w:cs="Times New Roman"/>
          <w:noProof/>
          <w:sz w:val="24"/>
        </w:rPr>
        <w:t>(In Chinese)</w:t>
      </w:r>
    </w:p>
    <w:p w:rsidR="00840D82" w:rsidRPr="00601BD9" w:rsidRDefault="00840D82" w:rsidP="00840D82">
      <w:pPr>
        <w:pStyle w:val="NormalWeb"/>
      </w:pPr>
      <w:r>
        <w:fldChar w:fldCharType="end"/>
      </w:r>
    </w:p>
    <w:p w:rsidR="00840D82" w:rsidRPr="00840D82" w:rsidRDefault="00840D82" w:rsidP="00840D82">
      <w:pPr>
        <w:widowControl w:val="0"/>
        <w:autoSpaceDE w:val="0"/>
        <w:autoSpaceDN w:val="0"/>
        <w:adjustRightInd w:val="0"/>
        <w:spacing w:before="100" w:after="100" w:line="240" w:lineRule="auto"/>
        <w:ind w:left="480" w:hanging="480"/>
        <w:rPr>
          <w:rFonts w:ascii="Times New Roman" w:hAnsi="Times New Roman" w:cs="Times New Roman"/>
          <w:noProof/>
          <w:sz w:val="24"/>
        </w:rPr>
      </w:pPr>
    </w:p>
    <w:p w:rsidR="003C73A5" w:rsidRPr="003C73A5" w:rsidRDefault="00AF639F" w:rsidP="000F0BFE">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sectPr w:rsidR="003C73A5" w:rsidRPr="003C73A5">
      <w:headerReference w:type="even" r:id="rId268"/>
      <w:headerReference w:type="default" r:id="rId269"/>
      <w:footerReference w:type="even" r:id="rId270"/>
      <w:footerReference w:type="default" r:id="rId271"/>
      <w:headerReference w:type="first" r:id="rId272"/>
      <w:footerReference w:type="first" r:id="rId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EA3" w:rsidRDefault="00A44EA3" w:rsidP="00AF639F">
      <w:pPr>
        <w:spacing w:after="0" w:line="240" w:lineRule="auto"/>
      </w:pPr>
      <w:r>
        <w:separator/>
      </w:r>
    </w:p>
  </w:endnote>
  <w:endnote w:type="continuationSeparator" w:id="0">
    <w:p w:rsidR="00A44EA3" w:rsidRDefault="00A44EA3" w:rsidP="00AF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48" w:rsidRDefault="007F5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48" w:rsidRDefault="007F5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48" w:rsidRDefault="007F5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EA3" w:rsidRDefault="00A44EA3" w:rsidP="00AF639F">
      <w:pPr>
        <w:spacing w:after="0" w:line="240" w:lineRule="auto"/>
      </w:pPr>
      <w:r>
        <w:separator/>
      </w:r>
    </w:p>
  </w:footnote>
  <w:footnote w:type="continuationSeparator" w:id="0">
    <w:p w:rsidR="00A44EA3" w:rsidRDefault="00A44EA3" w:rsidP="00AF6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48" w:rsidRDefault="007F5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48" w:rsidRDefault="007F5C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48" w:rsidRDefault="007F5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50592"/>
    <w:multiLevelType w:val="multilevel"/>
    <w:tmpl w:val="B22E3AE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dhihir H. Nyema">
    <w15:presenceInfo w15:providerId="None" w15:userId="mudhihir H. Nye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FB"/>
    <w:rsid w:val="00013476"/>
    <w:rsid w:val="00032AEC"/>
    <w:rsid w:val="000A2075"/>
    <w:rsid w:val="000E1DD3"/>
    <w:rsid w:val="000F0BFE"/>
    <w:rsid w:val="00105EB1"/>
    <w:rsid w:val="00106500"/>
    <w:rsid w:val="00110B66"/>
    <w:rsid w:val="00145D8C"/>
    <w:rsid w:val="001B4705"/>
    <w:rsid w:val="002259DF"/>
    <w:rsid w:val="002B2C97"/>
    <w:rsid w:val="002D3508"/>
    <w:rsid w:val="002D7695"/>
    <w:rsid w:val="00373814"/>
    <w:rsid w:val="003A4DD7"/>
    <w:rsid w:val="003A7F7D"/>
    <w:rsid w:val="003C73A5"/>
    <w:rsid w:val="00480314"/>
    <w:rsid w:val="0048606C"/>
    <w:rsid w:val="00512DDA"/>
    <w:rsid w:val="00553AFB"/>
    <w:rsid w:val="0058440B"/>
    <w:rsid w:val="005A1372"/>
    <w:rsid w:val="005A2410"/>
    <w:rsid w:val="005A7878"/>
    <w:rsid w:val="005C71F3"/>
    <w:rsid w:val="005E404D"/>
    <w:rsid w:val="005F02E2"/>
    <w:rsid w:val="00601BD9"/>
    <w:rsid w:val="006441D5"/>
    <w:rsid w:val="00650ACB"/>
    <w:rsid w:val="00671727"/>
    <w:rsid w:val="00687E95"/>
    <w:rsid w:val="00736F67"/>
    <w:rsid w:val="00756B47"/>
    <w:rsid w:val="00770FC6"/>
    <w:rsid w:val="0077257D"/>
    <w:rsid w:val="007A5908"/>
    <w:rsid w:val="007F5C48"/>
    <w:rsid w:val="008078D0"/>
    <w:rsid w:val="0082267E"/>
    <w:rsid w:val="00823195"/>
    <w:rsid w:val="00827B6B"/>
    <w:rsid w:val="00831460"/>
    <w:rsid w:val="00840D82"/>
    <w:rsid w:val="00853353"/>
    <w:rsid w:val="00865930"/>
    <w:rsid w:val="008830B5"/>
    <w:rsid w:val="00893842"/>
    <w:rsid w:val="009631A1"/>
    <w:rsid w:val="009650B2"/>
    <w:rsid w:val="00996521"/>
    <w:rsid w:val="009A64DC"/>
    <w:rsid w:val="009C4D3A"/>
    <w:rsid w:val="009D4555"/>
    <w:rsid w:val="009F7AF1"/>
    <w:rsid w:val="00A44EA3"/>
    <w:rsid w:val="00A478A3"/>
    <w:rsid w:val="00AF639F"/>
    <w:rsid w:val="00B47246"/>
    <w:rsid w:val="00B47CF2"/>
    <w:rsid w:val="00B54294"/>
    <w:rsid w:val="00B60D9E"/>
    <w:rsid w:val="00B650CB"/>
    <w:rsid w:val="00B66E15"/>
    <w:rsid w:val="00B8108E"/>
    <w:rsid w:val="00B87FB3"/>
    <w:rsid w:val="00BA274E"/>
    <w:rsid w:val="00BB00D8"/>
    <w:rsid w:val="00BB0D26"/>
    <w:rsid w:val="00BC261E"/>
    <w:rsid w:val="00C00007"/>
    <w:rsid w:val="00C52EAA"/>
    <w:rsid w:val="00C54B42"/>
    <w:rsid w:val="00C616B8"/>
    <w:rsid w:val="00CB5F87"/>
    <w:rsid w:val="00CB77AD"/>
    <w:rsid w:val="00D169C9"/>
    <w:rsid w:val="00D50A17"/>
    <w:rsid w:val="00D637D6"/>
    <w:rsid w:val="00D73381"/>
    <w:rsid w:val="00D946DE"/>
    <w:rsid w:val="00DA173A"/>
    <w:rsid w:val="00DA1AC9"/>
    <w:rsid w:val="00DD498A"/>
    <w:rsid w:val="00DF1F5D"/>
    <w:rsid w:val="00EA71F2"/>
    <w:rsid w:val="00EE3DC3"/>
    <w:rsid w:val="00EF595D"/>
    <w:rsid w:val="00F05FCE"/>
    <w:rsid w:val="00F20481"/>
    <w:rsid w:val="00F46349"/>
    <w:rsid w:val="00F84C93"/>
    <w:rsid w:val="00F86499"/>
    <w:rsid w:val="00F94C78"/>
    <w:rsid w:val="00FE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9245F"/>
  <w15:chartTrackingRefBased/>
  <w15:docId w15:val="{CF6DF698-BE5E-4965-8766-4DB49783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EE3D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AFB"/>
    <w:pPr>
      <w:ind w:left="720"/>
      <w:contextualSpacing/>
    </w:pPr>
  </w:style>
  <w:style w:type="character" w:styleId="Strong">
    <w:name w:val="Strong"/>
    <w:basedOn w:val="DefaultParagraphFont"/>
    <w:uiPriority w:val="22"/>
    <w:qFormat/>
    <w:rsid w:val="00C00007"/>
    <w:rPr>
      <w:b/>
      <w:bCs/>
    </w:rPr>
  </w:style>
  <w:style w:type="table" w:styleId="TableGrid">
    <w:name w:val="Table Grid"/>
    <w:basedOn w:val="TableNormal"/>
    <w:uiPriority w:val="39"/>
    <w:rsid w:val="009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64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73A5"/>
    <w:rPr>
      <w:i/>
      <w:iCs/>
    </w:rPr>
  </w:style>
  <w:style w:type="paragraph" w:styleId="Header">
    <w:name w:val="header"/>
    <w:basedOn w:val="Normal"/>
    <w:link w:val="HeaderChar"/>
    <w:uiPriority w:val="99"/>
    <w:unhideWhenUsed/>
    <w:rsid w:val="00AF6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39F"/>
  </w:style>
  <w:style w:type="paragraph" w:styleId="Footer">
    <w:name w:val="footer"/>
    <w:basedOn w:val="Normal"/>
    <w:link w:val="FooterChar"/>
    <w:uiPriority w:val="99"/>
    <w:unhideWhenUsed/>
    <w:rsid w:val="00AF6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39F"/>
  </w:style>
  <w:style w:type="paragraph" w:styleId="NoSpacing">
    <w:name w:val="No Spacing"/>
    <w:uiPriority w:val="1"/>
    <w:qFormat/>
    <w:rsid w:val="00B8108E"/>
    <w:pPr>
      <w:spacing w:after="0" w:line="240" w:lineRule="auto"/>
    </w:pPr>
  </w:style>
  <w:style w:type="character" w:styleId="Hyperlink">
    <w:name w:val="Hyperlink"/>
    <w:basedOn w:val="DefaultParagraphFont"/>
    <w:uiPriority w:val="99"/>
    <w:semiHidden/>
    <w:unhideWhenUsed/>
    <w:rsid w:val="00840D82"/>
    <w:rPr>
      <w:color w:val="0000FF"/>
      <w:u w:val="single"/>
    </w:rPr>
  </w:style>
  <w:style w:type="character" w:customStyle="1" w:styleId="Heading1Char">
    <w:name w:val="Heading 1 Char"/>
    <w:basedOn w:val="DefaultParagraphFont"/>
    <w:link w:val="Heading1"/>
    <w:uiPriority w:val="9"/>
    <w:rsid w:val="006441D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EE3DC3"/>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032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2517">
      <w:bodyDiv w:val="1"/>
      <w:marLeft w:val="0"/>
      <w:marRight w:val="0"/>
      <w:marTop w:val="0"/>
      <w:marBottom w:val="0"/>
      <w:divBdr>
        <w:top w:val="none" w:sz="0" w:space="0" w:color="auto"/>
        <w:left w:val="none" w:sz="0" w:space="0" w:color="auto"/>
        <w:bottom w:val="none" w:sz="0" w:space="0" w:color="auto"/>
        <w:right w:val="none" w:sz="0" w:space="0" w:color="auto"/>
      </w:divBdr>
    </w:div>
    <w:div w:id="278269844">
      <w:bodyDiv w:val="1"/>
      <w:marLeft w:val="0"/>
      <w:marRight w:val="0"/>
      <w:marTop w:val="0"/>
      <w:marBottom w:val="0"/>
      <w:divBdr>
        <w:top w:val="none" w:sz="0" w:space="0" w:color="auto"/>
        <w:left w:val="none" w:sz="0" w:space="0" w:color="auto"/>
        <w:bottom w:val="none" w:sz="0" w:space="0" w:color="auto"/>
        <w:right w:val="none" w:sz="0" w:space="0" w:color="auto"/>
      </w:divBdr>
    </w:div>
    <w:div w:id="382607771">
      <w:bodyDiv w:val="1"/>
      <w:marLeft w:val="0"/>
      <w:marRight w:val="0"/>
      <w:marTop w:val="0"/>
      <w:marBottom w:val="0"/>
      <w:divBdr>
        <w:top w:val="none" w:sz="0" w:space="0" w:color="auto"/>
        <w:left w:val="none" w:sz="0" w:space="0" w:color="auto"/>
        <w:bottom w:val="none" w:sz="0" w:space="0" w:color="auto"/>
        <w:right w:val="none" w:sz="0" w:space="0" w:color="auto"/>
      </w:divBdr>
      <w:divsChild>
        <w:div w:id="326790122">
          <w:marLeft w:val="0"/>
          <w:marRight w:val="0"/>
          <w:marTop w:val="0"/>
          <w:marBottom w:val="0"/>
          <w:divBdr>
            <w:top w:val="none" w:sz="0" w:space="0" w:color="auto"/>
            <w:left w:val="none" w:sz="0" w:space="0" w:color="auto"/>
            <w:bottom w:val="none" w:sz="0" w:space="0" w:color="auto"/>
            <w:right w:val="none" w:sz="0" w:space="0" w:color="auto"/>
          </w:divBdr>
          <w:divsChild>
            <w:div w:id="1986352638">
              <w:marLeft w:val="0"/>
              <w:marRight w:val="0"/>
              <w:marTop w:val="0"/>
              <w:marBottom w:val="0"/>
              <w:divBdr>
                <w:top w:val="none" w:sz="0" w:space="0" w:color="auto"/>
                <w:left w:val="none" w:sz="0" w:space="0" w:color="auto"/>
                <w:bottom w:val="none" w:sz="0" w:space="0" w:color="auto"/>
                <w:right w:val="none" w:sz="0" w:space="0" w:color="auto"/>
              </w:divBdr>
              <w:divsChild>
                <w:div w:id="398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2282">
      <w:bodyDiv w:val="1"/>
      <w:marLeft w:val="0"/>
      <w:marRight w:val="0"/>
      <w:marTop w:val="0"/>
      <w:marBottom w:val="0"/>
      <w:divBdr>
        <w:top w:val="none" w:sz="0" w:space="0" w:color="auto"/>
        <w:left w:val="none" w:sz="0" w:space="0" w:color="auto"/>
        <w:bottom w:val="none" w:sz="0" w:space="0" w:color="auto"/>
        <w:right w:val="none" w:sz="0" w:space="0" w:color="auto"/>
      </w:divBdr>
      <w:divsChild>
        <w:div w:id="1563908023">
          <w:marLeft w:val="0"/>
          <w:marRight w:val="0"/>
          <w:marTop w:val="0"/>
          <w:marBottom w:val="0"/>
          <w:divBdr>
            <w:top w:val="none" w:sz="0" w:space="0" w:color="auto"/>
            <w:left w:val="none" w:sz="0" w:space="0" w:color="auto"/>
            <w:bottom w:val="none" w:sz="0" w:space="0" w:color="auto"/>
            <w:right w:val="none" w:sz="0" w:space="0" w:color="auto"/>
          </w:divBdr>
          <w:divsChild>
            <w:div w:id="1994142486">
              <w:marLeft w:val="0"/>
              <w:marRight w:val="0"/>
              <w:marTop w:val="0"/>
              <w:marBottom w:val="0"/>
              <w:divBdr>
                <w:top w:val="none" w:sz="0" w:space="0" w:color="auto"/>
                <w:left w:val="none" w:sz="0" w:space="0" w:color="auto"/>
                <w:bottom w:val="none" w:sz="0" w:space="0" w:color="auto"/>
                <w:right w:val="none" w:sz="0" w:space="0" w:color="auto"/>
              </w:divBdr>
              <w:divsChild>
                <w:div w:id="16376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160406">
      <w:bodyDiv w:val="1"/>
      <w:marLeft w:val="0"/>
      <w:marRight w:val="0"/>
      <w:marTop w:val="0"/>
      <w:marBottom w:val="0"/>
      <w:divBdr>
        <w:top w:val="none" w:sz="0" w:space="0" w:color="auto"/>
        <w:left w:val="none" w:sz="0" w:space="0" w:color="auto"/>
        <w:bottom w:val="none" w:sz="0" w:space="0" w:color="auto"/>
        <w:right w:val="none" w:sz="0" w:space="0" w:color="auto"/>
      </w:divBdr>
      <w:divsChild>
        <w:div w:id="172384684">
          <w:marLeft w:val="0"/>
          <w:marRight w:val="0"/>
          <w:marTop w:val="0"/>
          <w:marBottom w:val="0"/>
          <w:divBdr>
            <w:top w:val="none" w:sz="0" w:space="0" w:color="auto"/>
            <w:left w:val="none" w:sz="0" w:space="0" w:color="auto"/>
            <w:bottom w:val="none" w:sz="0" w:space="0" w:color="auto"/>
            <w:right w:val="none" w:sz="0" w:space="0" w:color="auto"/>
          </w:divBdr>
          <w:divsChild>
            <w:div w:id="164245337">
              <w:marLeft w:val="0"/>
              <w:marRight w:val="0"/>
              <w:marTop w:val="0"/>
              <w:marBottom w:val="0"/>
              <w:divBdr>
                <w:top w:val="none" w:sz="0" w:space="0" w:color="auto"/>
                <w:left w:val="none" w:sz="0" w:space="0" w:color="auto"/>
                <w:bottom w:val="none" w:sz="0" w:space="0" w:color="auto"/>
                <w:right w:val="none" w:sz="0" w:space="0" w:color="auto"/>
              </w:divBdr>
              <w:divsChild>
                <w:div w:id="1087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7737">
      <w:bodyDiv w:val="1"/>
      <w:marLeft w:val="0"/>
      <w:marRight w:val="0"/>
      <w:marTop w:val="0"/>
      <w:marBottom w:val="0"/>
      <w:divBdr>
        <w:top w:val="none" w:sz="0" w:space="0" w:color="auto"/>
        <w:left w:val="none" w:sz="0" w:space="0" w:color="auto"/>
        <w:bottom w:val="none" w:sz="0" w:space="0" w:color="auto"/>
        <w:right w:val="none" w:sz="0" w:space="0" w:color="auto"/>
      </w:divBdr>
    </w:div>
    <w:div w:id="813831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9673">
          <w:marLeft w:val="0"/>
          <w:marRight w:val="0"/>
          <w:marTop w:val="0"/>
          <w:marBottom w:val="0"/>
          <w:divBdr>
            <w:top w:val="none" w:sz="0" w:space="0" w:color="auto"/>
            <w:left w:val="none" w:sz="0" w:space="0" w:color="auto"/>
            <w:bottom w:val="none" w:sz="0" w:space="0" w:color="auto"/>
            <w:right w:val="none" w:sz="0" w:space="0" w:color="auto"/>
          </w:divBdr>
          <w:divsChild>
            <w:div w:id="1263218557">
              <w:marLeft w:val="0"/>
              <w:marRight w:val="0"/>
              <w:marTop w:val="0"/>
              <w:marBottom w:val="0"/>
              <w:divBdr>
                <w:top w:val="none" w:sz="0" w:space="0" w:color="auto"/>
                <w:left w:val="none" w:sz="0" w:space="0" w:color="auto"/>
                <w:bottom w:val="none" w:sz="0" w:space="0" w:color="auto"/>
                <w:right w:val="none" w:sz="0" w:space="0" w:color="auto"/>
              </w:divBdr>
              <w:divsChild>
                <w:div w:id="15982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7367">
      <w:bodyDiv w:val="1"/>
      <w:marLeft w:val="0"/>
      <w:marRight w:val="0"/>
      <w:marTop w:val="0"/>
      <w:marBottom w:val="0"/>
      <w:divBdr>
        <w:top w:val="none" w:sz="0" w:space="0" w:color="auto"/>
        <w:left w:val="none" w:sz="0" w:space="0" w:color="auto"/>
        <w:bottom w:val="none" w:sz="0" w:space="0" w:color="auto"/>
        <w:right w:val="none" w:sz="0" w:space="0" w:color="auto"/>
      </w:divBdr>
    </w:div>
    <w:div w:id="1033919634">
      <w:bodyDiv w:val="1"/>
      <w:marLeft w:val="0"/>
      <w:marRight w:val="0"/>
      <w:marTop w:val="0"/>
      <w:marBottom w:val="0"/>
      <w:divBdr>
        <w:top w:val="none" w:sz="0" w:space="0" w:color="auto"/>
        <w:left w:val="none" w:sz="0" w:space="0" w:color="auto"/>
        <w:bottom w:val="none" w:sz="0" w:space="0" w:color="auto"/>
        <w:right w:val="none" w:sz="0" w:space="0" w:color="auto"/>
      </w:divBdr>
    </w:div>
    <w:div w:id="1058473918">
      <w:bodyDiv w:val="1"/>
      <w:marLeft w:val="0"/>
      <w:marRight w:val="0"/>
      <w:marTop w:val="0"/>
      <w:marBottom w:val="0"/>
      <w:divBdr>
        <w:top w:val="none" w:sz="0" w:space="0" w:color="auto"/>
        <w:left w:val="none" w:sz="0" w:space="0" w:color="auto"/>
        <w:bottom w:val="none" w:sz="0" w:space="0" w:color="auto"/>
        <w:right w:val="none" w:sz="0" w:space="0" w:color="auto"/>
      </w:divBdr>
    </w:div>
    <w:div w:id="1092967416">
      <w:bodyDiv w:val="1"/>
      <w:marLeft w:val="0"/>
      <w:marRight w:val="0"/>
      <w:marTop w:val="0"/>
      <w:marBottom w:val="0"/>
      <w:divBdr>
        <w:top w:val="none" w:sz="0" w:space="0" w:color="auto"/>
        <w:left w:val="none" w:sz="0" w:space="0" w:color="auto"/>
        <w:bottom w:val="none" w:sz="0" w:space="0" w:color="auto"/>
        <w:right w:val="none" w:sz="0" w:space="0" w:color="auto"/>
      </w:divBdr>
    </w:div>
    <w:div w:id="1185486791">
      <w:bodyDiv w:val="1"/>
      <w:marLeft w:val="0"/>
      <w:marRight w:val="0"/>
      <w:marTop w:val="0"/>
      <w:marBottom w:val="0"/>
      <w:divBdr>
        <w:top w:val="none" w:sz="0" w:space="0" w:color="auto"/>
        <w:left w:val="none" w:sz="0" w:space="0" w:color="auto"/>
        <w:bottom w:val="none" w:sz="0" w:space="0" w:color="auto"/>
        <w:right w:val="none" w:sz="0" w:space="0" w:color="auto"/>
      </w:divBdr>
      <w:divsChild>
        <w:div w:id="1541429850">
          <w:marLeft w:val="0"/>
          <w:marRight w:val="0"/>
          <w:marTop w:val="0"/>
          <w:marBottom w:val="0"/>
          <w:divBdr>
            <w:top w:val="none" w:sz="0" w:space="0" w:color="auto"/>
            <w:left w:val="none" w:sz="0" w:space="0" w:color="auto"/>
            <w:bottom w:val="none" w:sz="0" w:space="0" w:color="auto"/>
            <w:right w:val="none" w:sz="0" w:space="0" w:color="auto"/>
          </w:divBdr>
          <w:divsChild>
            <w:div w:id="665672543">
              <w:marLeft w:val="0"/>
              <w:marRight w:val="0"/>
              <w:marTop w:val="0"/>
              <w:marBottom w:val="0"/>
              <w:divBdr>
                <w:top w:val="none" w:sz="0" w:space="0" w:color="auto"/>
                <w:left w:val="none" w:sz="0" w:space="0" w:color="auto"/>
                <w:bottom w:val="none" w:sz="0" w:space="0" w:color="auto"/>
                <w:right w:val="none" w:sz="0" w:space="0" w:color="auto"/>
              </w:divBdr>
              <w:divsChild>
                <w:div w:id="14787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4103">
      <w:bodyDiv w:val="1"/>
      <w:marLeft w:val="0"/>
      <w:marRight w:val="0"/>
      <w:marTop w:val="0"/>
      <w:marBottom w:val="0"/>
      <w:divBdr>
        <w:top w:val="none" w:sz="0" w:space="0" w:color="auto"/>
        <w:left w:val="none" w:sz="0" w:space="0" w:color="auto"/>
        <w:bottom w:val="none" w:sz="0" w:space="0" w:color="auto"/>
        <w:right w:val="none" w:sz="0" w:space="0" w:color="auto"/>
      </w:divBdr>
      <w:divsChild>
        <w:div w:id="1140074941">
          <w:marLeft w:val="0"/>
          <w:marRight w:val="0"/>
          <w:marTop w:val="0"/>
          <w:marBottom w:val="0"/>
          <w:divBdr>
            <w:top w:val="none" w:sz="0" w:space="0" w:color="auto"/>
            <w:left w:val="none" w:sz="0" w:space="0" w:color="auto"/>
            <w:bottom w:val="none" w:sz="0" w:space="0" w:color="auto"/>
            <w:right w:val="none" w:sz="0" w:space="0" w:color="auto"/>
          </w:divBdr>
          <w:divsChild>
            <w:div w:id="350568010">
              <w:marLeft w:val="0"/>
              <w:marRight w:val="0"/>
              <w:marTop w:val="0"/>
              <w:marBottom w:val="0"/>
              <w:divBdr>
                <w:top w:val="none" w:sz="0" w:space="0" w:color="auto"/>
                <w:left w:val="none" w:sz="0" w:space="0" w:color="auto"/>
                <w:bottom w:val="none" w:sz="0" w:space="0" w:color="auto"/>
                <w:right w:val="none" w:sz="0" w:space="0" w:color="auto"/>
              </w:divBdr>
              <w:divsChild>
                <w:div w:id="1948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558">
      <w:bodyDiv w:val="1"/>
      <w:marLeft w:val="0"/>
      <w:marRight w:val="0"/>
      <w:marTop w:val="0"/>
      <w:marBottom w:val="0"/>
      <w:divBdr>
        <w:top w:val="none" w:sz="0" w:space="0" w:color="auto"/>
        <w:left w:val="none" w:sz="0" w:space="0" w:color="auto"/>
        <w:bottom w:val="none" w:sz="0" w:space="0" w:color="auto"/>
        <w:right w:val="none" w:sz="0" w:space="0" w:color="auto"/>
      </w:divBdr>
    </w:div>
    <w:div w:id="1383403722">
      <w:bodyDiv w:val="1"/>
      <w:marLeft w:val="0"/>
      <w:marRight w:val="0"/>
      <w:marTop w:val="0"/>
      <w:marBottom w:val="0"/>
      <w:divBdr>
        <w:top w:val="none" w:sz="0" w:space="0" w:color="auto"/>
        <w:left w:val="none" w:sz="0" w:space="0" w:color="auto"/>
        <w:bottom w:val="none" w:sz="0" w:space="0" w:color="auto"/>
        <w:right w:val="none" w:sz="0" w:space="0" w:color="auto"/>
      </w:divBdr>
    </w:div>
    <w:div w:id="1388912590">
      <w:bodyDiv w:val="1"/>
      <w:marLeft w:val="0"/>
      <w:marRight w:val="0"/>
      <w:marTop w:val="0"/>
      <w:marBottom w:val="0"/>
      <w:divBdr>
        <w:top w:val="none" w:sz="0" w:space="0" w:color="auto"/>
        <w:left w:val="none" w:sz="0" w:space="0" w:color="auto"/>
        <w:bottom w:val="none" w:sz="0" w:space="0" w:color="auto"/>
        <w:right w:val="none" w:sz="0" w:space="0" w:color="auto"/>
      </w:divBdr>
    </w:div>
    <w:div w:id="1491604376">
      <w:bodyDiv w:val="1"/>
      <w:marLeft w:val="0"/>
      <w:marRight w:val="0"/>
      <w:marTop w:val="0"/>
      <w:marBottom w:val="0"/>
      <w:divBdr>
        <w:top w:val="none" w:sz="0" w:space="0" w:color="auto"/>
        <w:left w:val="none" w:sz="0" w:space="0" w:color="auto"/>
        <w:bottom w:val="none" w:sz="0" w:space="0" w:color="auto"/>
        <w:right w:val="none" w:sz="0" w:space="0" w:color="auto"/>
      </w:divBdr>
    </w:div>
    <w:div w:id="1943296558">
      <w:bodyDiv w:val="1"/>
      <w:marLeft w:val="0"/>
      <w:marRight w:val="0"/>
      <w:marTop w:val="0"/>
      <w:marBottom w:val="0"/>
      <w:divBdr>
        <w:top w:val="none" w:sz="0" w:space="0" w:color="auto"/>
        <w:left w:val="none" w:sz="0" w:space="0" w:color="auto"/>
        <w:bottom w:val="none" w:sz="0" w:space="0" w:color="auto"/>
        <w:right w:val="none" w:sz="0" w:space="0" w:color="auto"/>
      </w:divBdr>
    </w:div>
    <w:div w:id="20404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customXml" Target="ink/ink7.xml"/><Relationship Id="rId63" Type="http://schemas.openxmlformats.org/officeDocument/2006/relationships/customXml" Target="ink/ink28.xml"/><Relationship Id="rId159" Type="http://schemas.openxmlformats.org/officeDocument/2006/relationships/customXml" Target="ink/ink76.xml"/><Relationship Id="rId170" Type="http://schemas.openxmlformats.org/officeDocument/2006/relationships/image" Target="media/image82.emf"/><Relationship Id="rId226" Type="http://schemas.openxmlformats.org/officeDocument/2006/relationships/image" Target="media/image110.emf"/><Relationship Id="rId268" Type="http://schemas.openxmlformats.org/officeDocument/2006/relationships/header" Target="header1.xml"/><Relationship Id="rId32" Type="http://schemas.openxmlformats.org/officeDocument/2006/relationships/image" Target="media/image13.emf"/><Relationship Id="rId74" Type="http://schemas.openxmlformats.org/officeDocument/2006/relationships/image" Target="media/image34.emf"/><Relationship Id="rId128" Type="http://schemas.openxmlformats.org/officeDocument/2006/relationships/image" Target="media/image61.emf"/><Relationship Id="rId5" Type="http://schemas.openxmlformats.org/officeDocument/2006/relationships/webSettings" Target="webSettings.xml"/><Relationship Id="rId95" Type="http://schemas.openxmlformats.org/officeDocument/2006/relationships/customXml" Target="ink/ink44.xml"/><Relationship Id="rId160" Type="http://schemas.openxmlformats.org/officeDocument/2006/relationships/image" Target="media/image77.emf"/><Relationship Id="rId181" Type="http://schemas.openxmlformats.org/officeDocument/2006/relationships/customXml" Target="ink/ink87.xml"/><Relationship Id="rId216" Type="http://schemas.openxmlformats.org/officeDocument/2006/relationships/image" Target="media/image105.emf"/><Relationship Id="rId237" Type="http://schemas.openxmlformats.org/officeDocument/2006/relationships/customXml" Target="ink/ink115.xml"/><Relationship Id="rId258" Type="http://schemas.openxmlformats.org/officeDocument/2006/relationships/image" Target="media/image126.emf"/><Relationship Id="rId22" Type="http://schemas.openxmlformats.org/officeDocument/2006/relationships/image" Target="media/image8.emf"/><Relationship Id="rId43" Type="http://schemas.openxmlformats.org/officeDocument/2006/relationships/customXml" Target="ink/ink18.xml"/><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customXml" Target="ink/ink66.xml"/><Relationship Id="rId85" Type="http://schemas.openxmlformats.org/officeDocument/2006/relationships/customXml" Target="ink/ink39.xml"/><Relationship Id="rId150" Type="http://schemas.openxmlformats.org/officeDocument/2006/relationships/image" Target="media/image72.emf"/><Relationship Id="rId171" Type="http://schemas.openxmlformats.org/officeDocument/2006/relationships/customXml" Target="ink/ink82.xml"/><Relationship Id="rId192" Type="http://schemas.openxmlformats.org/officeDocument/2006/relationships/image" Target="media/image93.emf"/><Relationship Id="rId206" Type="http://schemas.openxmlformats.org/officeDocument/2006/relationships/image" Target="media/image100.emf"/><Relationship Id="rId227" Type="http://schemas.openxmlformats.org/officeDocument/2006/relationships/customXml" Target="ink/ink110.xml"/><Relationship Id="rId248" Type="http://schemas.openxmlformats.org/officeDocument/2006/relationships/image" Target="media/image121.emf"/><Relationship Id="rId269" Type="http://schemas.openxmlformats.org/officeDocument/2006/relationships/header" Target="header2.xml"/><Relationship Id="rId12" Type="http://schemas.openxmlformats.org/officeDocument/2006/relationships/image" Target="media/image3.emf"/><Relationship Id="rId33" Type="http://schemas.openxmlformats.org/officeDocument/2006/relationships/customXml" Target="ink/ink13.xml"/><Relationship Id="rId108" Type="http://schemas.openxmlformats.org/officeDocument/2006/relationships/image" Target="media/image51.emf"/><Relationship Id="rId129" Type="http://schemas.openxmlformats.org/officeDocument/2006/relationships/customXml" Target="ink/ink61.xml"/><Relationship Id="rId54" Type="http://schemas.openxmlformats.org/officeDocument/2006/relationships/image" Target="media/image24.emf"/><Relationship Id="rId75" Type="http://schemas.openxmlformats.org/officeDocument/2006/relationships/customXml" Target="ink/ink34.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7.xml"/><Relationship Id="rId182" Type="http://schemas.openxmlformats.org/officeDocument/2006/relationships/image" Target="media/image88.emf"/><Relationship Id="rId217" Type="http://schemas.openxmlformats.org/officeDocument/2006/relationships/customXml" Target="ink/ink105.xml"/><Relationship Id="rId6" Type="http://schemas.openxmlformats.org/officeDocument/2006/relationships/footnotes" Target="footnotes.xml"/><Relationship Id="rId238" Type="http://schemas.openxmlformats.org/officeDocument/2006/relationships/image" Target="media/image116.emf"/><Relationship Id="rId259" Type="http://schemas.openxmlformats.org/officeDocument/2006/relationships/customXml" Target="ink/ink126.xml"/><Relationship Id="rId23" Type="http://schemas.openxmlformats.org/officeDocument/2006/relationships/customXml" Target="ink/ink8.xml"/><Relationship Id="rId119" Type="http://schemas.openxmlformats.org/officeDocument/2006/relationships/customXml" Target="ink/ink56.xml"/><Relationship Id="rId270" Type="http://schemas.openxmlformats.org/officeDocument/2006/relationships/footer" Target="footer1.xml"/><Relationship Id="rId44" Type="http://schemas.openxmlformats.org/officeDocument/2006/relationships/image" Target="media/image19.emf"/><Relationship Id="rId65" Type="http://schemas.openxmlformats.org/officeDocument/2006/relationships/customXml" Target="ink/ink29.xml"/><Relationship Id="rId86" Type="http://schemas.openxmlformats.org/officeDocument/2006/relationships/image" Target="media/image40.emf"/><Relationship Id="rId130" Type="http://schemas.openxmlformats.org/officeDocument/2006/relationships/image" Target="media/image62.emf"/><Relationship Id="rId151" Type="http://schemas.openxmlformats.org/officeDocument/2006/relationships/customXml" Target="ink/ink72.xml"/><Relationship Id="rId172" Type="http://schemas.openxmlformats.org/officeDocument/2006/relationships/image" Target="media/image83.emf"/><Relationship Id="rId193" Type="http://schemas.openxmlformats.org/officeDocument/2006/relationships/customXml" Target="ink/ink93.xml"/><Relationship Id="rId207" Type="http://schemas.openxmlformats.org/officeDocument/2006/relationships/customXml" Target="ink/ink100.xml"/><Relationship Id="rId228" Type="http://schemas.openxmlformats.org/officeDocument/2006/relationships/image" Target="media/image111.emf"/><Relationship Id="rId249" Type="http://schemas.openxmlformats.org/officeDocument/2006/relationships/customXml" Target="ink/ink121.xml"/><Relationship Id="rId13" Type="http://schemas.openxmlformats.org/officeDocument/2006/relationships/customXml" Target="ink/ink3.xml"/><Relationship Id="rId109" Type="http://schemas.openxmlformats.org/officeDocument/2006/relationships/customXml" Target="ink/ink51.xml"/><Relationship Id="rId260" Type="http://schemas.openxmlformats.org/officeDocument/2006/relationships/image" Target="media/image127.emf"/><Relationship Id="rId34" Type="http://schemas.openxmlformats.org/officeDocument/2006/relationships/image" Target="media/image14.emf"/><Relationship Id="rId55" Type="http://schemas.openxmlformats.org/officeDocument/2006/relationships/customXml" Target="ink/ink24.xml"/><Relationship Id="rId76" Type="http://schemas.openxmlformats.org/officeDocument/2006/relationships/image" Target="media/image35.emf"/><Relationship Id="rId97" Type="http://schemas.openxmlformats.org/officeDocument/2006/relationships/customXml" Target="ink/ink45.xml"/><Relationship Id="rId120" Type="http://schemas.openxmlformats.org/officeDocument/2006/relationships/image" Target="media/image57.emf"/><Relationship Id="rId141" Type="http://schemas.openxmlformats.org/officeDocument/2006/relationships/customXml" Target="ink/ink67.xml"/><Relationship Id="rId7" Type="http://schemas.openxmlformats.org/officeDocument/2006/relationships/endnotes" Target="endnotes.xml"/><Relationship Id="rId162" Type="http://schemas.openxmlformats.org/officeDocument/2006/relationships/image" Target="media/image78.emf"/><Relationship Id="rId183" Type="http://schemas.openxmlformats.org/officeDocument/2006/relationships/customXml" Target="ink/ink88.xml"/><Relationship Id="rId218" Type="http://schemas.openxmlformats.org/officeDocument/2006/relationships/image" Target="media/image106.emf"/><Relationship Id="rId239" Type="http://schemas.openxmlformats.org/officeDocument/2006/relationships/customXml" Target="ink/ink116.xml"/><Relationship Id="rId250" Type="http://schemas.openxmlformats.org/officeDocument/2006/relationships/image" Target="media/image122.emf"/><Relationship Id="rId271" Type="http://schemas.openxmlformats.org/officeDocument/2006/relationships/footer" Target="footer2.xml"/><Relationship Id="rId24" Type="http://schemas.openxmlformats.org/officeDocument/2006/relationships/image" Target="media/image9.emf"/><Relationship Id="rId45" Type="http://schemas.openxmlformats.org/officeDocument/2006/relationships/customXml" Target="ink/ink19.xml"/><Relationship Id="rId66" Type="http://schemas.openxmlformats.org/officeDocument/2006/relationships/image" Target="media/image30.emf"/><Relationship Id="rId87" Type="http://schemas.openxmlformats.org/officeDocument/2006/relationships/customXml" Target="ink/ink40.xml"/><Relationship Id="rId110" Type="http://schemas.openxmlformats.org/officeDocument/2006/relationships/image" Target="media/image52.emf"/><Relationship Id="rId131" Type="http://schemas.openxmlformats.org/officeDocument/2006/relationships/customXml" Target="ink/ink62.xml"/><Relationship Id="rId152" Type="http://schemas.openxmlformats.org/officeDocument/2006/relationships/image" Target="media/image73.emf"/><Relationship Id="rId173" Type="http://schemas.openxmlformats.org/officeDocument/2006/relationships/customXml" Target="ink/ink83.xml"/><Relationship Id="rId194" Type="http://schemas.openxmlformats.org/officeDocument/2006/relationships/image" Target="media/image94.emf"/><Relationship Id="rId208" Type="http://schemas.openxmlformats.org/officeDocument/2006/relationships/image" Target="media/image101.emf"/><Relationship Id="rId229" Type="http://schemas.openxmlformats.org/officeDocument/2006/relationships/customXml" Target="ink/ink111.xml"/><Relationship Id="rId240" Type="http://schemas.openxmlformats.org/officeDocument/2006/relationships/image" Target="media/image117.emf"/><Relationship Id="rId261" Type="http://schemas.openxmlformats.org/officeDocument/2006/relationships/customXml" Target="ink/ink127.xml"/><Relationship Id="rId14" Type="http://schemas.openxmlformats.org/officeDocument/2006/relationships/image" Target="media/image4.emf"/><Relationship Id="rId35" Type="http://schemas.openxmlformats.org/officeDocument/2006/relationships/customXml" Target="ink/ink14.xml"/><Relationship Id="rId56" Type="http://schemas.openxmlformats.org/officeDocument/2006/relationships/image" Target="media/image25.emf"/><Relationship Id="rId77" Type="http://schemas.openxmlformats.org/officeDocument/2006/relationships/customXml" Target="ink/ink35.xml"/><Relationship Id="rId100" Type="http://schemas.openxmlformats.org/officeDocument/2006/relationships/image" Target="media/image47.emf"/><Relationship Id="rId8" Type="http://schemas.openxmlformats.org/officeDocument/2006/relationships/image" Target="media/image1.jpg"/><Relationship Id="rId98" Type="http://schemas.openxmlformats.org/officeDocument/2006/relationships/image" Target="media/image46.emf"/><Relationship Id="rId121" Type="http://schemas.openxmlformats.org/officeDocument/2006/relationships/customXml" Target="ink/ink57.xml"/><Relationship Id="rId142" Type="http://schemas.openxmlformats.org/officeDocument/2006/relationships/image" Target="media/image68.emf"/><Relationship Id="rId163" Type="http://schemas.openxmlformats.org/officeDocument/2006/relationships/customXml" Target="ink/ink78.xml"/><Relationship Id="rId184" Type="http://schemas.openxmlformats.org/officeDocument/2006/relationships/image" Target="media/image89.emf"/><Relationship Id="rId219" Type="http://schemas.openxmlformats.org/officeDocument/2006/relationships/customXml" Target="ink/ink106.xml"/><Relationship Id="rId230" Type="http://schemas.openxmlformats.org/officeDocument/2006/relationships/image" Target="media/image112.emf"/><Relationship Id="rId251" Type="http://schemas.openxmlformats.org/officeDocument/2006/relationships/customXml" Target="ink/ink122.xml"/><Relationship Id="rId25" Type="http://schemas.openxmlformats.org/officeDocument/2006/relationships/customXml" Target="ink/ink9.xml"/><Relationship Id="rId46" Type="http://schemas.openxmlformats.org/officeDocument/2006/relationships/image" Target="media/image20.emf"/><Relationship Id="rId67" Type="http://schemas.openxmlformats.org/officeDocument/2006/relationships/customXml" Target="ink/ink30.xml"/><Relationship Id="rId272" Type="http://schemas.openxmlformats.org/officeDocument/2006/relationships/header" Target="header3.xml"/><Relationship Id="rId88" Type="http://schemas.openxmlformats.org/officeDocument/2006/relationships/image" Target="media/image41.emf"/><Relationship Id="rId111" Type="http://schemas.openxmlformats.org/officeDocument/2006/relationships/customXml" Target="ink/ink52.xml"/><Relationship Id="rId132" Type="http://schemas.openxmlformats.org/officeDocument/2006/relationships/image" Target="media/image63.emf"/><Relationship Id="rId153" Type="http://schemas.openxmlformats.org/officeDocument/2006/relationships/customXml" Target="ink/ink73.xml"/><Relationship Id="rId174" Type="http://schemas.openxmlformats.org/officeDocument/2006/relationships/image" Target="media/image84.emf"/><Relationship Id="rId195" Type="http://schemas.openxmlformats.org/officeDocument/2006/relationships/customXml" Target="ink/ink94.xml"/><Relationship Id="rId209" Type="http://schemas.openxmlformats.org/officeDocument/2006/relationships/customXml" Target="ink/ink101.xml"/><Relationship Id="rId220" Type="http://schemas.openxmlformats.org/officeDocument/2006/relationships/image" Target="media/image107.emf"/><Relationship Id="rId241" Type="http://schemas.openxmlformats.org/officeDocument/2006/relationships/customXml" Target="ink/ink117.xml"/><Relationship Id="rId15" Type="http://schemas.openxmlformats.org/officeDocument/2006/relationships/customXml" Target="ink/ink4.xml"/><Relationship Id="rId36" Type="http://schemas.openxmlformats.org/officeDocument/2006/relationships/image" Target="media/image15.emf"/><Relationship Id="rId57" Type="http://schemas.openxmlformats.org/officeDocument/2006/relationships/customXml" Target="ink/ink25.xml"/><Relationship Id="rId262" Type="http://schemas.openxmlformats.org/officeDocument/2006/relationships/image" Target="media/image128.emf"/><Relationship Id="rId78" Type="http://schemas.openxmlformats.org/officeDocument/2006/relationships/image" Target="media/image36.emf"/><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58.emf"/><Relationship Id="rId143" Type="http://schemas.openxmlformats.org/officeDocument/2006/relationships/customXml" Target="ink/ink68.xml"/><Relationship Id="rId164" Type="http://schemas.openxmlformats.org/officeDocument/2006/relationships/image" Target="media/image79.emf"/><Relationship Id="rId185" Type="http://schemas.openxmlformats.org/officeDocument/2006/relationships/customXml" Target="ink/ink89.xml"/><Relationship Id="rId9" Type="http://schemas.openxmlformats.org/officeDocument/2006/relationships/customXml" Target="ink/ink1.xml"/><Relationship Id="rId210" Type="http://schemas.openxmlformats.org/officeDocument/2006/relationships/image" Target="media/image102.emf"/><Relationship Id="rId26" Type="http://schemas.openxmlformats.org/officeDocument/2006/relationships/image" Target="media/image10.emf"/><Relationship Id="rId231" Type="http://schemas.openxmlformats.org/officeDocument/2006/relationships/customXml" Target="ink/ink112.xml"/><Relationship Id="rId252" Type="http://schemas.openxmlformats.org/officeDocument/2006/relationships/image" Target="media/image123.emf"/><Relationship Id="rId273" Type="http://schemas.openxmlformats.org/officeDocument/2006/relationships/footer" Target="footer3.xml"/><Relationship Id="rId47" Type="http://schemas.openxmlformats.org/officeDocument/2006/relationships/customXml" Target="ink/ink20.xml"/><Relationship Id="rId68" Type="http://schemas.openxmlformats.org/officeDocument/2006/relationships/image" Target="media/image31.emf"/><Relationship Id="rId89" Type="http://schemas.openxmlformats.org/officeDocument/2006/relationships/customXml" Target="ink/ink41.xml"/><Relationship Id="rId112" Type="http://schemas.openxmlformats.org/officeDocument/2006/relationships/image" Target="media/image53.emf"/><Relationship Id="rId133" Type="http://schemas.openxmlformats.org/officeDocument/2006/relationships/customXml" Target="ink/ink63.xml"/><Relationship Id="rId154" Type="http://schemas.openxmlformats.org/officeDocument/2006/relationships/image" Target="media/image74.emf"/><Relationship Id="rId175" Type="http://schemas.openxmlformats.org/officeDocument/2006/relationships/customXml" Target="ink/ink84.xml"/><Relationship Id="rId196" Type="http://schemas.openxmlformats.org/officeDocument/2006/relationships/image" Target="media/image95.emf"/><Relationship Id="rId200" Type="http://schemas.openxmlformats.org/officeDocument/2006/relationships/image" Target="media/image97.emf"/><Relationship Id="rId16" Type="http://schemas.openxmlformats.org/officeDocument/2006/relationships/image" Target="media/image5.emf"/><Relationship Id="rId221" Type="http://schemas.openxmlformats.org/officeDocument/2006/relationships/customXml" Target="ink/ink107.xml"/><Relationship Id="rId242" Type="http://schemas.openxmlformats.org/officeDocument/2006/relationships/image" Target="media/image118.emf"/><Relationship Id="rId263" Type="http://schemas.openxmlformats.org/officeDocument/2006/relationships/customXml" Target="ink/ink128.xml"/><Relationship Id="rId37" Type="http://schemas.openxmlformats.org/officeDocument/2006/relationships/customXml" Target="ink/ink15.xml"/><Relationship Id="rId58" Type="http://schemas.openxmlformats.org/officeDocument/2006/relationships/image" Target="media/image26.emf"/><Relationship Id="rId79" Type="http://schemas.openxmlformats.org/officeDocument/2006/relationships/customXml" Target="ink/ink36.xml"/><Relationship Id="rId102" Type="http://schemas.openxmlformats.org/officeDocument/2006/relationships/image" Target="media/image48.emf"/><Relationship Id="rId123" Type="http://schemas.openxmlformats.org/officeDocument/2006/relationships/customXml" Target="ink/ink58.xml"/><Relationship Id="rId144" Type="http://schemas.openxmlformats.org/officeDocument/2006/relationships/image" Target="media/image69.emf"/><Relationship Id="rId90" Type="http://schemas.openxmlformats.org/officeDocument/2006/relationships/image" Target="media/image42.emf"/><Relationship Id="rId165" Type="http://schemas.openxmlformats.org/officeDocument/2006/relationships/customXml" Target="ink/ink79.xml"/><Relationship Id="rId186" Type="http://schemas.openxmlformats.org/officeDocument/2006/relationships/image" Target="media/image90.emf"/><Relationship Id="rId211" Type="http://schemas.openxmlformats.org/officeDocument/2006/relationships/customXml" Target="ink/ink102.xml"/><Relationship Id="rId232" Type="http://schemas.openxmlformats.org/officeDocument/2006/relationships/image" Target="media/image113.emf"/><Relationship Id="rId253" Type="http://schemas.openxmlformats.org/officeDocument/2006/relationships/customXml" Target="ink/ink123.xml"/><Relationship Id="rId274" Type="http://schemas.openxmlformats.org/officeDocument/2006/relationships/fontTable" Target="fontTable.xml"/><Relationship Id="rId27" Type="http://schemas.openxmlformats.org/officeDocument/2006/relationships/customXml" Target="ink/ink10.xml"/><Relationship Id="rId48" Type="http://schemas.openxmlformats.org/officeDocument/2006/relationships/image" Target="media/image21.emf"/><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64.emf"/><Relationship Id="rId80" Type="http://schemas.openxmlformats.org/officeDocument/2006/relationships/image" Target="media/image37.emf"/><Relationship Id="rId155" Type="http://schemas.openxmlformats.org/officeDocument/2006/relationships/customXml" Target="ink/ink74.xml"/><Relationship Id="rId176" Type="http://schemas.openxmlformats.org/officeDocument/2006/relationships/image" Target="media/image85.emf"/><Relationship Id="rId197" Type="http://schemas.openxmlformats.org/officeDocument/2006/relationships/customXml" Target="ink/ink95.xml"/><Relationship Id="rId201" Type="http://schemas.openxmlformats.org/officeDocument/2006/relationships/customXml" Target="ink/ink97.xml"/><Relationship Id="rId222" Type="http://schemas.openxmlformats.org/officeDocument/2006/relationships/image" Target="media/image108.emf"/><Relationship Id="rId243" Type="http://schemas.openxmlformats.org/officeDocument/2006/relationships/customXml" Target="ink/ink118.xml"/><Relationship Id="rId264" Type="http://schemas.openxmlformats.org/officeDocument/2006/relationships/image" Target="media/image129.emf"/><Relationship Id="rId17" Type="http://schemas.openxmlformats.org/officeDocument/2006/relationships/customXml" Target="ink/ink5.xml"/><Relationship Id="rId38" Type="http://schemas.openxmlformats.org/officeDocument/2006/relationships/image" Target="media/image16.emf"/><Relationship Id="rId59" Type="http://schemas.openxmlformats.org/officeDocument/2006/relationships/customXml" Target="ink/ink26.xml"/><Relationship Id="rId103" Type="http://schemas.openxmlformats.org/officeDocument/2006/relationships/customXml" Target="ink/ink48.xml"/><Relationship Id="rId124" Type="http://schemas.openxmlformats.org/officeDocument/2006/relationships/image" Target="media/image59.emf"/><Relationship Id="rId70" Type="http://schemas.openxmlformats.org/officeDocument/2006/relationships/image" Target="media/image32.emf"/><Relationship Id="rId91" Type="http://schemas.openxmlformats.org/officeDocument/2006/relationships/customXml" Target="ink/ink42.xml"/><Relationship Id="rId145" Type="http://schemas.openxmlformats.org/officeDocument/2006/relationships/customXml" Target="ink/ink69.xml"/><Relationship Id="rId166" Type="http://schemas.openxmlformats.org/officeDocument/2006/relationships/image" Target="media/image80.emf"/><Relationship Id="rId187" Type="http://schemas.openxmlformats.org/officeDocument/2006/relationships/customXml" Target="ink/ink90.xml"/><Relationship Id="rId1" Type="http://schemas.openxmlformats.org/officeDocument/2006/relationships/customXml" Target="../customXml/item1.xml"/><Relationship Id="rId212" Type="http://schemas.openxmlformats.org/officeDocument/2006/relationships/image" Target="media/image103.emf"/><Relationship Id="rId233" Type="http://schemas.openxmlformats.org/officeDocument/2006/relationships/customXml" Target="ink/ink113.xml"/><Relationship Id="rId254" Type="http://schemas.openxmlformats.org/officeDocument/2006/relationships/image" Target="media/image124.emf"/><Relationship Id="rId28" Type="http://schemas.openxmlformats.org/officeDocument/2006/relationships/image" Target="media/image11.emf"/><Relationship Id="rId49" Type="http://schemas.openxmlformats.org/officeDocument/2006/relationships/customXml" Target="ink/ink21.xml"/><Relationship Id="rId114" Type="http://schemas.openxmlformats.org/officeDocument/2006/relationships/image" Target="media/image54.emf"/><Relationship Id="rId275" Type="http://schemas.microsoft.com/office/2011/relationships/people" Target="people.xml"/><Relationship Id="rId60" Type="http://schemas.openxmlformats.org/officeDocument/2006/relationships/image" Target="media/image27.emf"/><Relationship Id="rId81" Type="http://schemas.openxmlformats.org/officeDocument/2006/relationships/customXml" Target="ink/ink37.xml"/><Relationship Id="rId135" Type="http://schemas.openxmlformats.org/officeDocument/2006/relationships/customXml" Target="ink/ink64.xml"/><Relationship Id="rId156" Type="http://schemas.openxmlformats.org/officeDocument/2006/relationships/image" Target="media/image75.emf"/><Relationship Id="rId177" Type="http://schemas.openxmlformats.org/officeDocument/2006/relationships/customXml" Target="ink/ink85.xml"/><Relationship Id="rId198" Type="http://schemas.openxmlformats.org/officeDocument/2006/relationships/image" Target="media/image96.emf"/><Relationship Id="rId202" Type="http://schemas.openxmlformats.org/officeDocument/2006/relationships/image" Target="media/image98.emf"/><Relationship Id="rId223" Type="http://schemas.openxmlformats.org/officeDocument/2006/relationships/customXml" Target="ink/ink108.xml"/><Relationship Id="rId244" Type="http://schemas.openxmlformats.org/officeDocument/2006/relationships/image" Target="media/image119.emf"/><Relationship Id="rId18" Type="http://schemas.openxmlformats.org/officeDocument/2006/relationships/image" Target="media/image6.emf"/><Relationship Id="rId39" Type="http://schemas.openxmlformats.org/officeDocument/2006/relationships/customXml" Target="ink/ink16.xml"/><Relationship Id="rId265" Type="http://schemas.openxmlformats.org/officeDocument/2006/relationships/image" Target="media/image2.png"/><Relationship Id="rId50" Type="http://schemas.openxmlformats.org/officeDocument/2006/relationships/image" Target="media/image22.emf"/><Relationship Id="rId104" Type="http://schemas.openxmlformats.org/officeDocument/2006/relationships/image" Target="media/image49.emf"/><Relationship Id="rId125" Type="http://schemas.openxmlformats.org/officeDocument/2006/relationships/customXml" Target="ink/ink59.xml"/><Relationship Id="rId146" Type="http://schemas.openxmlformats.org/officeDocument/2006/relationships/image" Target="media/image70.emf"/><Relationship Id="rId167" Type="http://schemas.openxmlformats.org/officeDocument/2006/relationships/customXml" Target="ink/ink80.xml"/><Relationship Id="rId188" Type="http://schemas.openxmlformats.org/officeDocument/2006/relationships/image" Target="media/image91.emf"/><Relationship Id="rId71" Type="http://schemas.openxmlformats.org/officeDocument/2006/relationships/customXml" Target="ink/ink32.xml"/><Relationship Id="rId92" Type="http://schemas.openxmlformats.org/officeDocument/2006/relationships/image" Target="media/image43.emf"/><Relationship Id="rId213" Type="http://schemas.openxmlformats.org/officeDocument/2006/relationships/customXml" Target="ink/ink103.xml"/><Relationship Id="rId234" Type="http://schemas.openxmlformats.org/officeDocument/2006/relationships/image" Target="media/image114.emf"/><Relationship Id="rId2" Type="http://schemas.openxmlformats.org/officeDocument/2006/relationships/numbering" Target="numbering.xml"/><Relationship Id="rId29" Type="http://schemas.openxmlformats.org/officeDocument/2006/relationships/customXml" Target="ink/ink11.xml"/><Relationship Id="rId255" Type="http://schemas.openxmlformats.org/officeDocument/2006/relationships/customXml" Target="ink/ink124.xml"/><Relationship Id="rId276" Type="http://schemas.openxmlformats.org/officeDocument/2006/relationships/theme" Target="theme/theme1.xml"/><Relationship Id="rId40" Type="http://schemas.openxmlformats.org/officeDocument/2006/relationships/image" Target="media/image17.emf"/><Relationship Id="rId115" Type="http://schemas.openxmlformats.org/officeDocument/2006/relationships/customXml" Target="ink/ink54.xml"/><Relationship Id="rId136" Type="http://schemas.openxmlformats.org/officeDocument/2006/relationships/image" Target="media/image65.emf"/><Relationship Id="rId157" Type="http://schemas.openxmlformats.org/officeDocument/2006/relationships/customXml" Target="ink/ink75.xml"/><Relationship Id="rId178" Type="http://schemas.openxmlformats.org/officeDocument/2006/relationships/image" Target="media/image86.emf"/><Relationship Id="rId61" Type="http://schemas.openxmlformats.org/officeDocument/2006/relationships/customXml" Target="ink/ink27.xml"/><Relationship Id="rId82" Type="http://schemas.openxmlformats.org/officeDocument/2006/relationships/image" Target="media/image38.emf"/><Relationship Id="rId199" Type="http://schemas.openxmlformats.org/officeDocument/2006/relationships/customXml" Target="ink/ink96.xml"/><Relationship Id="rId203" Type="http://schemas.openxmlformats.org/officeDocument/2006/relationships/customXml" Target="ink/ink98.xml"/><Relationship Id="rId19" Type="http://schemas.openxmlformats.org/officeDocument/2006/relationships/customXml" Target="ink/ink6.xml"/><Relationship Id="rId224" Type="http://schemas.openxmlformats.org/officeDocument/2006/relationships/image" Target="media/image109.emf"/><Relationship Id="rId245" Type="http://schemas.openxmlformats.org/officeDocument/2006/relationships/customXml" Target="ink/ink119.xml"/><Relationship Id="rId266" Type="http://schemas.openxmlformats.org/officeDocument/2006/relationships/hyperlink" Target="https://doi.org/10.53964/jmer.2022008" TargetMode="External"/><Relationship Id="rId30" Type="http://schemas.openxmlformats.org/officeDocument/2006/relationships/image" Target="media/image12.emf"/><Relationship Id="rId105" Type="http://schemas.openxmlformats.org/officeDocument/2006/relationships/customXml" Target="ink/ink49.xml"/><Relationship Id="rId126" Type="http://schemas.openxmlformats.org/officeDocument/2006/relationships/image" Target="media/image60.emf"/><Relationship Id="rId147" Type="http://schemas.openxmlformats.org/officeDocument/2006/relationships/customXml" Target="ink/ink70.xml"/><Relationship Id="rId168" Type="http://schemas.openxmlformats.org/officeDocument/2006/relationships/image" Target="media/image81.emf"/><Relationship Id="rId51" Type="http://schemas.openxmlformats.org/officeDocument/2006/relationships/customXml" Target="ink/ink22.xml"/><Relationship Id="rId72" Type="http://schemas.openxmlformats.org/officeDocument/2006/relationships/image" Target="media/image33.emf"/><Relationship Id="rId93" Type="http://schemas.openxmlformats.org/officeDocument/2006/relationships/customXml" Target="ink/ink43.xml"/><Relationship Id="rId189" Type="http://schemas.openxmlformats.org/officeDocument/2006/relationships/customXml" Target="ink/ink91.xml"/><Relationship Id="rId3" Type="http://schemas.openxmlformats.org/officeDocument/2006/relationships/styles" Target="styles.xml"/><Relationship Id="rId214" Type="http://schemas.openxmlformats.org/officeDocument/2006/relationships/image" Target="media/image104.emf"/><Relationship Id="rId235" Type="http://schemas.openxmlformats.org/officeDocument/2006/relationships/customXml" Target="ink/ink114.xml"/><Relationship Id="rId256" Type="http://schemas.openxmlformats.org/officeDocument/2006/relationships/image" Target="media/image125.emf"/><Relationship Id="rId116" Type="http://schemas.openxmlformats.org/officeDocument/2006/relationships/image" Target="media/image55.emf"/><Relationship Id="rId137" Type="http://schemas.openxmlformats.org/officeDocument/2006/relationships/customXml" Target="ink/ink65.xml"/><Relationship Id="rId158" Type="http://schemas.openxmlformats.org/officeDocument/2006/relationships/image" Target="media/image76.emf"/><Relationship Id="rId20" Type="http://schemas.openxmlformats.org/officeDocument/2006/relationships/image" Target="media/image7.emf"/><Relationship Id="rId41" Type="http://schemas.openxmlformats.org/officeDocument/2006/relationships/customXml" Target="ink/ink17.xml"/><Relationship Id="rId62" Type="http://schemas.openxmlformats.org/officeDocument/2006/relationships/image" Target="media/image28.emf"/><Relationship Id="rId83" Type="http://schemas.openxmlformats.org/officeDocument/2006/relationships/customXml" Target="ink/ink38.xml"/><Relationship Id="rId179" Type="http://schemas.openxmlformats.org/officeDocument/2006/relationships/customXml" Target="ink/ink86.xml"/><Relationship Id="rId190" Type="http://schemas.openxmlformats.org/officeDocument/2006/relationships/image" Target="media/image92.emf"/><Relationship Id="rId204" Type="http://schemas.openxmlformats.org/officeDocument/2006/relationships/image" Target="media/image99.emf"/><Relationship Id="rId225" Type="http://schemas.openxmlformats.org/officeDocument/2006/relationships/customXml" Target="ink/ink109.xml"/><Relationship Id="rId246" Type="http://schemas.openxmlformats.org/officeDocument/2006/relationships/image" Target="media/image120.emf"/><Relationship Id="rId267" Type="http://schemas.openxmlformats.org/officeDocument/2006/relationships/hyperlink" Target="https://doi.org/10.1155/2021/5058780" TargetMode="External"/><Relationship Id="rId106" Type="http://schemas.openxmlformats.org/officeDocument/2006/relationships/image" Target="media/image50.emf"/><Relationship Id="rId127" Type="http://schemas.openxmlformats.org/officeDocument/2006/relationships/customXml" Target="ink/ink60.xml"/><Relationship Id="rId10" Type="http://schemas.openxmlformats.org/officeDocument/2006/relationships/image" Target="media/image2.emf"/><Relationship Id="rId31" Type="http://schemas.openxmlformats.org/officeDocument/2006/relationships/customXml" Target="ink/ink12.xml"/><Relationship Id="rId52" Type="http://schemas.openxmlformats.org/officeDocument/2006/relationships/image" Target="media/image23.emf"/><Relationship Id="rId73" Type="http://schemas.openxmlformats.org/officeDocument/2006/relationships/customXml" Target="ink/ink33.xml"/><Relationship Id="rId94" Type="http://schemas.openxmlformats.org/officeDocument/2006/relationships/image" Target="media/image44.emf"/><Relationship Id="rId148" Type="http://schemas.openxmlformats.org/officeDocument/2006/relationships/image" Target="media/image71.emf"/><Relationship Id="rId169" Type="http://schemas.openxmlformats.org/officeDocument/2006/relationships/customXml" Target="ink/ink81.xml"/><Relationship Id="rId4" Type="http://schemas.openxmlformats.org/officeDocument/2006/relationships/settings" Target="settings.xml"/><Relationship Id="rId180" Type="http://schemas.openxmlformats.org/officeDocument/2006/relationships/image" Target="media/image87.emf"/><Relationship Id="rId215" Type="http://schemas.openxmlformats.org/officeDocument/2006/relationships/customXml" Target="ink/ink104.xml"/><Relationship Id="rId236" Type="http://schemas.openxmlformats.org/officeDocument/2006/relationships/image" Target="media/image115.emf"/><Relationship Id="rId257" Type="http://schemas.openxmlformats.org/officeDocument/2006/relationships/customXml" Target="ink/ink125.xml"/><Relationship Id="rId42" Type="http://schemas.openxmlformats.org/officeDocument/2006/relationships/image" Target="media/image18.emf"/><Relationship Id="rId84" Type="http://schemas.openxmlformats.org/officeDocument/2006/relationships/image" Target="media/image39.emf"/><Relationship Id="rId138" Type="http://schemas.openxmlformats.org/officeDocument/2006/relationships/image" Target="media/image66.emf"/><Relationship Id="rId191" Type="http://schemas.openxmlformats.org/officeDocument/2006/relationships/customXml" Target="ink/ink92.xml"/><Relationship Id="rId205" Type="http://schemas.openxmlformats.org/officeDocument/2006/relationships/customXml" Target="ink/ink99.xml"/><Relationship Id="rId247" Type="http://schemas.openxmlformats.org/officeDocument/2006/relationships/customXml" Target="ink/ink120.xml"/><Relationship Id="rId107" Type="http://schemas.openxmlformats.org/officeDocument/2006/relationships/customXml" Target="ink/ink50.xml"/><Relationship Id="rId11" Type="http://schemas.openxmlformats.org/officeDocument/2006/relationships/customXml" Target="ink/ink2.xml"/><Relationship Id="rId53" Type="http://schemas.openxmlformats.org/officeDocument/2006/relationships/customXml" Target="ink/ink23.xml"/><Relationship Id="rId149" Type="http://schemas.openxmlformats.org/officeDocument/2006/relationships/customXml" Target="ink/ink71.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39.323"/>
    </inkml:context>
    <inkml:brush xml:id="br0">
      <inkml:brushProperty name="width" value="0.07" units="cm"/>
      <inkml:brushProperty name="height" value="0.07" units="cm"/>
      <inkml:brushProperty name="fitToCurve" value="1"/>
    </inkml:brush>
  </inkml:definitions>
  <inkml:trace contextRef="#ctx0" brushRef="#br0">0 0 0</inkml:trace>
</inkml:ink>
</file>

<file path=word/ink/ink1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13.119"/>
    </inkml:context>
    <inkml:brush xml:id="br0">
      <inkml:brushProperty name="width" value="0.07" units="cm"/>
      <inkml:brushProperty name="height" value="0.07" units="cm"/>
      <inkml:brushProperty name="fitToCurve" value="1"/>
    </inkml:brush>
  </inkml:definitions>
  <inkml:trace contextRef="#ctx0" brushRef="#br0">0 0 0,'18'0'31,"-1"0"-31,-17 18 172,18 0-141,0-1-15,-1 1-16,-17 0 15,18-1-15,-18 1 31,17-18-15,1 18-16,0-1 16,17 18-16,18 1 15,-36-19 1,18 19 0,1-19-16,-19 1 15,1 0-15,-1-1 16,1-17 15,0 0 78,-18 18-93,17 0 31</inkml:trace>
</inkml:ink>
</file>

<file path=word/ink/ink10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30.573"/>
    </inkml:context>
    <inkml:brush xml:id="br0">
      <inkml:brushProperty name="width" value="0.07" units="cm"/>
      <inkml:brushProperty name="height" value="0.07" units="cm"/>
      <inkml:brushProperty name="fitToCurve" value="1"/>
    </inkml:brush>
  </inkml:definitions>
  <inkml:trace contextRef="#ctx0" brushRef="#br0">0 0 0,'18'0'78,"-1"35"63,1 36-125,-18-36-1,17 0-15,-17 0 16,18-17 0,-18-1-1,0 1 16,18-18 188,-18-18-203,0 1-1,35 17 1,-18 0 0,19 0-1,-1-18-15,-17 18 16,-18-18 0,17 1-1,1 17-15,17-18 16,0 18-1,-17-17-15,-1 17 16,1 0 15,-18-18-15,18 1 46,17 17-46,0-18 0,53 0-1,-35 1 1,-35 17-16,17-18 16,-17 18-16,-1 0 109,1-17 0,-1 17-46,1 0-32,-18-18-15,18 18 31</inkml:trace>
</inkml:ink>
</file>

<file path=word/ink/ink10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45.059"/>
    </inkml:context>
    <inkml:brush xml:id="br0">
      <inkml:brushProperty name="width" value="0.07" units="cm"/>
      <inkml:brushProperty name="height" value="0.07" units="cm"/>
      <inkml:brushProperty name="fitToCurve" value="1"/>
    </inkml:brush>
  </inkml:definitions>
  <inkml:trace contextRef="#ctx0" brushRef="#br0">0 0 0,'0'18'250,"18"-1"-235,35 1-15,-18-1 16,0 1-16,0-1 15,1 1 1,-19-18-16,1 0 16,-1 0-1,1 0-15,0 0 32,-1 0 14,1 17-30,0-17-16,-1 0 16,18 0-1,-17 18 1,0-1 15,-18 1 0,17-18-15,-17 17 31,0 1 78,0-1 47,18-17-157,-1 0 1,1 0 15,0 0-31,-18 18 16,17-18 31</inkml:trace>
</inkml:ink>
</file>

<file path=word/ink/ink10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42.571"/>
    </inkml:context>
    <inkml:brush xml:id="br0">
      <inkml:brushProperty name="width" value="0.07" units="cm"/>
      <inkml:brushProperty name="height" value="0.07" units="cm"/>
      <inkml:brushProperty name="fitToCurve" value="1"/>
    </inkml:brush>
  </inkml:definitions>
  <inkml:trace contextRef="#ctx0" brushRef="#br0">512 0 0,'0'18'94,"-18"-1"31,1 1-125,-1-18 15,18 17-15,-18-17 16,1 0 0,-1 0-1,1 18 1,-1-18-1,18 18-15,-17-18 16,17 17 15,0 1 32,0 0-32,-18-18-15,18 17 15,-18-17 94,1 18-94,-1 0-15,1 17-1,-18-18-15,17-17 16,18 18 0,0 0-1,-18-18 17,18 17-1,-17-17-16,-1 0-15,18 18 16,-17 0 0,-1-1-16,-17 1 15,0 0 1,0-1-16,35 1 16,-18-18-1,18 17 1</inkml:trace>
</inkml:ink>
</file>

<file path=word/ink/ink10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51.577"/>
    </inkml:context>
    <inkml:brush xml:id="br0">
      <inkml:brushProperty name="width" value="0.07" units="cm"/>
      <inkml:brushProperty name="height" value="0.07" units="cm"/>
      <inkml:brushProperty name="fitToCurve" value="1"/>
    </inkml:brush>
  </inkml:definitions>
  <inkml:trace contextRef="#ctx0" brushRef="#br0">0 0 0,'0'18'203,"18"-18"-188,-1 17 1,-17 1 31,18-18-47,-1 0 16,1 17-1,0 1 1,-1-18-16,1 18 15,-18-1-15,17-17 32,1 18-17,0-1 32,-1 1-31,18 0-1,18-1 1,0 18 0,17-17-16,-52-1 15,0 1-15,-18 0 16,17-18-16,1 0 31</inkml:trace>
</inkml:ink>
</file>

<file path=word/ink/ink10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49.332"/>
    </inkml:context>
    <inkml:brush xml:id="br0">
      <inkml:brushProperty name="width" value="0.07" units="cm"/>
      <inkml:brushProperty name="height" value="0.07" units="cm"/>
      <inkml:brushProperty name="fitToCurve" value="1"/>
    </inkml:brush>
  </inkml:definitions>
  <inkml:trace contextRef="#ctx0" brushRef="#br0">408 0 0,'18'17'109,"-18"1"-93,0 0-1,0-1 79,-18-17-63,0 35-15,-17-17-16,17-18 15,1 0-15,17 18 32,-18-18-1,18 17-15,-17-17-1,17 18 1,-18-18-1,18 18 17,-18-18-32,1 0 47,17 17-32,-18-17 48,18 18-48,-18-18 17,1 18-17,-1-1-15,0-17 16,1 18-1,-1-1 48,18 1 31,-18 0-63,1-18-15,-1 17-1,1-17 1,17 18-1,-18-18 17,18 18-1,-18-18 156,18 17-171</inkml:trace>
</inkml:ink>
</file>

<file path=word/ink/ink10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5:06.139"/>
    </inkml:context>
    <inkml:brush xml:id="br0">
      <inkml:brushProperty name="width" value="0.07" units="cm"/>
      <inkml:brushProperty name="height" value="0.07" units="cm"/>
      <inkml:brushProperty name="fitToCurve" value="1"/>
    </inkml:brush>
  </inkml:definitions>
  <inkml:trace contextRef="#ctx0" brushRef="#br0">0 2 0,'0'0'32,"18"0"-32,-1 0 15,1 0-15,0 0 16,-1 18 218,-17-1-234,35 19 16,1 16 31,-36-34-47,17-1 15,-17 1 17,18-18-32,-1 18 31,-17-1-15,18-17-1,-18 18 1,0-1 31,18-17-32,-1 18-15,1 0 16,-1-18 0,1 0-16,0 17 15,-1-17 110,1 18 63,-1-18-141,-17 17-47,18-17 31,-18 18 16</inkml:trace>
</inkml:ink>
</file>

<file path=word/ink/ink10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55.414"/>
    </inkml:context>
    <inkml:brush xml:id="br0">
      <inkml:brushProperty name="width" value="0.07" units="cm"/>
      <inkml:brushProperty name="height" value="0.07" units="cm"/>
      <inkml:brushProperty name="fitToCurve" value="1"/>
    </inkml:brush>
  </inkml:definitions>
  <inkml:trace contextRef="#ctx0" brushRef="#br0">404 16 0,'0'0'16,"18"0"-1,-18-17-15,-18 17 157,1 17-142,-1-17 1,18 18-1,0-1 1,-18 1 0,1-18-16,-1 17 0,1 1 15,-1-18 1,18 17 0,-17 1 15,-1-1 0,1-17-15,-1 18-16,0-18 15,18 17 1,-17-17-16,17 18 31,-18-18 16,1 0 31,-18 17-47,-1 1-15,19 0-16,-1-1 16,1-17-1,-1 0 32</inkml:trace>
</inkml:ink>
</file>

<file path=word/ink/ink10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5:14.663"/>
    </inkml:context>
    <inkml:brush xml:id="br0">
      <inkml:brushProperty name="width" value="0.07" units="cm"/>
      <inkml:brushProperty name="height" value="0.07" units="cm"/>
      <inkml:brushProperty name="fitToCurve" value="1"/>
    </inkml:brush>
  </inkml:definitions>
  <inkml:trace contextRef="#ctx0" brushRef="#br0">0 0 0,'0'17'266,"18"1"-250,-18 0-16,0-1 15,17-17-15,1 0 31,-18 18-31,17-1 16,1 1 0,-1 0-1,1-18-15,-18 17 16,18 1 0,-1-1 62,1-17-47,-18 18-31,17-18 16,-17 18 46,18-18-46,-18 17 15,18-17-15,-18 18-1,17-18-15,1 0 16,-18 17 15,17-17-31,1 18 16,0-18-1,-18 17 1,0 1 0,17-18-16,1 0 234</inkml:trace>
</inkml:ink>
</file>

<file path=word/ink/ink10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5:12.271"/>
    </inkml:context>
    <inkml:brush xml:id="br0">
      <inkml:brushProperty name="width" value="0.07" units="cm"/>
      <inkml:brushProperty name="height" value="0.07" units="cm"/>
      <inkml:brushProperty name="fitToCurve" value="1"/>
    </inkml:brush>
  </inkml:definitions>
  <inkml:trace contextRef="#ctx0" brushRef="#br0">370 18 0,'17'0'15,"-17"-18"16,18 18-15,-53 18 156,17 17-156,-35 0-1,18 0-15,0-17 16,0 17-1,17-17 1,1-18-16,-1 17 31,1-17-15,-1 18 0,0-18 15,18 18 16,0-1 171,0 1-93,-17-18 360,17 17-266,0 1-16,-18-18-78,18 18-63,-17-1-46,-1-17-1,18 18-15,-18-18 16,18 17-16</inkml:trace>
</inkml:ink>
</file>

<file path=word/ink/ink10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21.281"/>
    </inkml:context>
    <inkml:brush xml:id="br0">
      <inkml:brushProperty name="width" value="0.07" units="cm"/>
      <inkml:brushProperty name="height" value="0.07" units="cm"/>
      <inkml:brushProperty name="fitToCurve" value="1"/>
    </inkml:brush>
  </inkml:definitions>
  <inkml:trace contextRef="#ctx0" brushRef="#br0">0 0 0,'36'35'141,"-1"18"-125,0-18-16,0-17 15,-17-1 1,0-17-16,-1 18 15,1-18 1,-18 18 0,18-18-16,-1 0 15,-17 17 17,18-17-17,0 0 16,-18 18-31,0-1 32,17-17-17,-17 18 1,18-18 0,-1 18 30,-17-1 1,18-17-15,-18 18 14,0 0 17,0-1 15,0 1-31,0 0 31</inkml:trace>
</inkml:ink>
</file>

<file path=word/ink/ink1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10.995"/>
    </inkml:context>
    <inkml:brush xml:id="br0">
      <inkml:brushProperty name="width" value="0.07" units="cm"/>
      <inkml:brushProperty name="height" value="0.07" units="cm"/>
      <inkml:brushProperty name="fitToCurve" value="1"/>
    </inkml:brush>
  </inkml:definitions>
  <inkml:trace contextRef="#ctx0" brushRef="#br0">264 0 0,'0'0'0,"-18"18"157,-17 17-126,0 0-16,17-18-15,18 1 0,-17-18 16,17 18 0,-18-18-16,1 17 15,-19 1 1,19-18 0,-1 17-16,1-17 31,17 18-16,-18-18 32,18 17 31</inkml:trace>
</inkml:ink>
</file>

<file path=word/ink/ink11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19.314"/>
    </inkml:context>
    <inkml:brush xml:id="br0">
      <inkml:brushProperty name="width" value="0.07" units="cm"/>
      <inkml:brushProperty name="height" value="0.07" units="cm"/>
      <inkml:brushProperty name="fitToCurve" value="1"/>
    </inkml:brush>
  </inkml:definitions>
  <inkml:trace contextRef="#ctx0" brushRef="#br0">547 6 0,'17'0'31,"1"0"-15,0 0 15,-36 0 141,-17 17-156,-54 1-1,1 35-15,-18 0 16,-17 18 0,52-54-16,36 1 15,18-18 1,-1 0 15</inkml:trace>
</inkml:ink>
</file>

<file path=word/ink/ink11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25.459"/>
    </inkml:context>
    <inkml:brush xml:id="br0">
      <inkml:brushProperty name="width" value="0.07" units="cm"/>
      <inkml:brushProperty name="height" value="0.07" units="cm"/>
      <inkml:brushProperty name="fitToCurve" value="1"/>
    </inkml:brush>
  </inkml:definitions>
  <inkml:trace contextRef="#ctx0" brushRef="#br0">0 0 0,'35'53'94,"35"35"-63,-34-52-31,-19-19 16,1 1-1,0 0-15,-1-18 16,-17 17-16,18-17 94,-18 18-79,0 0 32,17-18 16</inkml:trace>
</inkml:ink>
</file>

<file path=word/ink/ink11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23.774"/>
    </inkml:context>
    <inkml:brush xml:id="br0">
      <inkml:brushProperty name="width" value="0.07" units="cm"/>
      <inkml:brushProperty name="height" value="0.07" units="cm"/>
      <inkml:brushProperty name="fitToCurve" value="1"/>
    </inkml:brush>
  </inkml:definitions>
  <inkml:trace contextRef="#ctx0" brushRef="#br0">299 0 0,'-17'17'203,"17"1"-187,0-1-16,-18 1 16,0 0-16,1-18 15,-1 0 1,18 17 0,-17-17-1,17 18 1,-18-1-16,18 1 15,-35 0 1,17 17-16,-17-18 16,18 18-1,-1-35-15,18 18 16,-18-18 15,1 0 32,17 18 15,-18-18-63</inkml:trace>
</inkml:ink>
</file>

<file path=word/ink/ink11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31.026"/>
    </inkml:context>
    <inkml:brush xml:id="br0">
      <inkml:brushProperty name="width" value="0.07" units="cm"/>
      <inkml:brushProperty name="height" value="0.07" units="cm"/>
      <inkml:brushProperty name="fitToCurve" value="1"/>
    </inkml:brush>
  </inkml:definitions>
  <inkml:trace contextRef="#ctx0" brushRef="#br0">0 0 0,'0'18'110,"18"-1"-79,17 19-31,18 52 16,-1-53-16,1 0 15,-35-17-15,-1 17 16,1-35-1,-18 17-15,17 1 47,1 0-15,-1-18 14,-17 17-30,18 1-16,0-18 16,-1 17-16,-17 1 15,18 0 17,-1-18-17,-17 17 1,18-17 31</inkml:trace>
</inkml:ink>
</file>

<file path=word/ink/ink11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29.203"/>
    </inkml:context>
    <inkml:brush xml:id="br0">
      <inkml:brushProperty name="width" value="0.07" units="cm"/>
      <inkml:brushProperty name="height" value="0.07" units="cm"/>
      <inkml:brushProperty name="fitToCurve" value="1"/>
    </inkml:brush>
  </inkml:definitions>
  <inkml:trace contextRef="#ctx0" brushRef="#br0">635 0 0,'-17'18'187,"-1"-18"-187,-17 18 16,-36-1-1,36-17-15,0 18 16,-1-18-16,36 18 16,-17-18-1,-1 0-15,0 0 47,18 17-31,-17-17-1,-1 0-15,-17 18 16,17-18 0,1 0-1,-1 0 32,18 18 125,-18-18-141,1 0 79,-1 0-95,18 17 1,-53-17-16,18 18 15,17-18 1,1 0-16,-1 17 16,0-17 15</inkml:trace>
</inkml:ink>
</file>

<file path=word/ink/ink11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35.755"/>
    </inkml:context>
    <inkml:brush xml:id="br0">
      <inkml:brushProperty name="width" value="0.07" units="cm"/>
      <inkml:brushProperty name="height" value="0.07" units="cm"/>
      <inkml:brushProperty name="fitToCurve" value="1"/>
    </inkml:brush>
  </inkml:definitions>
  <inkml:trace contextRef="#ctx0" brushRef="#br0">0 33 0,'0'-18'16,"17"0"-16,19 36 109,-19 17-93,18 0-1,-17-17 1,0 0-16,-1-1 15,1 1 1,-18 0-16,18-1 31,17 1-31,-17 0 16,-1-1 0,-17 1-16,18 0 15,0-18 16,-18 17-15,17 1 31</inkml:trace>
</inkml:ink>
</file>

<file path=word/ink/ink11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33.074"/>
    </inkml:context>
    <inkml:brush xml:id="br0">
      <inkml:brushProperty name="width" value="0.07" units="cm"/>
      <inkml:brushProperty name="height" value="0.07" units="cm"/>
      <inkml:brushProperty name="fitToCurve" value="1"/>
    </inkml:brush>
  </inkml:definitions>
  <inkml:trace contextRef="#ctx0" brushRef="#br0">370 35 0,'0'0'0,"0"-17"16,18 17-16,-18-18 16,17 18-1,-17 18 95,-35 17-95,-35 0 1,-18 18-16,35-18 15,0-18 1,18 1-16,17 0 16,1-18-16,-1 17 15,0-17 1</inkml:trace>
</inkml:ink>
</file>

<file path=word/ink/ink11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40.075"/>
    </inkml:context>
    <inkml:brush xml:id="br0">
      <inkml:brushProperty name="width" value="0.07" units="cm"/>
      <inkml:brushProperty name="height" value="0.07" units="cm"/>
      <inkml:brushProperty name="fitToCurve" value="1"/>
    </inkml:brush>
  </inkml:definitions>
  <inkml:trace contextRef="#ctx0" brushRef="#br0">0 0 0,'18'0'15,"-1"0"64,-17 17 92,18 18-171,-1 1 16,-17-19 0,18-17-16,-18 18 15,18-1 1,-18 1-16,17-18 16,-17 18-1,18-18 1,-1 0 15,-17 17 16,0 1 15,18-18-15,-18 17-15,18-17-17,-1 18 1,1 0-1,17-1-15,0 1 16,-17-1 0,-18 1-1,17-18 1,-17 17 0,18-17 15,-18 18 94</inkml:trace>
</inkml:ink>
</file>

<file path=word/ink/ink11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37.818"/>
    </inkml:context>
    <inkml:brush xml:id="br0">
      <inkml:brushProperty name="width" value="0.07" units="cm"/>
      <inkml:brushProperty name="height" value="0.07" units="cm"/>
      <inkml:brushProperty name="fitToCurve" value="1"/>
    </inkml:brush>
  </inkml:definitions>
  <inkml:trace contextRef="#ctx0" brushRef="#br0">369 10 0,'0'-18'16,"0"36"124,-18-18-124,1 17-16,-1 1 16,18 0-1,-17-18 48,-1 17-1,-17 1-46,0 0-1,-18 17-15,-34-17 16,69-1 0,-17-17-16,17 18 15</inkml:trace>
</inkml:ink>
</file>

<file path=word/ink/ink11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44.580"/>
    </inkml:context>
    <inkml:brush xml:id="br0">
      <inkml:brushProperty name="width" value="0.07" units="cm"/>
      <inkml:brushProperty name="height" value="0.07" units="cm"/>
      <inkml:brushProperty name="fitToCurve" value="1"/>
    </inkml:brush>
  </inkml:definitions>
  <inkml:trace contextRef="#ctx0" brushRef="#br0">0 159 0,'18'18'157,"-18"17"-126,18-17-31,-1 17 16,1-18-16,0 1 15,-18 0 1,17-1-16,-17 1 15,18 0-15,0-1 32,-1-17 155,-17-17-187,0-1 31,18 18-15,-18-18 0,35-17-1,-35 17-15,35 1 16,-17-1-16,0 18 16,-1-17-1,1-1 1,17 0-1,0 1-15,1-1 16,-1 0 0,-17 1-16,17-1 0,-35 0 93,18 18-93,-1 0 485,1-17-438,17 17-32,0-18-15,18 0 16,-17 1 0,-19 17-16,1 0 15,-18-18 1,18 18 15</inkml:trace>
</inkml:ink>
</file>

<file path=word/ink/ink1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18.154"/>
    </inkml:context>
    <inkml:brush xml:id="br0">
      <inkml:brushProperty name="width" value="0.07" units="cm"/>
      <inkml:brushProperty name="height" value="0.07" units="cm"/>
      <inkml:brushProperty name="fitToCurve" value="1"/>
    </inkml:brush>
  </inkml:definitions>
  <inkml:trace contextRef="#ctx0" brushRef="#br0">0 0 0,'17'0'32,"1"0"-17,-18 18 157,17 17-156,19 0-1,16 0-15,1-17 16,-18 17 0,-17-17-1,0-1-15,17 1 16,-18-1-16,1-17 16,0 18-16,-1-18 31,1 18 0,-1-18 157,1 0-63,-18 17 218,18-17-140,-18 18 1</inkml:trace>
</inkml:ink>
</file>

<file path=word/ink/ink12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49.324"/>
    </inkml:context>
    <inkml:brush xml:id="br0">
      <inkml:brushProperty name="width" value="0.07" units="cm"/>
      <inkml:brushProperty name="height" value="0.07" units="cm"/>
      <inkml:brushProperty name="fitToCurve" value="1"/>
    </inkml:brush>
  </inkml:definitions>
  <inkml:trace contextRef="#ctx0" brushRef="#br0">0 0 0,'0'18'125,"18"-18"-110,158 52 1,-53 1-1,-52-35 1,-18-1-16,-1 1 16,-52-1-16,18-17 15,0 0 1,-1 0 31</inkml:trace>
</inkml:ink>
</file>

<file path=word/ink/ink12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47.508"/>
    </inkml:context>
    <inkml:brush xml:id="br0">
      <inkml:brushProperty name="width" value="0.07" units="cm"/>
      <inkml:brushProperty name="height" value="0.07" units="cm"/>
      <inkml:brushProperty name="fitToCurve" value="1"/>
    </inkml:brush>
  </inkml:definitions>
  <inkml:trace contextRef="#ctx0" brushRef="#br0">493 35 0,'18'-17'0,"-18"-1"15,17 18 32,-34 0 94,-54 35-126,18-17 1,18-1-16,18-17 16,-1 0-1,0 0-15,1 0 16,-1 0 0,1 18 15,-1-18-16,-17 17 1,-18 1-16,53-1 16,-18 0-1,1-17-15,-1 0 16,18 18 0,-17-18 15,17 17 78,-18-17-78,18 18-15,-18-18 0,18 17-1,-17-17 1,-1 0 15</inkml:trace>
</inkml:ink>
</file>

<file path=word/ink/ink12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13.204"/>
    </inkml:context>
    <inkml:brush xml:id="br0">
      <inkml:brushProperty name="width" value="0.07" units="cm"/>
      <inkml:brushProperty name="height" value="0.07" units="cm"/>
      <inkml:brushProperty name="fitToCurve" value="1"/>
    </inkml:brush>
  </inkml:definitions>
  <inkml:trace contextRef="#ctx0" brushRef="#br0">581 0 0,'18'0'0,"-1"0"78,-34 0 79,-19 17-126,1 19-31,0-19 15,0 1 17,35-1-17,-18-17 1,-17 18-16,0-1 16,17 1-1,0-18-15,1 18 16,-1-18 15,18 17 47,-35-17-62,17 0-16,1 0 15,17 18 1,-18-18-16,1 17 63,-1-17 108,-35 18-124,18 0-47,17-1 16,1-17 0,-1 0-1,0 0 16,1 0 94,17 18 204,17-18-298</inkml:trace>
</inkml:ink>
</file>

<file path=word/ink/ink12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02.180"/>
    </inkml:context>
    <inkml:brush xml:id="br0">
      <inkml:brushProperty name="width" value="0.07" units="cm"/>
      <inkml:brushProperty name="height" value="0.07" units="cm"/>
      <inkml:brushProperty name="fitToCurve" value="1"/>
    </inkml:brush>
  </inkml:definitions>
  <inkml:trace contextRef="#ctx0" brushRef="#br0">0 18 0,'0'-17'32,"18"17"-17,-1 0 16,1 0 48,17 0-64,53 35 1,-35 0-1,211 89 1,-176-71 0,-35-36-16,-35 1 15,0-18-15,-1 0 63</inkml:trace>
</inkml:ink>
</file>

<file path=word/ink/ink12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6:50.969"/>
    </inkml:context>
    <inkml:brush xml:id="br0">
      <inkml:brushProperty name="width" value="0.07" units="cm"/>
      <inkml:brushProperty name="height" value="0.07" units="cm"/>
      <inkml:brushProperty name="fitToCurve" value="1"/>
    </inkml:brush>
  </inkml:definitions>
  <inkml:trace contextRef="#ctx0" brushRef="#br0">0 0 0</inkml:trace>
</inkml:ink>
</file>

<file path=word/ink/ink12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31.851"/>
    </inkml:context>
    <inkml:brush xml:id="br0">
      <inkml:brushProperty name="width" value="0.07" units="cm"/>
      <inkml:brushProperty name="height" value="0.07" units="cm"/>
      <inkml:brushProperty name="fitToCurve" value="1"/>
    </inkml:brush>
  </inkml:definitions>
  <inkml:trace contextRef="#ctx0" brushRef="#br0">0 299 0,'0'0'15,"18"-18"-15,-1 18 47,1 0-31,0-17 78,88-19-94,17-34 31,54 0-15,-124 52-16,0 1 15,-18 17 1,1-18-16,-19 18 15,1-18-15,0 18 16,-1 0 47,-17-17-48</inkml:trace>
</inkml:ink>
</file>

<file path=word/ink/ink12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29.914"/>
    </inkml:context>
    <inkml:brush xml:id="br0">
      <inkml:brushProperty name="width" value="0.07" units="cm"/>
      <inkml:brushProperty name="height" value="0.07" units="cm"/>
      <inkml:brushProperty name="fitToCurve" value="1"/>
    </inkml:brush>
  </inkml:definitions>
  <inkml:trace contextRef="#ctx0" brushRef="#br0">0 0 0,'0'18'16,"18"-18"15,0 0-31,-1 0 0,-17 18 156,18-1-140,17 18 0,0-17-1,0 17-15,18 0 16,0 35-1,0-35-15,0 0 16,-18-17-16,-18-18 16,1 17-1,0-17 1,-18 18 15,17-18-15</inkml:trace>
</inkml:ink>
</file>

<file path=word/ink/ink12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38.027"/>
    </inkml:context>
    <inkml:brush xml:id="br0">
      <inkml:brushProperty name="width" value="0.07" units="cm"/>
      <inkml:brushProperty name="height" value="0.07" units="cm"/>
      <inkml:brushProperty name="fitToCurve" value="1"/>
    </inkml:brush>
  </inkml:definitions>
  <inkml:trace contextRef="#ctx0" brushRef="#br0">0 0 0,'0'18'187,"35"17"-171,1 18-1,34-18-15,-52 0 16,-18-18-16,35 1 16,-35 0-1,17-18 1,-17 17 0,18-17-1,-18 18-15,18-18 16,-1 0-1,1 0 17,-18 17-32,0 1 265,0-1 1,0 1-250,0-1 140,17-17-141,-17 18 1,18-18 500,-18 18-501,18-18 1,-1 17-16,1 1 31,-1-18 172</inkml:trace>
</inkml:ink>
</file>

<file path=word/ink/ink12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7:35.006"/>
    </inkml:context>
    <inkml:brush xml:id="br0">
      <inkml:brushProperty name="width" value="0.07" units="cm"/>
      <inkml:brushProperty name="height" value="0.07" units="cm"/>
      <inkml:brushProperty name="fitToCurve" value="1"/>
    </inkml:brush>
  </inkml:definitions>
  <inkml:trace contextRef="#ctx0" brushRef="#br0">282 0 0,'-17'17'172,"-18"19"-156,-1-19-16,19 36 16,-1-53-1,-17 36-15,-1-1 16,19-17-1,-1-1-15,1 1 16,-1-18-16,18 17 31,-18-17 16</inkml:trace>
</inkml:ink>
</file>

<file path=word/ink/ink1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15.146"/>
    </inkml:context>
    <inkml:brush xml:id="br0">
      <inkml:brushProperty name="width" value="0.07" units="cm"/>
      <inkml:brushProperty name="height" value="0.07" units="cm"/>
      <inkml:brushProperty name="fitToCurve" value="1"/>
    </inkml:brush>
  </inkml:definitions>
  <inkml:trace contextRef="#ctx0" brushRef="#br0">352 17 0,'0'-17'47,"-35"52"63,-36 35-95,36-34-15,0-19 16,17 1 0,18 0-16,-17-18 15,17 17 1,-18 1-1,0 0 1,18-1 15,-17-17-31,17 18 16,-18 0 0,0-1-16,1 36 15,-1-35 1,18-1 15,0 1 16,0 0-16,-17-18-15,17 17-1</inkml:trace>
</inkml:ink>
</file>

<file path=word/ink/ink1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23.207"/>
    </inkml:context>
    <inkml:brush xml:id="br0">
      <inkml:brushProperty name="width" value="0.07" units="cm"/>
      <inkml:brushProperty name="height" value="0.07" units="cm"/>
      <inkml:brushProperty name="fitToCurve" value="1"/>
    </inkml:brush>
  </inkml:definitions>
  <inkml:trace contextRef="#ctx0" brushRef="#br0">0 0 0,'17'0'141,"1"18"-125,17 0-16,0 17 15,0-18-15,-17 19 16,17-1-1,-17-35 1,-18 17 0,17-17-1,1 18-15,-18 0 16,18-1-16,-1 18 16,18 1-1,-17-19-15,0 18 16,-1-35 15,-17 18-15,18-18 15,-18 18 78,0-1 1,0 1-48,0-1-15</inkml:trace>
</inkml:ink>
</file>

<file path=word/ink/ink1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20.985"/>
    </inkml:context>
    <inkml:brush xml:id="br0">
      <inkml:brushProperty name="width" value="0.07" units="cm"/>
      <inkml:brushProperty name="height" value="0.07" units="cm"/>
      <inkml:brushProperty name="fitToCurve" value="1"/>
    </inkml:brush>
  </inkml:definitions>
  <inkml:trace contextRef="#ctx0" brushRef="#br0">248 53 0,'0'-17'63,"0"-1"-47,0 0-16,0 36 109,0 0-93,-17-18-1,-18 17 1,17 1-16,-17 17 15,17-35-15,18 18 16,-18-1 0,18 1 15,-17-18-15,17 18 15,-18-18-16,0 17 1,18 1 0,0 0-1,-17-18-15,17 17 32,0 1-17,-18-18 16,18 18-15,-18-1 31,18 1-31,0 0-16,0-1 31,0 1 141,0-1-110</inkml:trace>
</inkml:ink>
</file>

<file path=word/ink/ink1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7:57.174"/>
    </inkml:context>
    <inkml:brush xml:id="br0">
      <inkml:brushProperty name="width" value="0.07" units="cm"/>
      <inkml:brushProperty name="height" value="0.07" units="cm"/>
      <inkml:brushProperty name="fitToCurve" value="1"/>
    </inkml:brush>
  </inkml:definitions>
  <inkml:trace contextRef="#ctx0" brushRef="#br0">0 0 0,'0'17'63,"0"1"-32,0 0 0,0-1-15,0 1 0,17-18-1,1 18 1,17-1-16,-35 1 16,35 17-1,-17-17-15,0 0 16,17-1-1,-17-17-15,17 35 16,-18-17 0,-17 17-1,53-17-15,-53 0 16,0-1 0,18-17-16,-18 18 15,18-18 1,-1 0 78,-17 18 46,18-18-15,-18 17-109,18-17 31,-18 18-16,0-1 63</inkml:trace>
</inkml:ink>
</file>

<file path=word/ink/ink1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7:55.195"/>
    </inkml:context>
    <inkml:brush xml:id="br0">
      <inkml:brushProperty name="width" value="0.07" units="cm"/>
      <inkml:brushProperty name="height" value="0.07" units="cm"/>
      <inkml:brushProperty name="fitToCurve" value="1"/>
    </inkml:brush>
  </inkml:definitions>
  <inkml:trace contextRef="#ctx0" brushRef="#br0">616 0 0,'0'0'0,"-18"0"63,1 0-48,-1 0 17,0 17-32,1-17 31,-1 0-15,1 18-1,-1-18-15,1 18 16,-1-18-1,18 17-15,-35-17 16,35 18-16,-18-1 16,1-17-1,-1 0-15,0 18 16,-17 17 0,18-17-1,-1-18-15,1 17 16,-1 1-1,0-18 1,18 17-16,-17-17 16,-1 0-16,1 18 47,-1-18-16,0 18-31,1-1 15,17 1 1,-18-18-16,1 17 16,-1-17-1,18 18 17,-17-18-17,17 18 126,-18-18-141,18 17 31,-18-17 16,18 18-16</inkml:trace>
</inkml:ink>
</file>

<file path=word/ink/ink1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01.677"/>
    </inkml:context>
    <inkml:brush xml:id="br0">
      <inkml:brushProperty name="width" value="0.07" units="cm"/>
      <inkml:brushProperty name="height" value="0.07" units="cm"/>
      <inkml:brushProperty name="fitToCurve" value="1"/>
    </inkml:brush>
  </inkml:definitions>
  <inkml:trace contextRef="#ctx0" brushRef="#br0">8 36 0,'0'17'188,"0"36"-173,0 18 1,0-18-1,0-18-15,0 0 16,0-17 0,0 0 31,17-18-32,1 0 95,-18-18-1,17 18-93,-17-18 30,0 1 1,0-1-15,18 18-17,0-18-15,-18 1 16,17 17-1,1-18 1,0 0 0,-1 18 15,-17-17 31,18 17-46,0-18 47,-1 18-48,1-18 1,-1 18-16,1 0 31,-18-17-15,18 17 31,-1-18-32,1 18 1,0 0 31,-18-17-32,17 17 1,1 0 15,0 0 32,-1 0-32,1-18-31,0 18 16,-1-18-1,-17 1 204,18 17-172,-1-18 172,1 18-173,0 0 173,-18-18-78</inkml:trace>
</inkml:ink>
</file>

<file path=word/ink/ink1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38.093"/>
    </inkml:context>
    <inkml:brush xml:id="br0">
      <inkml:brushProperty name="width" value="0.07" units="cm"/>
      <inkml:brushProperty name="height" value="0.07" units="cm"/>
      <inkml:brushProperty name="fitToCurve" value="1"/>
    </inkml:brush>
  </inkml:definitions>
  <inkml:trace contextRef="#ctx0" brushRef="#br0">0 0 0,'0'17'47,"18"-17"-32,0 0 1,-18 18-1,17-18-15,1 0 16,-1 35 156,19-17-172,17 35 16,0 17-16,-36-35 31,1-35-31,-18 18 15,17 0 1,-17-1 31,18 1-16,-18 0 0,18-18-31,-18 17 16,17 1 0,-17 0-16,0-1 15,0 1-15,18-18 16,-18 17 0,18-17-1,-18 18 1,0 0 15,17-18 78</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4:42.603"/>
    </inkml:context>
    <inkml:brush xml:id="br0">
      <inkml:brushProperty name="width" value="0.07" units="cm"/>
      <inkml:brushProperty name="height" value="0.07" units="cm"/>
      <inkml:brushProperty name="fitToCurve" value="1"/>
    </inkml:brush>
  </inkml:definitions>
  <inkml:trace contextRef="#ctx0" brushRef="#br0">0 211 0,'0'0'0,"0"18"234,0 0-203,0-1-31,0 1 16,0-1-1,0 19 1,0-1 0,0-18-16,0 1 15,0 0 17,0-1-1,0 1 31,0-1-30,0 1-17,0 0 16,18-18-15,0 0 312,-18-18-297,17 0-15,-17 1 0,18-1 31,-1 1-32,36-36-15,35-35 16,36-18-1,16 18-15,-104 53 16,-1 17 0,-17 18-16,-18-17 15,17 17 95,-17-18-63</inkml:trace>
</inkml:ink>
</file>

<file path=word/ink/ink2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36.008"/>
    </inkml:context>
    <inkml:brush xml:id="br0">
      <inkml:brushProperty name="width" value="0.07" units="cm"/>
      <inkml:brushProperty name="height" value="0.07" units="cm"/>
      <inkml:brushProperty name="fitToCurve" value="1"/>
    </inkml:brush>
  </inkml:definitions>
  <inkml:trace contextRef="#ctx0" brushRef="#br0">475 0 0,'0'18'266,"-18"-18"-251,1 17 1,-1-17 0,1 0-1,-1 0 1,18 18 0,-18-18-1,1 0 1,17 17-16,-18-17 31,1 0-15,-1 0-16,0 0 31,1 0 0,-1 18-15,18-1-1,-35 1-15,0-1 16,17 1-16,1-18 16,-1 17 15,0-17 47,18 18-47,-17-18 1,17 17-17,-18-17 1,1 18-1,-1-1 1,0-17-16,18 18 31,-17-18 1</inkml:trace>
</inkml:ink>
</file>

<file path=word/ink/ink2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42.268"/>
    </inkml:context>
    <inkml:brush xml:id="br0">
      <inkml:brushProperty name="width" value="0.07" units="cm"/>
      <inkml:brushProperty name="height" value="0.07" units="cm"/>
      <inkml:brushProperty name="fitToCurve" value="1"/>
    </inkml:brush>
  </inkml:definitions>
  <inkml:trace contextRef="#ctx0" brushRef="#br0">0 0 0,'17'0'31,"-17"18"-31,18-18 16,0 0-16,-18 17 141,17-17-141,36 0 15,-17 36-15,17-19 16,17 18 0,-35-17-16,-17 0 15,0-1 1,-1 19-16,1-19 15,0-17-15,-1 0 16,18 18 0,1-18-16,-19 18 15,1-18 1,0 0 31,-18 17-16,17-17-15,1 0 31</inkml:trace>
</inkml:ink>
</file>

<file path=word/ink/ink2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40.398"/>
    </inkml:context>
    <inkml:brush xml:id="br0">
      <inkml:brushProperty name="width" value="0.07" units="cm"/>
      <inkml:brushProperty name="height" value="0.07" units="cm"/>
      <inkml:brushProperty name="fitToCurve" value="1"/>
    </inkml:brush>
  </inkml:definitions>
  <inkml:trace contextRef="#ctx0" brushRef="#br0">475 0 0,'0'18'203,"-17"-18"-187,-1 18 0,0-1-1,1 1-15,-1-1 16,1 1-16,-19-1 16,19 1-1,-18 17-15,-18 0 16,-18 18-1,36-36 1,18 1-16,-1-18 16,18 17-1,0 1-15,-18-18 16,1 18 0,-1-1-16,1-17 31,17 18-16,-18-1 17,18 1 15</inkml:trace>
</inkml:ink>
</file>

<file path=word/ink/ink2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45.559"/>
    </inkml:context>
    <inkml:brush xml:id="br0">
      <inkml:brushProperty name="width" value="0.07" units="cm"/>
      <inkml:brushProperty name="height" value="0.07" units="cm"/>
      <inkml:brushProperty name="fitToCurve" value="1"/>
    </inkml:brush>
  </inkml:definitions>
  <inkml:trace contextRef="#ctx0" brushRef="#br0">0 178 0,'0'18'32,"17"-18"-1,-17 17 78,0 18-93,0 1-16,0-1 16,0 0-1,0-17-15,0 0 16,0-1 124,0 1-77,18-18-47,-18-18 171,18 18-187,-1 0 16,19-17-1,-19-19 1,18 19-16,18-36 16,-35 53-16,17-18 15,1 0 1,-19 1-16,1 17 15,-18-18 1,17 18-16,1-17 31,0 17 1,-18-18-32,17 18 15,1-18 1,0 18-16,-18-17 15,17 17-15,1 0 16,0 0 0,-18-18-1,17 18-15,18-18 16,1 1-16,-19-1 16,-17 0-1,18 18-15,0-17 31,-1 17 1,1-18-17,0 18 17,-18-17-1,17 17-16</inkml:trace>
</inkml:ink>
</file>

<file path=word/ink/ink2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54.135"/>
    </inkml:context>
    <inkml:brush xml:id="br0">
      <inkml:brushProperty name="width" value="0.07" units="cm"/>
      <inkml:brushProperty name="height" value="0.07" units="cm"/>
      <inkml:brushProperty name="fitToCurve" value="1"/>
    </inkml:brush>
  </inkml:definitions>
  <inkml:trace contextRef="#ctx0" brushRef="#br0">0 35 0,'0'-17'47,"17"-1"-31,-17 53 155,0 36-155,0 17 0,0-36-1,0-34-15,0-1 16,0 1-16,0 0 47,0-1 78,0 1-94,0-1-15,18-17 15,-18-17 31,18 17-46,-18-18 0,17 18-1,-17-17 1,0-1 0,18 18-1,-1-18-15,1 1 16,158-36-1,106 0-15,53-35 0,-229 71 16,-53-1 0,-36 18-16,1 0 15,-18-17 1,18 17 31</inkml:trace>
</inkml:ink>
</file>

<file path=word/ink/ink2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7:57.914"/>
    </inkml:context>
    <inkml:brush xml:id="br0">
      <inkml:brushProperty name="width" value="0.07" units="cm"/>
      <inkml:brushProperty name="height" value="0.07" units="cm"/>
      <inkml:brushProperty name="fitToCurve" value="1"/>
    </inkml:brush>
  </inkml:definitions>
  <inkml:trace contextRef="#ctx0" brushRef="#br0">0 158 0,'18'0'94,"-1"0"-94,1 0 16,-18 18-16,0 17 156,0 0-140,0-17-1,0 17-15,0-18 16,0 1 31,18 17-32,-18-17 17,0-1-32,0 1 31,0 0 16,17-18-32,-17 17 1,0 1 31,18-18-32,-1-18 142,1 1-126,0-19-15,-1 1-1,19 18-15,-19-19 0,18 19 16,-17-18-1,17 17 1,0 0-16,18-34 16,-17 34-16,-19 18 15,18-18 1,1 1 0,-1-1-16,-18 18 15,1 0 1,0-17-16,-1 17 15,1 0 95,-18-18-48,0 0 157,18 18-203,-1 0 46,-17-17-31,18 17 63,-1-18-47,1 18-16,-18-17 16</inkml:trace>
</inkml:ink>
</file>

<file path=word/ink/ink2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8:02.260"/>
    </inkml:context>
    <inkml:brush xml:id="br0">
      <inkml:brushProperty name="width" value="0.07" units="cm"/>
      <inkml:brushProperty name="height" value="0.07" units="cm"/>
      <inkml:brushProperty name="fitToCurve" value="1"/>
    </inkml:brush>
  </inkml:definitions>
  <inkml:trace contextRef="#ctx0" brushRef="#br0">0 0 0,'18'17'203,"35"1"-187,-1 17-1,72 18 1,-89-35 0,1-1-16,-19-17 31,1 0-16,-18 18-15,17-18 16,-17 18 0,18-1-16,17 1 15,-17-1-15,0-17 16,-1 18 0,-17 0-16,18-18 15,-18 17 235,18 1-234,-18 0-1,0-1 48,17-17 93</inkml:trace>
</inkml:ink>
</file>

<file path=word/ink/ink2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8:00.091"/>
    </inkml:context>
    <inkml:brush xml:id="br0">
      <inkml:brushProperty name="width" value="0.07" units="cm"/>
      <inkml:brushProperty name="height" value="0.07" units="cm"/>
      <inkml:brushProperty name="fitToCurve" value="1"/>
    </inkml:brush>
  </inkml:definitions>
  <inkml:trace contextRef="#ctx0" brushRef="#br0">529 0 0,'18'0'32,"-36"17"77,-17 19-93,-53 16-1,36 1-15,-19-18 16,19-17 0,16-1-16,1 1 15,0 0-15,0-18 16,17 17-1,1 1-15,-1-18 16,1 0 62,17 17-62,-18-17 31,18 18-47</inkml:trace>
</inkml:ink>
</file>

<file path=word/ink/ink2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8:06.749"/>
    </inkml:context>
    <inkml:brush xml:id="br0">
      <inkml:brushProperty name="width" value="0.07" units="cm"/>
      <inkml:brushProperty name="height" value="0.07" units="cm"/>
      <inkml:brushProperty name="fitToCurve" value="1"/>
    </inkml:brush>
  </inkml:definitions>
  <inkml:trace contextRef="#ctx0" brushRef="#br0">0 0 0,'18'0'219,"-1"35"-203,1 0-1,-18-17-15,17-18 16,-17 18 15,18-18 0,-18 17 1,17-17-32,1 18 15,-18 0 1,18 17-16,-1-18 15,1 1-15,-1-18 16,1 18 0,-1-18 31,1 0 109,-18 17-141,0 1 32,18-18-31,-1 18 0,1-18 15,-18 17-16</inkml:trace>
</inkml:ink>
</file>

<file path=word/ink/ink2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8:04.783"/>
    </inkml:context>
    <inkml:brush xml:id="br0">
      <inkml:brushProperty name="width" value="0.07" units="cm"/>
      <inkml:brushProperty name="height" value="0.07" units="cm"/>
      <inkml:brushProperty name="fitToCurve" value="1"/>
    </inkml:brush>
  </inkml:definitions>
  <inkml:trace contextRef="#ctx0" brushRef="#br0">405 0 0,'0'17'140,"0"1"-124,-18-18-16,1 0 16,-1 17-16,0 1 15,-17-18 1,35 18 0,-17-18-16,17 17 15,-18-17 1,-17 18-16,0-1 15,-1 1-15,19-1 16,-1-17 0,1 0-1,-1 18 32,0-18-31,1 18-16,-1-18 15,1 0 1,17 17 0,-18-17-1</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4:47.859"/>
    </inkml:context>
    <inkml:brush xml:id="br0">
      <inkml:brushProperty name="width" value="0.07" units="cm"/>
      <inkml:brushProperty name="height" value="0.07" units="cm"/>
      <inkml:brushProperty name="fitToCurve" value="1"/>
    </inkml:brush>
  </inkml:definitions>
  <inkml:trace contextRef="#ctx0" brushRef="#br0">0 35 0,'0'-18'63,"0"1"-63,18 17 78,0 0 78,17 17-140,53 54-1,0-1-15,0 1 0,-18-36 16,-52 1 0,-1-19-16,-17 1 31,18-18-31,-18 17 31</inkml:trace>
</inkml:ink>
</file>

<file path=word/ink/ink3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8:10.982"/>
    </inkml:context>
    <inkml:brush xml:id="br0">
      <inkml:brushProperty name="width" value="0.07" units="cm"/>
      <inkml:brushProperty name="height" value="0.07" units="cm"/>
      <inkml:brushProperty name="fitToCurve" value="1"/>
    </inkml:brush>
  </inkml:definitions>
  <inkml:trace contextRef="#ctx0" brushRef="#br0">0 0 0,'0'17'157,"17"1"-142,18-1-15,1-17 16,-1 18 0,0 0-16,-17-1 15,-1 1-15,1-18 16,-1 17-1,1-17 1,0 0 47,-18 18 30,0 0-15,17-18-62,-17 17 0,18 1-1,-18-1 1,17-17 31,-17 18-47,18-18 15,17 18-15,-17-1 16,-1 1 0,1-18-16,-18 17 15,0 1 17,18-18 389</inkml:trace>
</inkml:ink>
</file>

<file path=word/ink/ink3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8:08.779"/>
    </inkml:context>
    <inkml:brush xml:id="br0">
      <inkml:brushProperty name="width" value="0.07" units="cm"/>
      <inkml:brushProperty name="height" value="0.07" units="cm"/>
      <inkml:brushProperty name="fitToCurve" value="1"/>
    </inkml:brush>
  </inkml:definitions>
  <inkml:trace contextRef="#ctx0" brushRef="#br0">228 18 0,'18'-18'31,"-18"36"110,-18 0-126,18-1 1,-17 1 0,-1-1-1,0 1 1,1 17 0,-18 0-1,17 0-15,-17-17 0,17 0 16,18-1-1,-17 1-15,-1-18 47,1 0 16,17 17-1</inkml:trace>
</inkml:ink>
</file>

<file path=word/ink/ink3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7:52.319"/>
    </inkml:context>
    <inkml:brush xml:id="br0">
      <inkml:brushProperty name="width" value="0.07" units="cm"/>
      <inkml:brushProperty name="height" value="0.07" units="cm"/>
      <inkml:brushProperty name="fitToCurve" value="1"/>
    </inkml:brush>
  </inkml:definitions>
  <inkml:trace contextRef="#ctx0" brushRef="#br0">0 0 0,'17'0'93,"-17"18"-93,0 0 32,18-18-1,17 17-15,0 19-16,54-1 15,-36 0 1,17-17-16,-35-1 15,1 1-15,-1 0 16,0-18 0,-35 17-1,18-17-15,0 0 32,-18 18 14,17-18-30,1 18 31,-1-18 47,-17 17-32,18-17 251,-18 18-298,0 0 79,18-18 15</inkml:trace>
</inkml:ink>
</file>

<file path=word/ink/ink3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7:50.361"/>
    </inkml:context>
    <inkml:brush xml:id="br0">
      <inkml:brushProperty name="width" value="0.07" units="cm"/>
      <inkml:brushProperty name="height" value="0.07" units="cm"/>
      <inkml:brushProperty name="fitToCurve" value="1"/>
    </inkml:brush>
  </inkml:definitions>
  <inkml:trace contextRef="#ctx0" brushRef="#br0">405 0 0,'-18'0'140,"18"18"-140,-17-1 32,-1-17-17,1 18 1,-1-1 0,0 1-1,1 17 1,-18 0-16,-36 18 15,54-18 1,-1-17-16,0-18 16,18 18-16,0-1 31,-17-17-15,17 18 15,-18-18 63,18 17-79,-17 1 32,-1 0 0,0-18-16,1 0 16,-1 0 453</inkml:trace>
</inkml:ink>
</file>

<file path=word/ink/ink3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23.877"/>
    </inkml:context>
    <inkml:brush xml:id="br0">
      <inkml:brushProperty name="width" value="0.07" units="cm"/>
      <inkml:brushProperty name="height" value="0.07" units="cm"/>
      <inkml:brushProperty name="fitToCurve" value="1"/>
    </inkml:brush>
  </inkml:definitions>
  <inkml:trace contextRef="#ctx0" brushRef="#br0">0 0 0,'0'0'0,"0"35"265,53 18-249,-18 18-1,0-18 1,1-18-16,-19-17 16,1-1-16,0 1 15,-1-18 1,-17 18 0,18-18-16,-18 17 78,18 1-63,-1-18 1,1 18 0,-1-18-1,-17 17-15,18-17 47</inkml:trace>
</inkml:ink>
</file>

<file path=word/ink/ink3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06.095"/>
    </inkml:context>
    <inkml:brush xml:id="br0">
      <inkml:brushProperty name="width" value="0.07" units="cm"/>
      <inkml:brushProperty name="height" value="0.07" units="cm"/>
      <inkml:brushProperty name="fitToCurve" value="1"/>
    </inkml:brush>
  </inkml:definitions>
  <inkml:trace contextRef="#ctx0" brushRef="#br0">458 0 0,'-17'0'250,"-1"18"-218,0-18-17,1 17-15,-1 1 16,1 0-16,-1-1 15,-17 1 1,-18 0-16,17-1 16,1 1-1,0-18-15,0 17 16,17-17 15,18 18-15,-18-18 15,18 18 0,-17-18-31,-1 17 16,0-17 0,1 0-16</inkml:trace>
</inkml:ink>
</file>

<file path=word/ink/ink3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27.734"/>
    </inkml:context>
    <inkml:brush xml:id="br0">
      <inkml:brushProperty name="width" value="0.07" units="cm"/>
      <inkml:brushProperty name="height" value="0.07" units="cm"/>
      <inkml:brushProperty name="fitToCurve" value="1"/>
    </inkml:brush>
  </inkml:definitions>
  <inkml:trace contextRef="#ctx0" brushRef="#br0">0 0 0,'35'17'94,"1"19"-79,16 16 1,1-16-16,-18-1 16,1-18-16,-19 1 15,18 17-15,1-17 16,-1 52-16,35-17 15,-35-18 1,-17 1 0,0-19-1,-18 1 1,17-18 15</inkml:trace>
</inkml:ink>
</file>

<file path=word/ink/ink3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26.194"/>
    </inkml:context>
    <inkml:brush xml:id="br0">
      <inkml:brushProperty name="width" value="0.07" units="cm"/>
      <inkml:brushProperty name="height" value="0.07" units="cm"/>
      <inkml:brushProperty name="fitToCurve" value="1"/>
    </inkml:brush>
  </inkml:definitions>
  <inkml:trace contextRef="#ctx0" brushRef="#br0">634 0 0,'-53'17'172,"-35"1"-141,0 17-31,35-17 15,36-18 1,-1 0-16,0 0 16,1 0 31,-1 0 15,18 17-31,-35 1-15,-53 17 0,35 18-1,18-18-15,0-18 16,17-17-1</inkml:trace>
</inkml:ink>
</file>

<file path=word/ink/ink3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31.762"/>
    </inkml:context>
    <inkml:brush xml:id="br0">
      <inkml:brushProperty name="width" value="0.07" units="cm"/>
      <inkml:brushProperty name="height" value="0.07" units="cm"/>
      <inkml:brushProperty name="fitToCurve" value="1"/>
    </inkml:brush>
  </inkml:definitions>
  <inkml:trace contextRef="#ctx0" brushRef="#br0">0 0 0,'18'0'46,"-1"0"-30,1 17 0,0 1-16,-1-18 15,1 0 1,0 0 0,-1 18 15,1-1-16,-1 1 1,54 53-16,-36-36 16,1-18-1,-19 19-15,1-19 16,-1-17 0,1 0 15,-18 18 16,0 0 62,0-1-93,18 1-1,-18 0 1,17-18-16,-17 17 31,0 1 407</inkml:trace>
</inkml:ink>
</file>

<file path=word/ink/ink3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29.492"/>
    </inkml:context>
    <inkml:brush xml:id="br0">
      <inkml:brushProperty name="width" value="0.07" units="cm"/>
      <inkml:brushProperty name="height" value="0.07" units="cm"/>
      <inkml:brushProperty name="fitToCurve" value="1"/>
    </inkml:brush>
  </inkml:definitions>
  <inkml:trace contextRef="#ctx0" brushRef="#br0">511 8 0,'0'-17'0,"0"34"109,-53 1-93,-17 52-1,17-34-15,0-1 16,-17 0-16,17 35 15,17-35 1,1-17-16,17 0 16,1-1-1,-1-17 1,1 0 15,17 18 47,-18-18-62</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4:45.537"/>
    </inkml:context>
    <inkml:brush xml:id="br0">
      <inkml:brushProperty name="width" value="0.07" units="cm"/>
      <inkml:brushProperty name="height" value="0.07" units="cm"/>
      <inkml:brushProperty name="fitToCurve" value="1"/>
    </inkml:brush>
  </inkml:definitions>
  <inkml:trace contextRef="#ctx0" brushRef="#br0">300 0 0,'18'0'16,"0"0"30,-36 17 173,18 1-203,-18 0-1,18-1 1,-17-17 0,-1 0-16,18 18 15,-18-18-15,18 17 32,-17-17-32,-1 18 31,0 0 0,18-1-31,-17 1 16,-1-18-1,0 0 17,18 18-17,-35-1 16,18 19-31,-19-1 16,19-17-16,-1-18 16,18 17-1,-18-17 17,18 18 14</inkml:trace>
</inkml:ink>
</file>

<file path=word/ink/ink4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36.135"/>
    </inkml:context>
    <inkml:brush xml:id="br0">
      <inkml:brushProperty name="width" value="0.07" units="cm"/>
      <inkml:brushProperty name="height" value="0.07" units="cm"/>
      <inkml:brushProperty name="fitToCurve" value="1"/>
    </inkml:brush>
  </inkml:definitions>
  <inkml:trace contextRef="#ctx0" brushRef="#br0">0 0 0,'0'0'16,"18"0"-1,-1 0 141,18 36-140,-17-19-16,0 19 16,17-1-1,-17-17-15,-18-1 0,0 1 16,17-18 0,1 17 15,17 19-16,-17-19 1,-1 19 0,1-19-16,-18 1 31,0 0 0,18-18 63,-18 17-78,17-17-1,-17 18 1,18-18 31</inkml:trace>
</inkml:ink>
</file>

<file path=word/ink/ink4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34.165"/>
    </inkml:context>
    <inkml:brush xml:id="br0">
      <inkml:brushProperty name="width" value="0.07" units="cm"/>
      <inkml:brushProperty name="height" value="0.07" units="cm"/>
      <inkml:brushProperty name="fitToCurve" value="1"/>
    </inkml:brush>
  </inkml:definitions>
  <inkml:trace contextRef="#ctx0" brushRef="#br0">387 35 0,'0'-17'31,"0"-1"-31,0 36 125,-36 17-125,1 0 16,0-17-16,17-1 15,18 1 1,-17-18-16,-1 17 31,1 1-31,-19 0 16,1 17-16,18-18 16,-19 1-1,1 0-15,35-1 16,-17-17-16,17 18 31,-18-18 16,18 17 78,-17-17 0</inkml:trace>
</inkml:ink>
</file>

<file path=word/ink/ink4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39.717"/>
    </inkml:context>
    <inkml:brush xml:id="br0">
      <inkml:brushProperty name="width" value="0.07" units="cm"/>
      <inkml:brushProperty name="height" value="0.07" units="cm"/>
      <inkml:brushProperty name="fitToCurve" value="1"/>
    </inkml:brush>
  </inkml:definitions>
  <inkml:trace contextRef="#ctx0" brushRef="#br0">0 0 0,'0'18'172,"70"17"-156,-17 18-16,35-1 16,-18-16-1,-34-1-15,16 0 16,-34-18-16,0 1 15,-1-1 1,1 1 0,-1 17-1,1-17-15,0-18 16,-1 17 0,1-17-1,-18 18 16</inkml:trace>
</inkml:ink>
</file>

<file path=word/ink/ink4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37.848"/>
    </inkml:context>
    <inkml:brush xml:id="br0">
      <inkml:brushProperty name="width" value="0.07" units="cm"/>
      <inkml:brushProperty name="height" value="0.07" units="cm"/>
      <inkml:brushProperty name="fitToCurve" value="1"/>
    </inkml:brush>
  </inkml:definitions>
  <inkml:trace contextRef="#ctx0" brushRef="#br0">334 0 0,'-53'18'78,"18"17"-62,0 0 0,-18-17-16,53-1 15,-17 1 1,-1-18-16,18 17 15,-17-17 1,-1 18 0,0-18-16,-17 17 15,18-17 17,-1 0-1,18 18 0</inkml:trace>
</inkml:ink>
</file>

<file path=word/ink/ink4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44.054"/>
    </inkml:context>
    <inkml:brush xml:id="br0">
      <inkml:brushProperty name="width" value="0.07" units="cm"/>
      <inkml:brushProperty name="height" value="0.07" units="cm"/>
      <inkml:brushProperty name="fitToCurve" value="1"/>
    </inkml:brush>
  </inkml:definitions>
  <inkml:trace contextRef="#ctx0" brushRef="#br0">0 17 0,'0'0'0,"0"-17"16,18 17-16,-1 0 156,-17 17-140,18 19-1,17 34-15,0 1 16,18-36-16,-35 0 16,-18-17-1,0 0 1,0-1-16,18-17 47,-1 18-32,-17-1 1,18-17 15,-18 18-15,17-18 15,-17 18 110,18-18-141,0 17 31,-18 1 47,0 0-62,17-18-1,-17 17 32</inkml:trace>
</inkml:ink>
</file>

<file path=word/ink/ink4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41.760"/>
    </inkml:context>
    <inkml:brush xml:id="br0">
      <inkml:brushProperty name="width" value="0.07" units="cm"/>
      <inkml:brushProperty name="height" value="0.07" units="cm"/>
      <inkml:brushProperty name="fitToCurve" value="1"/>
    </inkml:brush>
  </inkml:definitions>
  <inkml:trace contextRef="#ctx0" brushRef="#br0">495 0 0,'-18'0'172,"18"17"-172,-53 1 16,-17 17-1,-18 18-15,35-18 16,0-17-16,18-1 15,17 1 1,1-18-16,-1 0 16,18 17-1,-18-17 1,1 18 0,17 0-1,-18-18 1,1 0 31,17 17 93</inkml:trace>
</inkml:ink>
</file>

<file path=word/ink/ink4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48.831"/>
    </inkml:context>
    <inkml:brush xml:id="br0">
      <inkml:brushProperty name="width" value="0.07" units="cm"/>
      <inkml:brushProperty name="height" value="0.07" units="cm"/>
      <inkml:brushProperty name="fitToCurve" value="1"/>
    </inkml:brush>
  </inkml:definitions>
  <inkml:trace contextRef="#ctx0" brushRef="#br0">0 0 0,'0'17'78,"18"19"-78,-18-19 16,18 36-1,-1-53 1,1 18-16,-18 0 16,18-1-16,-1 1 15,1-1-15,0 19 16,34-19 0,-16 19-1,-19-19 1,19 19-16,-19-1 15,19-18 1,-19 1-16,1 0 16,0-18 15,-18 17-31</inkml:trace>
</inkml:ink>
</file>

<file path=word/ink/ink4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47.121"/>
    </inkml:context>
    <inkml:brush xml:id="br0">
      <inkml:brushProperty name="width" value="0.07" units="cm"/>
      <inkml:brushProperty name="height" value="0.07" units="cm"/>
      <inkml:brushProperty name="fitToCurve" value="1"/>
    </inkml:brush>
  </inkml:definitions>
  <inkml:trace contextRef="#ctx0" brushRef="#br0">687 0 0,'-17'0'172,"-1"0"-156,-17 17-1,17 1-15,1-18 16,-1 17 0,-17 1-1,17-18 1,0 17-16,1-17 31,-1 0-31,0 18 63,1 0-32,-1-18-16,1 0-15,-1 0 16,0 0 0,1 0 15,-1 0 203,18 17-218,-35-17-16,17 18 16,0-18-1,1 0-15,17 17 16,-18-17 343,-17 0-328,0 0-31,-18 18 16,35-18 0,-17 0-16,35 17 15,-18-17-15,1 0 63</inkml:trace>
</inkml:ink>
</file>

<file path=word/ink/ink4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51.972"/>
    </inkml:context>
    <inkml:brush xml:id="br0">
      <inkml:brushProperty name="width" value="0.07" units="cm"/>
      <inkml:brushProperty name="height" value="0.07" units="cm"/>
      <inkml:brushProperty name="fitToCurve" value="1"/>
    </inkml:brush>
  </inkml:definitions>
  <inkml:trace contextRef="#ctx0" brushRef="#br0">0 0 0,'18'0'15,"17"35"126,36 0-125,-18 18-16,-1 0 15,19 0 1,-18-36-16,-18 18 15,0-17-15,-17 0 16,-1-18 0,1 17-16,-1-17 15,1 0 32,-18 18-16</inkml:trace>
</inkml:ink>
</file>

<file path=word/ink/ink4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43:50.453"/>
    </inkml:context>
    <inkml:brush xml:id="br0">
      <inkml:brushProperty name="width" value="0.07" units="cm"/>
      <inkml:brushProperty name="height" value="0.07" units="cm"/>
      <inkml:brushProperty name="fitToCurve" value="1"/>
    </inkml:brush>
  </inkml:definitions>
  <inkml:trace contextRef="#ctx0" brushRef="#br0">493 0 0,'-17'17'63,"-19"19"-48,19-19 16,-18 1-31,-1 17 16,19 0 0,-36 0-16,0 18 15,0 0 1,1-18 0,16 18-16,19-35 15,-19 17 1,19-18-1,17 1 1,-18-18 0</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4:53.924"/>
    </inkml:context>
    <inkml:brush xml:id="br0">
      <inkml:brushProperty name="width" value="0.07" units="cm"/>
      <inkml:brushProperty name="height" value="0.07" units="cm"/>
      <inkml:brushProperty name="fitToCurve" value="1"/>
    </inkml:brush>
  </inkml:definitions>
  <inkml:trace contextRef="#ctx0" brushRef="#br0">0 0 0,'18'0'47,"0"0"171,-1 0-202,54 53-16,-19-17 16,19 16-1,-36 1-15,0-17 0,0-1 16,-17-17 0,0-1-16,-1-17 31,-17 18 31,0 0 220,0-1-220,0 1 1,0-1-48,0 1 1,18-18 124,-18 18-124,17-18 93</inkml:trace>
</inkml:ink>
</file>

<file path=word/ink/ink5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1:37.508"/>
    </inkml:context>
    <inkml:brush xml:id="br0">
      <inkml:brushProperty name="width" value="0.07" units="cm"/>
      <inkml:brushProperty name="height" value="0.07" units="cm"/>
      <inkml:brushProperty name="fitToCurve" value="1"/>
    </inkml:brush>
  </inkml:definitions>
  <inkml:trace contextRef="#ctx0" brushRef="#br0">0 14 0,'17'-18'16,"1"18"171,17 35-187,-17-17 16,17 17-16,0-17 15,-17-1 1,-1 1 0,-17 0-16,18-18 15,-18 17-15,18-17 31,-1 0 48,-17 18-79,35-18 15,1 35 1,-1-17-1,18 17-15,-18-17 16,-17-18 0,-1 17-16,1-17 31,-18 18-15</inkml:trace>
</inkml:ink>
</file>

<file path=word/ink/ink5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1:35.151"/>
    </inkml:context>
    <inkml:brush xml:id="br0">
      <inkml:brushProperty name="width" value="0.07" units="cm"/>
      <inkml:brushProperty name="height" value="0.07" units="cm"/>
      <inkml:brushProperty name="fitToCurve" value="1"/>
    </inkml:brush>
  </inkml:definitions>
  <inkml:trace contextRef="#ctx0" brushRef="#br0">476 19 0,'0'-18'32,"-18"18"186,-17 18-186,17 17-32,-35 36 15,-17-36-15,52-17 16,1 17 0,-1-17-16,-17-1 15,35 1 1,-18-18-16,0 0 15,1 0 1,-19 35 0,1-17-1,0-1-15,17 1 16,18 0 0,-17-18 30,17 17-30</inkml:trace>
</inkml:ink>
</file>

<file path=word/ink/ink5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7:31.501"/>
    </inkml:context>
    <inkml:brush xml:id="br0">
      <inkml:brushProperty name="width" value="0.07" units="cm"/>
      <inkml:brushProperty name="height" value="0.07" units="cm"/>
      <inkml:brushProperty name="fitToCurve" value="1"/>
    </inkml:brush>
  </inkml:definitions>
  <inkml:trace contextRef="#ctx0" brushRef="#br0">0 0 0,'0'0'0,"18"0"93,-18 18-61,18-18-17,-18 17 16,0 1 1,17 0-1,1-18-15,17 17-1,-17-17-15,17 18 16,1-1-1,-1-17-15,-17 18 16,-1-18 15,1 0 1,-18 18-17,18-18 1,-1 0-1,1 0-15,0 17 16,-1-17 0,19 0-16,-19 18 15,1-18-15,0 0 32,-1 0-1,-17 17-31,18-17 15,-18 18 17,18-18-17,-1 0 17,1 0-1,-18 17 31,18-17-46,-18 18 109,0 0-47,17-18-62,-17 17 77</inkml:trace>
</inkml:ink>
</file>

<file path=word/ink/ink5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7:28.915"/>
    </inkml:context>
    <inkml:brush xml:id="br0">
      <inkml:brushProperty name="width" value="0.07" units="cm"/>
      <inkml:brushProperty name="height" value="0.07" units="cm"/>
      <inkml:brushProperty name="fitToCurve" value="1"/>
    </inkml:brush>
  </inkml:definitions>
  <inkml:trace contextRef="#ctx0" brushRef="#br0">283 0 0,'-18'18'110,"1"0"-63,17-1-16,-18 1-31,18 17 16,-18-35-1,18 18-15,0 0 16,0-1-1,-17 1 17,17-1-17,0 1-15,-18-18 32,18 18-17,0-1 1,0 1 15,0 0 0,-18-18 1,18 17-32,-17-17 46,-1 0 33,18 18 217,0 0-264,-18-18-1,18 17-31,-17 1 31,17 0-31,-18-1 16,1 18-1,-1-17 1,0 0 0,18-1-16,-17-17 15,17 18 17,0-36 139,0 1-108</inkml:trace>
</inkml:ink>
</file>

<file path=word/ink/ink5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1:49.834"/>
    </inkml:context>
    <inkml:brush xml:id="br0">
      <inkml:brushProperty name="width" value="0.07" units="cm"/>
      <inkml:brushProperty name="height" value="0.07" units="cm"/>
      <inkml:brushProperty name="fitToCurve" value="1"/>
    </inkml:brush>
  </inkml:definitions>
  <inkml:trace contextRef="#ctx0" brushRef="#br0">0 18 0,'18'-18'47,"-36"36"-47,54-36 297,-19 36-297,36 17 31,-35-17-15,0-18 15,-18 17-16,0 1 189,17 0-173,1-1-16,-1-17 1,-17 18 0,0-1-1,18-17 1,-18 18 31,18-18-47,-18 18 15,17-1 1,1-17 0,0 18-16,-1-18 15,-17 18 204,18-18-203,-18 17 15,18-17-15</inkml:trace>
</inkml:ink>
</file>

<file path=word/ink/ink5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1:40.206"/>
    </inkml:context>
    <inkml:brush xml:id="br0">
      <inkml:brushProperty name="width" value="0.07" units="cm"/>
      <inkml:brushProperty name="height" value="0.07" units="cm"/>
      <inkml:brushProperty name="fitToCurve" value="1"/>
    </inkml:brush>
  </inkml:definitions>
  <inkml:trace contextRef="#ctx0" brushRef="#br0">319 0 0,'-35'35'171,"17"-17"-155,-17 0 0,17-18-1,1 17 1,17 1 0,-18 0-1,1-1 1,-1 1-1,0-1-15,1-17 16,-1 18 0,18 0 77,0-1 64,-18-17-126,18 18-15,-17 0-16,-1-18 15,18 17 1,-18 1-16,18 0 15,-17-18 1,17 17 15</inkml:trace>
</inkml:ink>
</file>

<file path=word/ink/ink5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1:59.430"/>
    </inkml:context>
    <inkml:brush xml:id="br0">
      <inkml:brushProperty name="width" value="0.07" units="cm"/>
      <inkml:brushProperty name="height" value="0.07" units="cm"/>
      <inkml:brushProperty name="fitToCurve" value="1"/>
    </inkml:brush>
  </inkml:definitions>
  <inkml:trace contextRef="#ctx0" brushRef="#br0">0 0 0,'18'0'125,"-1"17"-109,1 1 0,0 0-1,-18-1-15,17-17 0,-17 18 47,18-18-31,-18 17 31,17-17-32,-17 18 1,18-1-16,-1 1 15,1 0 1,0-1-16,-1 1 16,1-18 15,-18 17 110,17-17-126,1 18 1,0 0-1,-1-18 1,-17 17-16,18-17 31,-18 18 63</inkml:trace>
</inkml:ink>
</file>

<file path=word/ink/ink5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1:57.338"/>
    </inkml:context>
    <inkml:brush xml:id="br0">
      <inkml:brushProperty name="width" value="0.07" units="cm"/>
      <inkml:brushProperty name="height" value="0.07" units="cm"/>
      <inkml:brushProperty name="fitToCurve" value="1"/>
    </inkml:brush>
  </inkml:definitions>
  <inkml:trace contextRef="#ctx0" brushRef="#br0">335 0 0,'-18'0'94,"1"17"-79,-1 1-15,0-18 16,1 17-1,-1-17-15,1 18 16,17 0 0,-18-18-1,0 17-15,18 1 16,-17-18 0,-1 18-16,0-18 15,1 17 1,-1 1 31,0 0 31,18-1-78,-17-17 31,17 18-31,-18-18 31,18 17-15,-17-17 0,-1 18 15</inkml:trace>
</inkml:ink>
</file>

<file path=word/ink/ink5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02.794"/>
    </inkml:context>
    <inkml:brush xml:id="br0">
      <inkml:brushProperty name="width" value="0.07" units="cm"/>
      <inkml:brushProperty name="height" value="0.07" units="cm"/>
      <inkml:brushProperty name="fitToCurve" value="1"/>
    </inkml:brush>
  </inkml:definitions>
  <inkml:trace contextRef="#ctx0" brushRef="#br0">0 0 0,'18'0'94,"-18"35"-79,35 0 17,36 70-32,-19-69 15,1 16 1,-18-17 0,0-17-16,-17 17 15,0-17 1,-1-1-16,-17 1 15,18-1 1,-1-17 31</inkml:trace>
</inkml:ink>
</file>

<file path=word/ink/ink5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01.177"/>
    </inkml:context>
    <inkml:brush xml:id="br0">
      <inkml:brushProperty name="width" value="0.07" units="cm"/>
      <inkml:brushProperty name="height" value="0.07" units="cm"/>
      <inkml:brushProperty name="fitToCurve" value="1"/>
    </inkml:brush>
  </inkml:definitions>
  <inkml:trace contextRef="#ctx0" brushRef="#br0">529 0 0,'-35'17'79,"-36"36"-48,18 0-31,0-18 15,-17 1-15,17-1 16,0-18 0,17 1-16,19 0 15,-18-1-15,17-17 16,18 18 0,-18-18-16,1 0 62,17 18-15</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4:51.102"/>
    </inkml:context>
    <inkml:brush xml:id="br0">
      <inkml:brushProperty name="width" value="0.07" units="cm"/>
      <inkml:brushProperty name="height" value="0.07" units="cm"/>
      <inkml:brushProperty name="fitToCurve" value="1"/>
    </inkml:brush>
  </inkml:definitions>
  <inkml:trace contextRef="#ctx0" brushRef="#br0">387 17 0,'0'-17'31,"18"17"-31,-18 17 188,-18 1-173,-17 0 1,18-1-1,17 1-15,-18-18 16,0 18 0,1-18-1,-1 17-15,1 18 16,-1-17-16,-17 0 16,35-1-1,-35 1-15,17 0 31,0-1-31,1 1 32,-1 0-17,1-1 1,17 1-16,-18-18 16,0 17 15,1-17 63,17 18-79,0 0 32,-18-18-31,18 17-1</inkml:trace>
</inkml:ink>
</file>

<file path=word/ink/ink6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14.520"/>
    </inkml:context>
    <inkml:brush xml:id="br0">
      <inkml:brushProperty name="width" value="0.07" units="cm"/>
      <inkml:brushProperty name="height" value="0.07" units="cm"/>
      <inkml:brushProperty name="fitToCurve" value="1"/>
    </inkml:brush>
  </inkml:definitions>
  <inkml:trace contextRef="#ctx0" brushRef="#br0">0 0 0,'18'17'109,"52"1"-93,-17 17-1,0 0-15,17 1 16,-17-1 0,0-18-16,-18 19 15,-18-36-15,-17 17 16,18 1 0,-18-1 155,0 1-92,0-1-17,0 1-31,0 0 47,18-18 94</inkml:trace>
</inkml:ink>
</file>

<file path=word/ink/ink6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12.469"/>
    </inkml:context>
    <inkml:brush xml:id="br0">
      <inkml:brushProperty name="width" value="0.07" units="cm"/>
      <inkml:brushProperty name="height" value="0.07" units="cm"/>
      <inkml:brushProperty name="fitToCurve" value="1"/>
    </inkml:brush>
  </inkml:definitions>
  <inkml:trace contextRef="#ctx0" brushRef="#br0">440 0 0,'0'18'203,"-35"-1"-172,-1 1-31,19 0 16,-18 17-16,-1-18 16,1 1-1,0 17-15,17-17 16,1-18 0,-1 0-1,18 17 16,-17 1 1,-1-18-32,0 0 15,1 0 1,17 17 0,-18-17 15,18 18 47,-17 0 31,17-1 1,0 1-48,-18-1-31,0-17-15,18 18 15,-17-18-31</inkml:trace>
</inkml:ink>
</file>

<file path=word/ink/ink6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32.840"/>
    </inkml:context>
    <inkml:brush xml:id="br0">
      <inkml:brushProperty name="width" value="0.07" units="cm"/>
      <inkml:brushProperty name="height" value="0.07" units="cm"/>
      <inkml:brushProperty name="fitToCurve" value="1"/>
    </inkml:brush>
  </inkml:definitions>
  <inkml:trace contextRef="#ctx0" brushRef="#br0">0 0 0,'0'17'125,"71"36"-110,52 0 1,0 17-16,-70-52 15,-18-1-15,-17-17 16,-18 18 0,17-18-16,1 0 93,-18 17 189,18 1-267,-1-18 1,-17 18 0,18-18-16,0 0 15,-18 17 1,17-17 187</inkml:trace>
</inkml:ink>
</file>

<file path=word/ink/ink6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30.322"/>
    </inkml:context>
    <inkml:brush xml:id="br0">
      <inkml:brushProperty name="width" value="0.07" units="cm"/>
      <inkml:brushProperty name="height" value="0.07" units="cm"/>
      <inkml:brushProperty name="fitToCurve" value="1"/>
    </inkml:brush>
  </inkml:definitions>
  <inkml:trace contextRef="#ctx0" brushRef="#br0">688 0 0,'17'0'16,"1"0"31,-36 0 250,1 0-282,17 17 1,-18-17 0,1 18-1,-1-18-15,0 18 16,1-18-1,17 17-15,0 1 47,-18-18-47,-17 18 16,17-18 0,0 17-1,1-17 1,-1 18 15,-70 17-15,0 18 15,-36 18-31,71-54 16,36 1-1,-1-18-15,18 17 47,-18-17-47,1 18 16,-1-18-1,1 18 1,-1-1-16,18 1 31</inkml:trace>
</inkml:ink>
</file>

<file path=word/ink/ink6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39.799"/>
    </inkml:context>
    <inkml:brush xml:id="br0">
      <inkml:brushProperty name="width" value="0.07" units="cm"/>
      <inkml:brushProperty name="height" value="0.07" units="cm"/>
      <inkml:brushProperty name="fitToCurve" value="1"/>
    </inkml:brush>
  </inkml:definitions>
  <inkml:trace contextRef="#ctx0" brushRef="#br0">0 0 0,'17'0'172,"1"0"-125,17 0-47,-17 17 0,17 1 16,0 0-1,0-1-15,-17 1 16,-18 0 31,18-18 15,-1 17-31,-17 1-31,18-18 16,-1 0 0,1 18-1,17 17 1,-35-18 0,35 19-16,1-19 15,-19 1 1,1 0-16,0-1 31,-1-17 282,1 18-298,-1 0 1,-17-1-16,18-17 15,-18 18 17,18-18-17,-18 17 532</inkml:trace>
</inkml:ink>
</file>

<file path=word/ink/ink6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36.537"/>
    </inkml:context>
    <inkml:brush xml:id="br0">
      <inkml:brushProperty name="width" value="0.07" units="cm"/>
      <inkml:brushProperty name="height" value="0.07" units="cm"/>
      <inkml:brushProperty name="fitToCurve" value="1"/>
    </inkml:brush>
  </inkml:definitions>
  <inkml:trace contextRef="#ctx0" brushRef="#br0">440 0 0,'0'17'156,"0"1"-140,-17-1-16,-1-17 15,1 18 1,-19 17-16,19-17 15,-1-1 1,1-17 0,-1 18 15,-17 0-31,-18 34 16,-17-16-16,52-19 15,18 1 1,-18-18-16,18 17 31,-17-17-31,17 18 156,-18-18-62,18 18-16,-17-1-47,-1-17-15,18 18 0,-18-18-1,18 17-15,0 1 16</inkml:trace>
</inkml:ink>
</file>

<file path=word/ink/ink6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44.908"/>
    </inkml:context>
    <inkml:brush xml:id="br0">
      <inkml:brushProperty name="width" value="0.07" units="cm"/>
      <inkml:brushProperty name="height" value="0.07" units="cm"/>
      <inkml:brushProperty name="fitToCurve" value="1"/>
    </inkml:brush>
  </inkml:definitions>
  <inkml:trace contextRef="#ctx0" brushRef="#br0">0 0 0,'0'18'63,"18"-18"-48,17 17 1,0 1-16,1-1 15,-19 1 1,18 0 0,-17-18-16,0 17 15,-1-17 1,1 0 0,17 18-1,1 0-15,-1-18 16,-18 17-16,1-17 31,-18 18-31,18-18 16,-1 18 15,1-1-15,0 1-1,-1-18 32</inkml:trace>
</inkml:ink>
</file>

<file path=word/ink/ink6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42.968"/>
    </inkml:context>
    <inkml:brush xml:id="br0">
      <inkml:brushProperty name="width" value="0.07" units="cm"/>
      <inkml:brushProperty name="height" value="0.07" units="cm"/>
      <inkml:brushProperty name="fitToCurve" value="1"/>
    </inkml:brush>
  </inkml:definitions>
  <inkml:trace contextRef="#ctx0" brushRef="#br0">283 0 0,'0'18'125,"-18"-1"-110,1 18-15,-1-17 16,1 17 0,-1-35-16,18 18 15,-18-18 17,18 17-32,-17 1 31,-1-1-31,-17 1 15,17 0-15,1-1 16,-1 18 15,1-35-15,-1 18-16,18 0 16,-17-18 15,17 17 188</inkml:trace>
</inkml:ink>
</file>

<file path=word/ink/ink6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49.883"/>
    </inkml:context>
    <inkml:brush xml:id="br0">
      <inkml:brushProperty name="width" value="0.07" units="cm"/>
      <inkml:brushProperty name="height" value="0.07" units="cm"/>
      <inkml:brushProperty name="fitToCurve" value="1"/>
    </inkml:brush>
  </inkml:definitions>
  <inkml:trace contextRef="#ctx0" brushRef="#br0">0 0 0,'53'36'93,"0"16"-77,35-17 0,-35 18-16,-1-18 15,-52-17-15,53-1 188</inkml:trace>
</inkml:ink>
</file>

<file path=word/ink/ink6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48.372"/>
    </inkml:context>
    <inkml:brush xml:id="br0">
      <inkml:brushProperty name="width" value="0.07" units="cm"/>
      <inkml:brushProperty name="height" value="0.07" units="cm"/>
      <inkml:brushProperty name="fitToCurve" value="1"/>
    </inkml:brush>
  </inkml:definitions>
  <inkml:trace contextRef="#ctx0" brushRef="#br0">299 0 0,'0'18'141,"0"-1"-126,-18 1 1,-17 17-16,17-17 15,1-18 1,-1 17-16,1 1 16,17 0-1,-18-18 1,18 17 0,0 1-1,-35 17 1,17 0-1,-17-17 1,17 17 0,-34 0-16,52-17 31,0-1 0</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4:57.632"/>
    </inkml:context>
    <inkml:brush xml:id="br0">
      <inkml:brushProperty name="width" value="0.07" units="cm"/>
      <inkml:brushProperty name="height" value="0.07" units="cm"/>
      <inkml:brushProperty name="fitToCurve" value="1"/>
    </inkml:brush>
  </inkml:definitions>
  <inkml:trace contextRef="#ctx0" brushRef="#br0">41 35 0,'0'53'172,"-17"35"-172,17-35 16,-18-18-16,18 1 16,0-19 15,0 1-31,0 0 15,0-1 1,0 1 0,0 0-16,0-1 15,0 1 1,0 0 46,0-1-46,0 1 0,0-1-1,18-17 95,-18-17-95,0-1 1,0 1 0,17 17-1,-17-18 1,18 18 15,-18-18-31,17 1 31,-17-1-15,18 0 0,17 1-16,0 17 15,-17 0-15,0 0 16,-1-18-1,1 0 32,-1 1 0,1 17-31,-1-18 15,1 18-15,0-18-1,17 1 1,0-1 0,-17 18-16,-1-17 15,1 17-15,-1 0 16,1 0 31,-18-18-32,18 0 79,17 1-94,35-19 16,-17 1-1,0-18 1,-36 36-16,1 17 16,0-18-1,-1 18 16</inkml:trace>
</inkml:ink>
</file>

<file path=word/ink/ink7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2:52.268"/>
    </inkml:context>
    <inkml:brush xml:id="br0">
      <inkml:brushProperty name="width" value="0.07" units="cm"/>
      <inkml:brushProperty name="height" value="0.07" units="cm"/>
      <inkml:brushProperty name="fitToCurve" value="1"/>
    </inkml:brush>
  </inkml:definitions>
  <inkml:trace contextRef="#ctx0" brushRef="#br0">0 212 0,'0'0'0,"0"17"125,17 1-109,-17-1-1,18 1 1,-18 0-16,18 17 16,-1 0-1,1-35-15,-18 18 16,18-18-1,-18 17-15,17 1 125,-17-1-109,0 1 15,18-18 110,-18-18-110,0 1-31,18 17 31,-18-18-15,0 1 0,17-1-16,18 0 15,18-34 1,71-36-16,105-18 16,-105 36-16,-71 52 15,-36 18 1,1-18-1,-1 18 1</inkml:trace>
</inkml:ink>
</file>

<file path=word/ink/ink7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8:07.830"/>
    </inkml:context>
    <inkml:brush xml:id="br0">
      <inkml:brushProperty name="width" value="0.07" units="cm"/>
      <inkml:brushProperty name="height" value="0.07" units="cm"/>
      <inkml:brushProperty name="fitToCurve" value="1"/>
    </inkml:brush>
  </inkml:definitions>
  <inkml:trace contextRef="#ctx0" brushRef="#br0">0 0 0,'18'17'78,"-18"1"-47,17 0-31,1-18 16,-1 17-16,1 1 16,0-18-1,-1 0-15,19 18 16,-19-1-1,19 1 1,-1 0-16,-18-1 16,19 1-16,-1 0 15,0-1-15,-17-17 16,17 18 0,-35-1-16,18-17 15,-18 18 1,17-18-1,-17 18-15,18-18 16,0 0 15,-1 0 1,1 0 61,-18 17-93,18-17 78,-18 18-62,0 0 78,17-18 15,-17 17-62</inkml:trace>
</inkml:ink>
</file>

<file path=word/ink/ink7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8:05.673"/>
    </inkml:context>
    <inkml:brush xml:id="br0">
      <inkml:brushProperty name="width" value="0.07" units="cm"/>
      <inkml:brushProperty name="height" value="0.07" units="cm"/>
      <inkml:brushProperty name="fitToCurve" value="1"/>
    </inkml:brush>
  </inkml:definitions>
  <inkml:trace contextRef="#ctx0" brushRef="#br0">652 0 0,'0'0'0,"-18"0"78,1 0-62,-19 0-16,1 18 31,0-18-31,0 0 16,-18 17-1,-18 1-15,19-1 16,16-17-16,1 18 16,18-18-1,-1 17-15,0-17 32,18 18-32,-17-18 15,-1 17-15,1 1 16,-1-18-1,0 18-15,1-18 16,-1 0 0,0 17-1,1-17 17,-1 0 14</inkml:trace>
</inkml:ink>
</file>

<file path=word/ink/ink7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38.786"/>
    </inkml:context>
    <inkml:brush xml:id="br0">
      <inkml:brushProperty name="width" value="0.07" units="cm"/>
      <inkml:brushProperty name="height" value="0.07" units="cm"/>
      <inkml:brushProperty name="fitToCurve" value="1"/>
    </inkml:brush>
  </inkml:definitions>
  <inkml:trace contextRef="#ctx0" brushRef="#br0">0 0 0,'0'17'78,"0"1"-46,17 0-17,-17-1 1,18 1-16,0 17 16,17-17-1,-17 17 1,34-18-16,-16 1 15,16 35 1,1-18-16,-35-17 16,17-1-16,0 1 15,-17-1 1,-1-17-16,1 0 16,-18 18-1,18-18 16,-1 18 79</inkml:trace>
</inkml:ink>
</file>

<file path=word/ink/ink7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37.393"/>
    </inkml:context>
    <inkml:brush xml:id="br0">
      <inkml:brushProperty name="width" value="0.07" units="cm"/>
      <inkml:brushProperty name="height" value="0.07" units="cm"/>
      <inkml:brushProperty name="fitToCurve" value="1"/>
    </inkml:brush>
  </inkml:definitions>
  <inkml:trace contextRef="#ctx0" brushRef="#br0">793 19 0,'0'-18'63,"-18"18"-32,1 0-15,-1 0 15,-17 0-16,17 0 17,1 0-17,-19 18-15,19-18 16,-18 18 0,-1-1-16,1-17 15,-18 18 1,18-18-16,-18 18 0,-35-1 31,35 1-31,0-1 16,-17 19-16,35-36 15,17 0 1,0 0 0,1 0-16,-1 0 31,1 0 16,34 0 140,-17 17-171,18-17 46</inkml:trace>
</inkml:ink>
</file>

<file path=word/ink/ink7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41.905"/>
    </inkml:context>
    <inkml:brush xml:id="br0">
      <inkml:brushProperty name="width" value="0.07" units="cm"/>
      <inkml:brushProperty name="height" value="0.07" units="cm"/>
      <inkml:brushProperty name="fitToCurve" value="1"/>
    </inkml:brush>
  </inkml:definitions>
  <inkml:trace contextRef="#ctx0" brushRef="#br0">0 0 0,'17'0'15,"-17"18"32,0-1-16,0 1-15,18-18 0,-18 18-1,18-1-15,-1-17 16,1 0 0,17 18-16,-17-18 15,0 18 1,-1-1-16,18 1 0,-17 17 15,17-17 1,1-1-16,-19 1 16,19 0-1,-19-1 1,1-17 0,0 18-16,-1 0 15,1-18 1,17 17-1,-17-17 1,-1 0-16,1 0 16,-18 18-1,18-18 17,-1 0 14,-17 18-30,18-18 15</inkml:trace>
</inkml:ink>
</file>

<file path=word/ink/ink7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40.656"/>
    </inkml:context>
    <inkml:brush xml:id="br0">
      <inkml:brushProperty name="width" value="0.07" units="cm"/>
      <inkml:brushProperty name="height" value="0.07" units="cm"/>
      <inkml:brushProperty name="fitToCurve" value="1"/>
    </inkml:brush>
  </inkml:definitions>
  <inkml:trace contextRef="#ctx0" brushRef="#br0">581 1 0,'-18'0'63,"1"0"-32,-1 0-16,0 0 1,1 0 0,-1 18 15,1 0-15,-1-18-1,18 17 1,-18-17-1,1 0-15,-1 18 16,1-1-16,-19 1 16,19 17-1,-18-35 1,17 18-16,0-18 16,18 17-16,-17-17 15,-1 0 1,18 18-1,-17-18 1,17 17 0,-18-17-16,18 18 15,-18-18 1,1 0-16,-1 18 16,0-1-1,1 1-15,-18-1 16,35 1-16,-18-18 15,0 18 17,1-18 15</inkml:trace>
</inkml:ink>
</file>

<file path=word/ink/ink7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45.724"/>
    </inkml:context>
    <inkml:brush xml:id="br0">
      <inkml:brushProperty name="width" value="0.07" units="cm"/>
      <inkml:brushProperty name="height" value="0.07" units="cm"/>
      <inkml:brushProperty name="fitToCurve" value="1"/>
    </inkml:brush>
  </inkml:definitions>
  <inkml:trace contextRef="#ctx0" brushRef="#br0">0 0 0,'0'18'94,"0"-1"-63,0 1 0,17-18-31,1 18 32,-1-18-17,1 0-15,0 17 16,-1-17-1,-17 18 1,18 0 0,-1-18-1,1 17 1,0-17-16,-18 18 16,17-18-16,1 0 15,-18 17 1,0 1-16,17 0 15,19-1 1,-19 1-16,1 0 16,-1-1-1,1-17-15,0 0 110,-18 18-110,0 0 78,17-18 31,-17 17-31,18-17-31,-1 0 47,1 0 0,-18 18 15,18-18-31,-18 18 0,0-36 0</inkml:trace>
</inkml:ink>
</file>

<file path=word/ink/ink7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43.552"/>
    </inkml:context>
    <inkml:brush xml:id="br0">
      <inkml:brushProperty name="width" value="0.07" units="cm"/>
      <inkml:brushProperty name="height" value="0.07" units="cm"/>
      <inkml:brushProperty name="fitToCurve" value="1"/>
    </inkml:brush>
  </inkml:definitions>
  <inkml:trace contextRef="#ctx0" brushRef="#br0">740 0 0,'-17'0'32,"-1"0"-1,0 0-15,1 0-1,-1 18-15,-17-18 16,17 0-1,1 18 1,-1-1 0,-17 1-16,17 0 15,0-18-15,1 17 16,-1 1 0,-17 0-16,0-1 15,-36 18 1,0-17-16,36 17 15,0-17 1,0-18-16,17 18 16,0-18-16,1 0 15,17 17 1,-18-17-16,0 0 31,1 0 32,17 18-32,-18-18-15,1 0 15</inkml:trace>
</inkml:ink>
</file>

<file path=word/ink/ink7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49.500"/>
    </inkml:context>
    <inkml:brush xml:id="br0">
      <inkml:brushProperty name="width" value="0.07" units="cm"/>
      <inkml:brushProperty name="height" value="0.07" units="cm"/>
      <inkml:brushProperty name="fitToCurve" value="1"/>
    </inkml:brush>
  </inkml:definitions>
  <inkml:trace contextRef="#ctx0" brushRef="#br0">0 0 0,'0'17'63,"18"-17"-47,-1 18-1,-17 0 1,35-1-16,-17-17 15,17 18 1,1-18-16,-19 18 16,1-18-1,0 0 17,-1 0-32,1 17 15,-1-17 1,-17 18-16,18-18 15,0 0 17,-18 17-32,17 1 31,1-18-15,0 18-1,-18-1-15,17-17 16,1 0-1,0 0-15,-18 18 16,17-18 0,1 0-1,-18 18-15,17-18 32,1 17 30,0-17 16,-18 18-31,17-18 0,-17 18 0,18-18 0,0 0 0,-1 0 15,-17 17-31,18-17 32</inkml:trace>
</inkml:ink>
</file>

<file path=word/ink/ink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04.064"/>
    </inkml:context>
    <inkml:brush xml:id="br0">
      <inkml:brushProperty name="width" value="0.07" units="cm"/>
      <inkml:brushProperty name="height" value="0.07" units="cm"/>
      <inkml:brushProperty name="fitToCurve" value="1"/>
    </inkml:brush>
  </inkml:definitions>
  <inkml:trace contextRef="#ctx0" brushRef="#br0">0 53 0,'0'-18'31,"17"18"-31,1 0 47,-18 18 141,0-1-188,0 1 31,0 0-15,0-1-1,0 19-15,17-1 31,-17-17-15,0-1 0,18-17-16,-18 18 31,0-1 0,18-17-31,-18 18 16,0 0 15,17-18-15,-17 17 15,0 1 16,18-18 15,-18-18 32,0 1-63,0-1 16,18 0-31,-1 1-1,19-18-15,-19 17 16,18 0 0,-35 1-16,18 17 15,0 0 1,-1-18 0,1 18-16,0-18 15,-1 18 1,1 0-1,-18-17 1,18-1 15,-1 18-15,1-18-16,-1 18 31,1 0-31,-18-17 16,18 17 31,-1 0 78,1-18-110,0 18-15,-1 0 16,-17-17 0,18 17 15,-18-18-16</inkml:trace>
</inkml:ink>
</file>

<file path=word/ink/ink8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47.568"/>
    </inkml:context>
    <inkml:brush xml:id="br0">
      <inkml:brushProperty name="width" value="0.07" units="cm"/>
      <inkml:brushProperty name="height" value="0.07" units="cm"/>
      <inkml:brushProperty name="fitToCurve" value="1"/>
    </inkml:brush>
  </inkml:definitions>
  <inkml:trace contextRef="#ctx0" brushRef="#br0">634 0 0,'-17'0'110,"-1"0"-63,18 17-32,-17-17 1,-1 0-1,0 18 1,1 0 0,-19-18-16,36 17 15,-17-17 1,-18 18-16,-1 17 16,1-35-1,0 35-15,0-17 16,17-18-1,-17 17-15,0 1 16,17-18-16,18 17 16,-18-17-1,1 18-15,-1-18 16,18 18 0,-17-1-16,-1-17 15,-17 18 1,17-1-16,1-17 15,17 18 1,-18-18 0,18 18 31,-18-18-16</inkml:trace>
</inkml:ink>
</file>

<file path=word/ink/ink8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52.422"/>
    </inkml:context>
    <inkml:brush xml:id="br0">
      <inkml:brushProperty name="width" value="0.07" units="cm"/>
      <inkml:brushProperty name="height" value="0.07" units="cm"/>
      <inkml:brushProperty name="fitToCurve" value="1"/>
    </inkml:brush>
  </inkml:definitions>
  <inkml:trace contextRef="#ctx0" brushRef="#br0">0 0 0,'0'18'78,"0"0"-47,18-18 0,-18 17-15,18 1-1,17-1 1,0 1-16,53 17 16,-35 18-1,17-35-15,-17 17 16,-18-18 0,-17-17-16,17 18 15,0-1 1,-17-17-16,0 18 15,-1-18 1,-17 18 0,18-18-1,-1 0 48,-17 17-63</inkml:trace>
</inkml:ink>
</file>

<file path=word/ink/ink8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51.231"/>
    </inkml:context>
    <inkml:brush xml:id="br0">
      <inkml:brushProperty name="width" value="0.07" units="cm"/>
      <inkml:brushProperty name="height" value="0.07" units="cm"/>
      <inkml:brushProperty name="fitToCurve" value="1"/>
    </inkml:brush>
  </inkml:definitions>
  <inkml:trace contextRef="#ctx0" brushRef="#br0">563 0 0,'-18'0'47,"1"0"-16,-1 0-15,1 0-1,-1 0 1,0 18-1,-17 0-15,18-1 16,-1 1 15,-17 17-31,0-17 16,17 0 0,1-18-1,-1 17 1,0 1-1,1-18 1,-1 17 0,1-17-16,17 18 15,-18 0 1,1-18-16,-1 0 16,0 17-16,1 1 15,-1-18 1,18 18-1,-17-1-15,-1 1 16,1 0 0,-1-18-1,0 0 17</inkml:trace>
</inkml:ink>
</file>

<file path=word/ink/ink8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55.109"/>
    </inkml:context>
    <inkml:brush xml:id="br0">
      <inkml:brushProperty name="width" value="0.07" units="cm"/>
      <inkml:brushProperty name="height" value="0.07" units="cm"/>
      <inkml:brushProperty name="fitToCurve" value="1"/>
    </inkml:brush>
  </inkml:definitions>
  <inkml:trace contextRef="#ctx0" brushRef="#br0">0 0 0,'18'18'125,"-18"17"-94,17-35-31,1 17 0,-18 1 16,18-1 15,-1-17-31,18 18 16,1 0-16,16-1 15,19 36-15,-36-36 16,0 1 0,-17-18-16,-1 18 15,1-18 16,0 0 1,-1 0-1,1 0 47</inkml:trace>
</inkml:ink>
</file>

<file path=word/ink/ink8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53.846"/>
    </inkml:context>
    <inkml:brush xml:id="br0">
      <inkml:brushProperty name="width" value="0.07" units="cm"/>
      <inkml:brushProperty name="height" value="0.07" units="cm"/>
      <inkml:brushProperty name="fitToCurve" value="1"/>
    </inkml:brush>
  </inkml:definitions>
  <inkml:trace contextRef="#ctx0" brushRef="#br0">493 0 0,'-18'0'63,"0"0"-32,1 17-15,-1-17-1,1 18-15,17 0 16,0-1-16,-18 1 16,0-18-1,1 17 1,-18 18-16,17-17 16,-17 0-16,-18 34 15,0 1 1,-17-35-16,52-1 15,1 1-15,-1-18 16,0 0 0,1 0 31</inkml:trace>
</inkml:ink>
</file>

<file path=word/ink/ink8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59.305"/>
    </inkml:context>
    <inkml:brush xml:id="br0">
      <inkml:brushProperty name="width" value="0.07" units="cm"/>
      <inkml:brushProperty name="height" value="0.07" units="cm"/>
      <inkml:brushProperty name="fitToCurve" value="1"/>
    </inkml:brush>
  </inkml:definitions>
  <inkml:trace contextRef="#ctx0" brushRef="#br0">0 0 0,'17'0'78,"-17"17"-47,0 1-15,18-1 0,0 1-1,-1 0 1,36-1-16,-18 1 15,1 0 1,-36-1-16,35-17 16,-17 0-1,-1 0-15,-17 18 16,18-18 0,0 0-16,-1 18 15,-17-1 1,18 1 15,-1-18-31,-17 17 16,18-17-1,0 0 17,-18 18-17,17-18 1,1 0 62,-18 18 16,18-1-47,-1-17-32,-17 18 1,18-18 15,-18 18 32,18-18-48,-1 0 95</inkml:trace>
</inkml:ink>
</file>

<file path=word/ink/ink8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29:57.716"/>
    </inkml:context>
    <inkml:brush xml:id="br0">
      <inkml:brushProperty name="width" value="0.07" units="cm"/>
      <inkml:brushProperty name="height" value="0.07" units="cm"/>
      <inkml:brushProperty name="fitToCurve" value="1"/>
    </inkml:brush>
  </inkml:definitions>
  <inkml:trace contextRef="#ctx0" brushRef="#br0">687 0 0,'-18'0'203,"-17"0"-187,18 0-1,-1 0 1,0 0-16,1 18 16,-1-18-1,-17 17-15,0 1 16,-53 35-1,35-36-15,-35 18 16,35 1 0,-18 16-1,19-34-15,16-1 16,36 1-16,-17-18 16,-1 0-1</inkml:trace>
</inkml:ink>
</file>

<file path=word/ink/ink8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0:03.035"/>
    </inkml:context>
    <inkml:brush xml:id="br0">
      <inkml:brushProperty name="width" value="0.07" units="cm"/>
      <inkml:brushProperty name="height" value="0.07" units="cm"/>
      <inkml:brushProperty name="fitToCurve" value="1"/>
    </inkml:brush>
  </inkml:definitions>
  <inkml:trace contextRef="#ctx0" brushRef="#br0">0 0 0,'0'0'0,"17"18"94,-17 0-78,18-1-1,0 1 1,-1 0-16,1-18 15,0 17 1,-18 1-16,17 0 16,1-18-16,-1 17 15,1 1 1,-18-1-16,18-17 16,-1 18-1,-17 0 1,18-1-1,0 1-15,-1-18 16,-17 18-16,18-1 16,0-17-1,-1 18 1,-17 0 15,18-1 16,-18 1 0,17-18-31,-17 18 30</inkml:trace>
</inkml:ink>
</file>

<file path=word/ink/ink8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0:01.747"/>
    </inkml:context>
    <inkml:brush xml:id="br0">
      <inkml:brushProperty name="width" value="0.07" units="cm"/>
      <inkml:brushProperty name="height" value="0.07" units="cm"/>
      <inkml:brushProperty name="fitToCurve" value="1"/>
    </inkml:brush>
  </inkml:definitions>
  <inkml:trace contextRef="#ctx0" brushRef="#br0">705 17 0,'0'-17'0,"-17"17"31,-1 0 1,0 0-1,1 0-16,-1 0 17,1 0-32,-1 0 15,0 17 17,1-17-1,-1 0-16,18 18 17,-18-18-1,18 18-15,-17-18-1,-1 0 1,18 17-1,-18-17-15,1 18 32,-1 0-17,1-18-15,-1 0 32,0 17-32,1-17 0,-1 18 15,0-1 1,1-17-1,-1 18 1,0-18 0,-17 0-16,18 18 15,-1-18 1,0 17-16,1-17 16,-1 0-1,0 18-15,1-18 16,-1 0 15,0 18 313,18-1-282,-17 1-30,-1-18 46,18 18-63,-18-18 17,1 0 30</inkml:trace>
</inkml:ink>
</file>

<file path=word/ink/ink8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0:07.073"/>
    </inkml:context>
    <inkml:brush xml:id="br0">
      <inkml:brushProperty name="width" value="0.07" units="cm"/>
      <inkml:brushProperty name="height" value="0.07" units="cm"/>
      <inkml:brushProperty name="fitToCurve" value="1"/>
    </inkml:brush>
  </inkml:definitions>
  <inkml:trace contextRef="#ctx0" brushRef="#br0">0 0 0,'18'18'94,"-18"-1"-78,18 1-1,-18-1 1,17-17-16,-17 18 16,18 0-1,-1-1-15,-17 1 16,0-1 0,18 1-16,0-18 15,-1 18 1,18-1-16,1 1 15,-1-1 1,0 1-16,0 0 16,-17-1-1,-1 1 1,1-18-16,0 17 0,-1 1 31,1-18 16,-18 18-16,17-18-31,1 0 78</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4:35:07.854"/>
    </inkml:context>
    <inkml:brush xml:id="br0">
      <inkml:brushProperty name="width" value="0.07" units="cm"/>
      <inkml:brushProperty name="height" value="0.07" units="cm"/>
      <inkml:brushProperty name="fitToCurve" value="1"/>
    </inkml:brush>
  </inkml:definitions>
  <inkml:trace contextRef="#ctx0" brushRef="#br0">0 389 0,'0'0'0,"0"-17"15,17 17 48,-17 17 77,18 1-140,-18 35 16,17-18 0,-17 0-16,18-17 15,-18-1 17,18-17-1,-18 18-31,17-1 47,1-17 0,-18 18-32,0 0 95,18-36 15,-18 0-110,0 1-15,17-18 16,1 17-16,-1 0 15,-17 1 1,18-1-16,-18 1 16,18-1-1,-18 0-15,35 1 16,0-18 0,18-1-16,70-52 15,36 0 1,-36 18-16,-35 35 15,-52-1 1,-19 36-16,-17-17 16,18 17-1</inkml:trace>
</inkml:ink>
</file>

<file path=word/ink/ink9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0:05.786"/>
    </inkml:context>
    <inkml:brush xml:id="br0">
      <inkml:brushProperty name="width" value="0.07" units="cm"/>
      <inkml:brushProperty name="height" value="0.07" units="cm"/>
      <inkml:brushProperty name="fitToCurve" value="1"/>
    </inkml:brush>
  </inkml:definitions>
  <inkml:trace contextRef="#ctx0" brushRef="#br0">616 0 0,'-18'0'125,"0"0"-94,-17 17-31,18 1 16,-1-18-1,18 18-15,0-1 16,-18 1-16,1-1 16,-1-17-1,1 18 1,-1-18 0,1 18-16,17-1 15,-36-17 1,1 18-16,0-1 15,0 1 1,0-1-16,0 1 16,-18 0-16,53-1 15,-18-17 1,1 18-16,-1-18 31,18 17 532,-18-17-485,18 18 47,-17-18-110,-1 0 48,18 18-32,-17-18-15,-1 0 15</inkml:trace>
</inkml:ink>
</file>

<file path=word/ink/ink9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0:09.918"/>
    </inkml:context>
    <inkml:brush xml:id="br0">
      <inkml:brushProperty name="width" value="0.07" units="cm"/>
      <inkml:brushProperty name="height" value="0.07" units="cm"/>
      <inkml:brushProperty name="fitToCurve" value="1"/>
    </inkml:brush>
  </inkml:definitions>
  <inkml:trace contextRef="#ctx0" brushRef="#br0">0 107 0,'0'-17'359,"0"34"-187,18 1-157,-18 0 1,0-1 0,0 1-16,17-1 31,-17 1-15,0 0 30,0-1-14,18-17-1,-18 18-15,0-1 46,17-17-46,-17 18-1,0-1 17,18-17-32,0-17 109,-18-1-78,0 1-31,0-1 31,0 1-31,35-1 32,35-35-32,-17 36 15,0-19 1,17 19-16,-70-1 16,36 18-1,-1-17-15,0 17 16,-17-18-16,-1 18 15,1 0 1,0 0 0,-1 0 31,-17-17-1,0-1 17,18 18 296</inkml:trace>
</inkml:ink>
</file>

<file path=word/ink/ink9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3:48.921"/>
    </inkml:context>
    <inkml:brush xml:id="br0">
      <inkml:brushProperty name="width" value="0.07" units="cm"/>
      <inkml:brushProperty name="height" value="0.07" units="cm"/>
      <inkml:brushProperty name="fitToCurve" value="1"/>
    </inkml:brush>
  </inkml:definitions>
  <inkml:trace contextRef="#ctx0" brushRef="#br0">0 0 0,'0'0'0,"18"18"266,52 35-235,-17 0-31,71 17 16,-36-17-16,-35 0 15,17-18 1,-52-17-16,0 0 16,-18-1-16,17-17 15</inkml:trace>
</inkml:ink>
</file>

<file path=word/ink/ink9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3:46.973"/>
    </inkml:context>
    <inkml:brush xml:id="br0">
      <inkml:brushProperty name="width" value="0.07" units="cm"/>
      <inkml:brushProperty name="height" value="0.07" units="cm"/>
      <inkml:brushProperty name="fitToCurve" value="1"/>
    </inkml:brush>
  </inkml:definitions>
  <inkml:trace contextRef="#ctx0" brushRef="#br0">565 17 0,'18'-17'110,"-36"17"46,-52 53-140,35-36-1,-1-17 1,36 18-16,-17-18 16,-1 0-16,18 18 15,-18-18 1,1 0 15,-1 0 0,0 17-31,18 1 16,-17-18-16,-1 18 16,1-18 15,17 17-16,-18-17 95,18 18-95,-18-18 17,18 17-17,-17-17 63,-1 0 32,0 18-95,1-18 32,-1 0 63,0 0-32,1 18-63,-18-18 1,17 17-16,0-17 16,1 0-1,-1 0 32,36 0 234</inkml:trace>
</inkml:ink>
</file>

<file path=word/ink/ink9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3:54.222"/>
    </inkml:context>
    <inkml:brush xml:id="br0">
      <inkml:brushProperty name="width" value="0.07" units="cm"/>
      <inkml:brushProperty name="height" value="0.07" units="cm"/>
      <inkml:brushProperty name="fitToCurve" value="1"/>
    </inkml:brush>
  </inkml:definitions>
  <inkml:trace contextRef="#ctx0" brushRef="#br0">0 0 0,'18'0'203,"17"18"-187,-17 0 0,-1-18-1,1 17-15,0-17 47,-18 18-31,17-18-1,1 0 1,-18 18 0,18-18-16,-1 17 31,1-17 0,-18 18 16,0-1-31,18-17 15,-18 18-15,0 0 30,17-18-30,-17 17 15,0 1-15,18-18 15,-1 0 0,-17 18-15,18-18 93,-18 17-30,18-17-1,-18 18-63,17 0 32</inkml:trace>
</inkml:ink>
</file>

<file path=word/ink/ink9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3:51.751"/>
    </inkml:context>
    <inkml:brush xml:id="br0">
      <inkml:brushProperty name="width" value="0.07" units="cm"/>
      <inkml:brushProperty name="height" value="0.07" units="cm"/>
      <inkml:brushProperty name="fitToCurve" value="1"/>
    </inkml:brush>
  </inkml:definitions>
  <inkml:trace contextRef="#ctx0" brushRef="#br0">283 18 0,'0'-18'16,"0"36"155,0 0-155,0-1-16,-17-17 16,17 18-1,-18-18 1,18 17 0,-18 1-1,18 0 1,-17-1-16,-1 1 15,0-1 1,1 18-16,-1-35 16,0 0-1,18 18-15,-18-18 16,1 0 15,-1 0 63,18 18-47,-18-18-32,18 17-15,-17 1 16,-1-18 0,18 17-1,-18-17 17,36 0 108,0 0 32</inkml:trace>
</inkml:ink>
</file>

<file path=word/ink/ink9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3:57.755"/>
    </inkml:context>
    <inkml:brush xml:id="br0">
      <inkml:brushProperty name="width" value="0.07" units="cm"/>
      <inkml:brushProperty name="height" value="0.07" units="cm"/>
      <inkml:brushProperty name="fitToCurve" value="1"/>
    </inkml:brush>
  </inkml:definitions>
  <inkml:trace contextRef="#ctx0" brushRef="#br0">0 0 0,'0'17'172,"0"1"-157,18 17 1,0 0-16,-18-17 15,17-1-15,-17 1 16,0-1-16,18 1 31,-18 0 16,18-1 125,-18 1-125,17-18 109,1-18-140,17 1-16,18-1 15,0 0-15,-18 1 16,-17 17 0,-1 0-16,1 0 15,0 0 17,-1 0-1,1 0 0,-1 0 32,1 0-48,0 0 1,-1 0-16,1 0 15,-1 0 1,-17-18-16,18 18 47,0 0-47,17-17 16,18 17-1,0-18-15,35 18 16,-35-17-1,-36 17-15,1 0 16,-1 0-16,1 0 78</inkml:trace>
</inkml:ink>
</file>

<file path=word/ink/ink9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00.888"/>
    </inkml:context>
    <inkml:brush xml:id="br0">
      <inkml:brushProperty name="width" value="0.07" units="cm"/>
      <inkml:brushProperty name="height" value="0.07" units="cm"/>
      <inkml:brushProperty name="fitToCurve" value="1"/>
    </inkml:brush>
  </inkml:definitions>
  <inkml:trace contextRef="#ctx0" brushRef="#br0">0 37 0,'0'17'172,"18"19"-157,0-1 1,17 0-16,-18-18 15,1 1 1,0 0-16,-1-18 31,-17 17-31,18-17 78,0 0-31,-18 18 47,17-18-16,-17-18-47,18 1 1,-1-1-17,19 0 1,-1 1 0,-18 17-16,1-18 31,0 18-31,-1 0 15,1 0 17,-18-17-1,17 17 47,89-18-62,35 1-1,53-36 1,17 18-16,-123 35 16,-70 0-1,-1 0-15,1 0 31</inkml:trace>
</inkml:ink>
</file>

<file path=word/ink/ink9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16.293"/>
    </inkml:context>
    <inkml:brush xml:id="br0">
      <inkml:brushProperty name="width" value="0.07" units="cm"/>
      <inkml:brushProperty name="height" value="0.07" units="cm"/>
      <inkml:brushProperty name="fitToCurve" value="1"/>
    </inkml:brush>
  </inkml:definitions>
  <inkml:trace contextRef="#ctx0" brushRef="#br0">0 18 0,'0'0'0,"0"-18"0,17 18 141,1 0-125,17 18-1,-17-1-15,-18 1 16,17-1-1,1-17-15,0 0 47,-1 18-47,18-18 16,36 17-16,17 1 16,-35-1-1,-18 1 1,-18-18-16,1 0 15,0 0 1,-1 0 0,1 0 31,-18 17 62,0 1-31,0-1-15,0 1 30</inkml:trace>
</inkml:ink>
</file>

<file path=word/ink/ink9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42775" units="1/cm"/>
          <inkml:channelProperty channel="T" name="resolution" value="1" units="1/dev"/>
        </inkml:channelProperties>
      </inkml:inkSource>
      <inkml:timestamp xml:id="ts0" timeString="2024-01-29T05:34:13.377"/>
    </inkml:context>
    <inkml:brush xml:id="br0">
      <inkml:brushProperty name="width" value="0.07" units="cm"/>
      <inkml:brushProperty name="height" value="0.07" units="cm"/>
      <inkml:brushProperty name="fitToCurve" value="1"/>
    </inkml:brush>
  </inkml:definitions>
  <inkml:trace contextRef="#ctx0" brushRef="#br0">493 0 0,'0'18'218,"-17"-18"-186,-18 18-32,17-1 15,-17 1 1,17-1 0,-17 1-16,-18-1 15,17 1-15,19 0 16,-18-18-1,17 0-15,0 0 16,1 0 15,17 17 1,-18 1 46,0-18-63,-17 17-15,0 1 16,17-1 0,1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0F8B-5DFA-4D32-91D4-42E3EF7B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13</Pages>
  <Words>6013</Words>
  <Characters>34279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mudhihir H. Nyema</dc:creator>
  <cp:keywords/>
  <dc:description/>
  <cp:lastModifiedBy>mudhihir H. Nyema</cp:lastModifiedBy>
  <cp:revision>26</cp:revision>
  <cp:lastPrinted>2024-01-29T05:43:00Z</cp:lastPrinted>
  <dcterms:created xsi:type="dcterms:W3CDTF">2024-01-22T19:02:00Z</dcterms:created>
  <dcterms:modified xsi:type="dcterms:W3CDTF">2024-01-29T05:45:00Z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6ca3d959-ff71-3d43-aa7c-1365a4e88c73</vt:lpwstr>
  </property>
  <property fmtid="{D5CDD505-2E9C-101B-9397-08002B2CF9AE}" pid="24" name="Mendeley Citation Style_1">
    <vt:lpwstr>http://www.zotero.org/styles/apa</vt:lpwstr>
  </property>
</Properties>
</file>