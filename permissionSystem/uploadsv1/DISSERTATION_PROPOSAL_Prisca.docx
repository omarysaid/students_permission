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D3E05" w14:textId="77777777" w:rsidR="00412BCE" w:rsidRPr="00940962" w:rsidRDefault="00412BCE" w:rsidP="00412BCE">
      <w:pPr>
        <w:pStyle w:val="Heading5"/>
        <w:jc w:val="center"/>
        <w:rPr>
          <w:rFonts w:ascii="Times New Roman" w:hAnsi="Times New Roman" w:cs="Times New Roman"/>
          <w:b/>
          <w:color w:val="000000" w:themeColor="text1"/>
          <w:sz w:val="28"/>
          <w:szCs w:val="28"/>
        </w:rPr>
      </w:pPr>
      <w:r w:rsidRPr="00940962">
        <w:rPr>
          <w:rFonts w:ascii="Times New Roman" w:hAnsi="Times New Roman" w:cs="Times New Roman"/>
          <w:b/>
          <w:color w:val="000000" w:themeColor="text1"/>
          <w:sz w:val="28"/>
          <w:szCs w:val="28"/>
        </w:rPr>
        <w:t>ARDHI UNIVERSITY</w:t>
      </w:r>
    </w:p>
    <w:p w14:paraId="70011C5B" w14:textId="77777777" w:rsidR="00412BCE" w:rsidRDefault="00412BCE" w:rsidP="00412BCE">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9679644" wp14:editId="65FC63D3">
            <wp:extent cx="1721665" cy="1478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5733" cy="1491000"/>
                    </a:xfrm>
                    <a:prstGeom prst="rect">
                      <a:avLst/>
                    </a:prstGeom>
                    <a:noFill/>
                    <a:ln>
                      <a:noFill/>
                    </a:ln>
                  </pic:spPr>
                </pic:pic>
              </a:graphicData>
            </a:graphic>
          </wp:inline>
        </w:drawing>
      </w:r>
    </w:p>
    <w:p w14:paraId="75A9C764" w14:textId="77777777" w:rsidR="00940962" w:rsidRPr="00940962" w:rsidRDefault="00412BCE" w:rsidP="00940962">
      <w:pPr>
        <w:spacing w:line="360" w:lineRule="auto"/>
        <w:jc w:val="center"/>
        <w:rPr>
          <w:rFonts w:ascii="Times New Roman" w:hAnsi="Times New Roman" w:cs="Times New Roman"/>
          <w:b/>
          <w:sz w:val="28"/>
          <w:szCs w:val="28"/>
        </w:rPr>
      </w:pPr>
      <w:r w:rsidRPr="00940962">
        <w:rPr>
          <w:rFonts w:ascii="Times New Roman" w:hAnsi="Times New Roman" w:cs="Times New Roman"/>
          <w:b/>
          <w:sz w:val="28"/>
          <w:szCs w:val="28"/>
        </w:rPr>
        <w:t>SCHOOL OF EARTH SCIENCE, REAL ESTATE, BUSINESS STUDIES AND INFORMATICS</w:t>
      </w:r>
    </w:p>
    <w:p w14:paraId="0D533CBF" w14:textId="77777777" w:rsidR="00940962" w:rsidRPr="00940962" w:rsidRDefault="00412BCE" w:rsidP="00940962">
      <w:pPr>
        <w:spacing w:line="360" w:lineRule="auto"/>
        <w:jc w:val="center"/>
        <w:rPr>
          <w:rFonts w:ascii="Times New Roman" w:hAnsi="Times New Roman" w:cs="Times New Roman"/>
          <w:b/>
          <w:sz w:val="28"/>
          <w:szCs w:val="28"/>
        </w:rPr>
      </w:pPr>
      <w:r w:rsidRPr="00940962">
        <w:rPr>
          <w:rFonts w:ascii="Times New Roman" w:hAnsi="Times New Roman" w:cs="Times New Roman"/>
          <w:b/>
          <w:sz w:val="28"/>
          <w:szCs w:val="28"/>
        </w:rPr>
        <w:t>DEPARTMENT OF COMPUTER SYSTEMS AND MATHEMATICS</w:t>
      </w:r>
    </w:p>
    <w:p w14:paraId="4D4E10C7" w14:textId="77777777" w:rsidR="00412BCE" w:rsidRPr="00940962" w:rsidRDefault="00412BCE" w:rsidP="00412BCE">
      <w:pPr>
        <w:spacing w:line="360" w:lineRule="auto"/>
        <w:jc w:val="center"/>
        <w:rPr>
          <w:rFonts w:ascii="Times New Roman" w:hAnsi="Times New Roman" w:cs="Times New Roman"/>
          <w:b/>
          <w:sz w:val="28"/>
          <w:szCs w:val="28"/>
        </w:rPr>
      </w:pPr>
      <w:r w:rsidRPr="00940962">
        <w:rPr>
          <w:rFonts w:ascii="Times New Roman" w:hAnsi="Times New Roman" w:cs="Times New Roman"/>
          <w:b/>
          <w:sz w:val="28"/>
          <w:szCs w:val="28"/>
        </w:rPr>
        <w:t>BSC. COMPUTER SYSTEMS AND NETWORKS</w:t>
      </w:r>
    </w:p>
    <w:p w14:paraId="46E66E45" w14:textId="77777777" w:rsidR="00AD1F0B" w:rsidRPr="00940962" w:rsidRDefault="00AD1F0B" w:rsidP="00412BCE">
      <w:pPr>
        <w:spacing w:line="360" w:lineRule="auto"/>
        <w:jc w:val="center"/>
        <w:rPr>
          <w:rFonts w:ascii="Times New Roman" w:hAnsi="Times New Roman" w:cs="Times New Roman"/>
          <w:b/>
          <w:sz w:val="28"/>
          <w:szCs w:val="28"/>
        </w:rPr>
      </w:pPr>
    </w:p>
    <w:p w14:paraId="11212DF4" w14:textId="77777777" w:rsidR="00412BCE" w:rsidRPr="00940962" w:rsidRDefault="00412BCE" w:rsidP="00412BCE">
      <w:pPr>
        <w:spacing w:line="360" w:lineRule="auto"/>
        <w:jc w:val="center"/>
        <w:rPr>
          <w:rFonts w:ascii="Times New Roman" w:hAnsi="Times New Roman" w:cs="Times New Roman"/>
          <w:b/>
          <w:sz w:val="28"/>
          <w:szCs w:val="28"/>
        </w:rPr>
      </w:pPr>
      <w:r w:rsidRPr="00940962">
        <w:rPr>
          <w:rFonts w:ascii="Times New Roman" w:hAnsi="Times New Roman" w:cs="Times New Roman"/>
          <w:b/>
          <w:sz w:val="28"/>
          <w:szCs w:val="28"/>
        </w:rPr>
        <w:t>MAKIDIKA, PRISCA E   27788/T.2021</w:t>
      </w:r>
    </w:p>
    <w:p w14:paraId="40EC97CC" w14:textId="77777777" w:rsidR="00AD1F0B" w:rsidRPr="00940962" w:rsidRDefault="00AD1F0B" w:rsidP="00412BCE">
      <w:pPr>
        <w:spacing w:line="360" w:lineRule="auto"/>
        <w:jc w:val="center"/>
        <w:rPr>
          <w:rFonts w:ascii="Times New Roman" w:hAnsi="Times New Roman" w:cs="Times New Roman"/>
          <w:b/>
          <w:sz w:val="28"/>
          <w:szCs w:val="28"/>
        </w:rPr>
      </w:pPr>
    </w:p>
    <w:p w14:paraId="4F8842C0" w14:textId="77777777" w:rsidR="00AD1F0B" w:rsidRPr="00940962" w:rsidRDefault="00AD1F0B" w:rsidP="00412BCE">
      <w:pPr>
        <w:spacing w:line="360" w:lineRule="auto"/>
        <w:jc w:val="center"/>
        <w:rPr>
          <w:rFonts w:ascii="Times New Roman" w:hAnsi="Times New Roman" w:cs="Times New Roman"/>
          <w:b/>
          <w:sz w:val="28"/>
          <w:szCs w:val="28"/>
        </w:rPr>
      </w:pPr>
      <w:r w:rsidRPr="00940962">
        <w:rPr>
          <w:rFonts w:ascii="Times New Roman" w:hAnsi="Times New Roman" w:cs="Times New Roman"/>
          <w:b/>
          <w:sz w:val="28"/>
          <w:szCs w:val="28"/>
        </w:rPr>
        <w:t>SUPERVISORS: MR. LUWEMBA AND DR. WINIFRIDA</w:t>
      </w:r>
    </w:p>
    <w:p w14:paraId="3975B131" w14:textId="77777777" w:rsidR="00AD1F0B" w:rsidRPr="00940962" w:rsidRDefault="00AD1F0B" w:rsidP="00412BCE">
      <w:pPr>
        <w:spacing w:line="360" w:lineRule="auto"/>
        <w:jc w:val="center"/>
        <w:rPr>
          <w:rFonts w:ascii="Times New Roman" w:hAnsi="Times New Roman" w:cs="Times New Roman"/>
          <w:b/>
          <w:sz w:val="28"/>
          <w:szCs w:val="28"/>
        </w:rPr>
      </w:pPr>
    </w:p>
    <w:p w14:paraId="731B7EC9" w14:textId="77777777" w:rsidR="00AD1F0B" w:rsidRPr="00940962" w:rsidRDefault="00AD1F0B" w:rsidP="00412BCE">
      <w:pPr>
        <w:spacing w:line="360" w:lineRule="auto"/>
        <w:jc w:val="center"/>
        <w:rPr>
          <w:rFonts w:ascii="Times New Roman" w:hAnsi="Times New Roman" w:cs="Times New Roman"/>
          <w:b/>
          <w:sz w:val="28"/>
          <w:szCs w:val="28"/>
        </w:rPr>
      </w:pPr>
    </w:p>
    <w:p w14:paraId="00DBEAFF" w14:textId="77777777" w:rsidR="00AD1F0B" w:rsidRPr="00940962" w:rsidRDefault="00AD1F0B" w:rsidP="00412BCE">
      <w:pPr>
        <w:spacing w:line="360" w:lineRule="auto"/>
        <w:jc w:val="center"/>
        <w:rPr>
          <w:rFonts w:ascii="Times New Roman" w:hAnsi="Times New Roman" w:cs="Times New Roman"/>
          <w:b/>
          <w:sz w:val="28"/>
          <w:szCs w:val="28"/>
        </w:rPr>
      </w:pPr>
      <w:r w:rsidRPr="00940962">
        <w:rPr>
          <w:rFonts w:ascii="Times New Roman" w:hAnsi="Times New Roman" w:cs="Times New Roman"/>
          <w:b/>
          <w:sz w:val="28"/>
          <w:szCs w:val="28"/>
        </w:rPr>
        <w:t>TITLE: DIGITIZATION OF ANTENATAL AND CHILD HEALTH CARDS</w:t>
      </w:r>
    </w:p>
    <w:p w14:paraId="0FD2E36D" w14:textId="77777777" w:rsidR="00412BCE" w:rsidRPr="00940962" w:rsidRDefault="00412BCE" w:rsidP="00412BCE">
      <w:pPr>
        <w:spacing w:line="360" w:lineRule="auto"/>
        <w:jc w:val="center"/>
        <w:rPr>
          <w:rFonts w:ascii="Times New Roman" w:hAnsi="Times New Roman" w:cs="Times New Roman"/>
          <w:b/>
          <w:sz w:val="28"/>
          <w:szCs w:val="28"/>
        </w:rPr>
      </w:pPr>
    </w:p>
    <w:p w14:paraId="286B7536" w14:textId="77777777" w:rsidR="00412BCE" w:rsidRDefault="00412BCE" w:rsidP="00412BCE">
      <w:pPr>
        <w:spacing w:line="360" w:lineRule="auto"/>
        <w:jc w:val="center"/>
        <w:rPr>
          <w:rFonts w:ascii="Times New Roman" w:hAnsi="Times New Roman" w:cs="Times New Roman"/>
          <w:b/>
          <w:sz w:val="24"/>
          <w:szCs w:val="24"/>
        </w:rPr>
      </w:pPr>
    </w:p>
    <w:p w14:paraId="3D7C68D4" w14:textId="77777777" w:rsidR="00412BCE" w:rsidRDefault="00412BCE" w:rsidP="00412BCE">
      <w:pPr>
        <w:spacing w:line="360" w:lineRule="auto"/>
        <w:jc w:val="center"/>
        <w:rPr>
          <w:rFonts w:ascii="Times New Roman" w:hAnsi="Times New Roman" w:cs="Times New Roman"/>
          <w:b/>
          <w:sz w:val="24"/>
          <w:szCs w:val="24"/>
        </w:rPr>
      </w:pPr>
    </w:p>
    <w:p w14:paraId="68CE64CB" w14:textId="77777777" w:rsidR="00962C5D" w:rsidRDefault="00962C5D">
      <w:pPr>
        <w:rPr>
          <w:rFonts w:ascii="Times New Roman" w:hAnsi="Times New Roman" w:cs="Times New Roman"/>
          <w:b/>
          <w:sz w:val="24"/>
          <w:szCs w:val="24"/>
        </w:rPr>
      </w:pPr>
    </w:p>
    <w:p w14:paraId="50FDA4C0" w14:textId="77777777" w:rsidR="00962C5D" w:rsidRDefault="00962C5D">
      <w:pPr>
        <w:rPr>
          <w:rFonts w:ascii="Times New Roman" w:hAnsi="Times New Roman" w:cs="Times New Roman"/>
        </w:rPr>
      </w:pPr>
    </w:p>
    <w:p w14:paraId="2DA62DE5" w14:textId="77777777" w:rsidR="00412BCE" w:rsidRPr="00412BCE" w:rsidRDefault="00412BCE" w:rsidP="00412BCE">
      <w:pPr>
        <w:pStyle w:val="ListParagraph"/>
        <w:numPr>
          <w:ilvl w:val="0"/>
          <w:numId w:val="1"/>
        </w:numPr>
        <w:spacing w:line="360" w:lineRule="auto"/>
        <w:jc w:val="both"/>
        <w:rPr>
          <w:rFonts w:ascii="Times New Roman" w:hAnsi="Times New Roman" w:cs="Times New Roman"/>
          <w:b/>
          <w:sz w:val="24"/>
          <w:szCs w:val="24"/>
        </w:rPr>
      </w:pPr>
      <w:r w:rsidRPr="00412BCE">
        <w:rPr>
          <w:rFonts w:ascii="Times New Roman" w:hAnsi="Times New Roman" w:cs="Times New Roman"/>
          <w:b/>
          <w:sz w:val="24"/>
          <w:szCs w:val="24"/>
        </w:rPr>
        <w:lastRenderedPageBreak/>
        <w:t>INTRODUCTION</w:t>
      </w:r>
    </w:p>
    <w:p w14:paraId="5B3B835B" w14:textId="77777777" w:rsidR="00412BCE" w:rsidRDefault="002A4098" w:rsidP="002A4098">
      <w:pPr>
        <w:spacing w:line="360" w:lineRule="auto"/>
        <w:jc w:val="both"/>
        <w:rPr>
          <w:rFonts w:ascii="Times New Roman" w:hAnsi="Times New Roman" w:cs="Times New Roman"/>
          <w:b/>
          <w:sz w:val="24"/>
          <w:szCs w:val="24"/>
        </w:rPr>
      </w:pPr>
      <w:r>
        <w:rPr>
          <w:rFonts w:ascii="Times New Roman" w:hAnsi="Times New Roman" w:cs="Times New Roman"/>
          <w:b/>
          <w:sz w:val="24"/>
          <w:szCs w:val="24"/>
        </w:rPr>
        <w:t>1.1</w:t>
      </w:r>
      <w:r w:rsidR="00412BCE" w:rsidRPr="002A4098">
        <w:rPr>
          <w:rFonts w:ascii="Times New Roman" w:hAnsi="Times New Roman" w:cs="Times New Roman"/>
          <w:b/>
          <w:sz w:val="24"/>
          <w:szCs w:val="24"/>
        </w:rPr>
        <w:t>General Introduction</w:t>
      </w:r>
    </w:p>
    <w:p w14:paraId="152B19BF" w14:textId="77777777" w:rsidR="009653F6" w:rsidRPr="009B41B2" w:rsidRDefault="009653F6" w:rsidP="002A4098">
      <w:pPr>
        <w:spacing w:line="360" w:lineRule="auto"/>
        <w:jc w:val="both"/>
        <w:rPr>
          <w:rFonts w:ascii="Times New Roman" w:hAnsi="Times New Roman" w:cs="Times New Roman"/>
          <w:sz w:val="24"/>
          <w:szCs w:val="24"/>
        </w:rPr>
      </w:pPr>
      <w:r w:rsidRPr="003A5CC9">
        <w:rPr>
          <w:rFonts w:ascii="Times New Roman" w:hAnsi="Times New Roman" w:cs="Times New Roman"/>
          <w:sz w:val="24"/>
          <w:szCs w:val="24"/>
        </w:rPr>
        <w:t>Antenatal care is one of the maternal health services important for preventing maternal deaths as it provides a platform for delivering several maternal and newb</w:t>
      </w:r>
      <w:r w:rsidR="003A5CC9" w:rsidRPr="003A5CC9">
        <w:rPr>
          <w:rFonts w:ascii="Times New Roman" w:hAnsi="Times New Roman" w:cs="Times New Roman"/>
          <w:sz w:val="24"/>
          <w:szCs w:val="24"/>
        </w:rPr>
        <w:t xml:space="preserve">orn babies’ </w:t>
      </w:r>
      <w:commentRangeStart w:id="0"/>
      <w:r w:rsidR="003A5CC9" w:rsidRPr="003A5CC9">
        <w:rPr>
          <w:rFonts w:ascii="Times New Roman" w:hAnsi="Times New Roman" w:cs="Times New Roman"/>
          <w:sz w:val="24"/>
          <w:szCs w:val="24"/>
        </w:rPr>
        <w:t>interventions (Kimei &amp; Kalegele, 2017)</w:t>
      </w:r>
      <w:commentRangeEnd w:id="0"/>
      <w:r w:rsidR="00A262B4">
        <w:rPr>
          <w:rStyle w:val="CommentReference"/>
        </w:rPr>
        <w:commentReference w:id="0"/>
      </w:r>
      <w:r w:rsidR="003A5CC9">
        <w:rPr>
          <w:rFonts w:ascii="Times New Roman" w:hAnsi="Times New Roman" w:cs="Times New Roman"/>
          <w:sz w:val="24"/>
          <w:szCs w:val="24"/>
        </w:rPr>
        <w:t xml:space="preserve">. Antenatal care is the care that a woman gets from health professionals during her pregnancy. After the delivery there is a systematic health care for the child up to five years old so as to monitor his or her growth and well-being. </w:t>
      </w:r>
      <w:commentRangeStart w:id="1"/>
      <w:r w:rsidR="003A5CC9">
        <w:rPr>
          <w:rFonts w:ascii="Times New Roman" w:hAnsi="Times New Roman" w:cs="Times New Roman"/>
          <w:sz w:val="24"/>
          <w:szCs w:val="24"/>
        </w:rPr>
        <w:t xml:space="preserve">In the context of this dissertation title, </w:t>
      </w:r>
      <w:commentRangeEnd w:id="1"/>
      <w:r w:rsidR="00A262B4">
        <w:rPr>
          <w:rStyle w:val="CommentReference"/>
        </w:rPr>
        <w:commentReference w:id="1"/>
      </w:r>
      <w:ins w:id="2" w:author="GL" w:date="2024-01-24T18:34:00Z">
        <w:r w:rsidR="006733A4">
          <w:rPr>
            <w:rFonts w:ascii="Times New Roman" w:hAnsi="Times New Roman" w:cs="Times New Roman"/>
            <w:sz w:val="24"/>
            <w:szCs w:val="24"/>
          </w:rPr>
          <w:t xml:space="preserve"> </w:t>
        </w:r>
      </w:ins>
      <w:del w:id="3" w:author="GL" w:date="2024-01-24T18:35:00Z">
        <w:r w:rsidR="003A5CC9" w:rsidDel="006733A4">
          <w:rPr>
            <w:rFonts w:ascii="Times New Roman" w:hAnsi="Times New Roman" w:cs="Times New Roman"/>
            <w:sz w:val="24"/>
            <w:szCs w:val="24"/>
          </w:rPr>
          <w:delText xml:space="preserve">Digitization is the process of changing from analog to digital form, </w:delText>
        </w:r>
        <w:r w:rsidR="009B41B2" w:rsidDel="006733A4">
          <w:rPr>
            <w:rFonts w:ascii="Times New Roman" w:hAnsi="Times New Roman" w:cs="Times New Roman"/>
            <w:sz w:val="24"/>
            <w:szCs w:val="24"/>
          </w:rPr>
          <w:delText xml:space="preserve">also known as digital enablement </w:delText>
        </w:r>
        <w:r w:rsidR="009B41B2" w:rsidDel="006733A4">
          <w:rPr>
            <w:rFonts w:ascii="Times New Roman" w:hAnsi="Times New Roman" w:cs="Times New Roman"/>
            <w:sz w:val="24"/>
            <w:szCs w:val="24"/>
          </w:rPr>
          <w:fldChar w:fldCharType="begin" w:fldLock="1"/>
        </w:r>
        <w:r w:rsidR="00940962" w:rsidDel="006733A4">
          <w:rPr>
            <w:rFonts w:ascii="Times New Roman" w:hAnsi="Times New Roman" w:cs="Times New Roman"/>
            <w:sz w:val="24"/>
            <w:szCs w:val="24"/>
          </w:rPr>
          <w:delInstrText>ADDIN CSL_CITATION {"citationItems":[{"id":"ITEM-1","itemData":{"DOI":"10.13140/RG.2.2.16066.40643/1","author":[{"dropping-particle":"","family":"Katuu","given":"Shadrack","non-dropping-particle":"","parse-names":false,"suffix":""}],"id":"ITEM-1","issue":"November","issued":{"date-parts":[["2020"]]},"title":"Introduction to digitization","type":"article-journal"},"uris":["http://www.mendeley.com/documents/?uuid=18c2790c-2b3e-48e0-bbb0-ccd18b4c8c73"]}],"mendeley":{"formattedCitation":"(Katuu, 2020)","plainTextFormattedCitation":"(Katuu, 2020)","previouslyFormattedCitation":"(Katuu, 2020)"},"properties":{"noteIndex":0},"schema":"https://github.com/citation-style-language/schema/raw/master/csl-citation.json"}</w:delInstrText>
        </w:r>
        <w:r w:rsidR="009B41B2" w:rsidDel="006733A4">
          <w:rPr>
            <w:rFonts w:ascii="Times New Roman" w:hAnsi="Times New Roman" w:cs="Times New Roman"/>
            <w:sz w:val="24"/>
            <w:szCs w:val="24"/>
          </w:rPr>
          <w:fldChar w:fldCharType="separate"/>
        </w:r>
        <w:r w:rsidR="009B41B2" w:rsidRPr="009B41B2" w:rsidDel="006733A4">
          <w:rPr>
            <w:rFonts w:ascii="Times New Roman" w:hAnsi="Times New Roman" w:cs="Times New Roman"/>
            <w:noProof/>
            <w:sz w:val="24"/>
            <w:szCs w:val="24"/>
          </w:rPr>
          <w:delText>(Katuu, 2020)</w:delText>
        </w:r>
        <w:r w:rsidR="009B41B2" w:rsidDel="006733A4">
          <w:rPr>
            <w:rFonts w:ascii="Times New Roman" w:hAnsi="Times New Roman" w:cs="Times New Roman"/>
            <w:sz w:val="24"/>
            <w:szCs w:val="24"/>
          </w:rPr>
          <w:fldChar w:fldCharType="end"/>
        </w:r>
      </w:del>
    </w:p>
    <w:p w14:paraId="31876624" w14:textId="77777777" w:rsidR="00E208E7" w:rsidRDefault="00A03464" w:rsidP="002A4098">
      <w:pPr>
        <w:spacing w:line="360" w:lineRule="auto"/>
        <w:jc w:val="both"/>
        <w:rPr>
          <w:rFonts w:ascii="Times New Roman" w:hAnsi="Times New Roman" w:cs="Times New Roman"/>
          <w:sz w:val="24"/>
          <w:szCs w:val="24"/>
        </w:rPr>
      </w:pPr>
      <w:r w:rsidRPr="007A4F94">
        <w:rPr>
          <w:rFonts w:ascii="Times New Roman" w:hAnsi="Times New Roman" w:cs="Times New Roman"/>
          <w:sz w:val="24"/>
          <w:szCs w:val="24"/>
        </w:rPr>
        <w:t>In Tanzania, the recording of A</w:t>
      </w:r>
      <w:r w:rsidR="002E6B60">
        <w:rPr>
          <w:rFonts w:ascii="Times New Roman" w:hAnsi="Times New Roman" w:cs="Times New Roman"/>
          <w:sz w:val="24"/>
          <w:szCs w:val="24"/>
        </w:rPr>
        <w:t xml:space="preserve">ntenatal and </w:t>
      </w:r>
      <w:r w:rsidRPr="007A4F94">
        <w:rPr>
          <w:rFonts w:ascii="Times New Roman" w:hAnsi="Times New Roman" w:cs="Times New Roman"/>
          <w:sz w:val="24"/>
          <w:szCs w:val="24"/>
        </w:rPr>
        <w:t>C</w:t>
      </w:r>
      <w:r w:rsidR="002E6B60">
        <w:rPr>
          <w:rFonts w:ascii="Times New Roman" w:hAnsi="Times New Roman" w:cs="Times New Roman"/>
          <w:sz w:val="24"/>
          <w:szCs w:val="24"/>
        </w:rPr>
        <w:t xml:space="preserve">hild </w:t>
      </w:r>
      <w:r w:rsidRPr="007A4F94">
        <w:rPr>
          <w:rFonts w:ascii="Times New Roman" w:hAnsi="Times New Roman" w:cs="Times New Roman"/>
          <w:sz w:val="24"/>
          <w:szCs w:val="24"/>
        </w:rPr>
        <w:t>H</w:t>
      </w:r>
      <w:r w:rsidR="002E6B60">
        <w:rPr>
          <w:rFonts w:ascii="Times New Roman" w:hAnsi="Times New Roman" w:cs="Times New Roman"/>
          <w:sz w:val="24"/>
          <w:szCs w:val="24"/>
        </w:rPr>
        <w:t>ealth</w:t>
      </w:r>
      <w:r w:rsidRPr="007A4F94">
        <w:rPr>
          <w:rFonts w:ascii="Times New Roman" w:hAnsi="Times New Roman" w:cs="Times New Roman"/>
          <w:sz w:val="24"/>
          <w:szCs w:val="24"/>
        </w:rPr>
        <w:t xml:space="preserve"> visits is still done manually, which leads to the following challenges</w:t>
      </w:r>
      <w:ins w:id="4" w:author="GL" w:date="2024-01-24T18:26:00Z">
        <w:r w:rsidR="00A262B4">
          <w:rPr>
            <w:rFonts w:ascii="Times New Roman" w:hAnsi="Times New Roman" w:cs="Times New Roman"/>
            <w:sz w:val="24"/>
            <w:szCs w:val="24"/>
          </w:rPr>
          <w:t>;</w:t>
        </w:r>
      </w:ins>
      <w:del w:id="5" w:author="GL" w:date="2024-01-24T18:26:00Z">
        <w:r w:rsidRPr="007A4F94" w:rsidDel="00A262B4">
          <w:rPr>
            <w:rFonts w:ascii="Times New Roman" w:hAnsi="Times New Roman" w:cs="Times New Roman"/>
            <w:sz w:val="24"/>
            <w:szCs w:val="24"/>
          </w:rPr>
          <w:delText>:</w:delText>
        </w:r>
      </w:del>
      <w:r w:rsidRPr="007A4F94">
        <w:rPr>
          <w:rFonts w:ascii="Times New Roman" w:hAnsi="Times New Roman" w:cs="Times New Roman"/>
          <w:sz w:val="24"/>
          <w:szCs w:val="24"/>
        </w:rPr>
        <w:t xml:space="preserve"> </w:t>
      </w:r>
      <w:commentRangeStart w:id="6"/>
      <w:r w:rsidRPr="007A4F94">
        <w:rPr>
          <w:rFonts w:ascii="Times New Roman" w:hAnsi="Times New Roman" w:cs="Times New Roman"/>
          <w:sz w:val="24"/>
          <w:szCs w:val="24"/>
        </w:rPr>
        <w:t xml:space="preserve">inaccurate, incomplete and inconsistency of data, inaccurate and unreliable reports, data redundancy in different locations, data may be inaccessible </w:t>
      </w:r>
      <w:commentRangeEnd w:id="6"/>
      <w:r w:rsidR="006733A4">
        <w:rPr>
          <w:rStyle w:val="CommentReference"/>
        </w:rPr>
        <w:commentReference w:id="6"/>
      </w:r>
      <w:r w:rsidRPr="007A4F94">
        <w:rPr>
          <w:rFonts w:ascii="Times New Roman" w:hAnsi="Times New Roman" w:cs="Times New Roman"/>
          <w:sz w:val="24"/>
          <w:szCs w:val="24"/>
        </w:rPr>
        <w:t>when in use by someone else or if misplaced, there may be missing data in the records due to oversight, and the data may be difficult to read as records grow so large over time. Furthermore, the process is tedious and difficult to extract data from it for c</w:t>
      </w:r>
      <w:r>
        <w:rPr>
          <w:rFonts w:ascii="Times New Roman" w:hAnsi="Times New Roman" w:cs="Times New Roman"/>
          <w:sz w:val="24"/>
          <w:szCs w:val="24"/>
        </w:rPr>
        <w:t xml:space="preserve">linical research and reporting. </w:t>
      </w:r>
      <w:r w:rsidRPr="007A4F94">
        <w:rPr>
          <w:rFonts w:ascii="Times New Roman" w:hAnsi="Times New Roman" w:cs="Times New Roman"/>
          <w:sz w:val="24"/>
          <w:szCs w:val="24"/>
        </w:rPr>
        <w:t>Typically, pregnant women take their A</w:t>
      </w:r>
      <w:r w:rsidR="002E6B60">
        <w:rPr>
          <w:rFonts w:ascii="Times New Roman" w:hAnsi="Times New Roman" w:cs="Times New Roman"/>
          <w:sz w:val="24"/>
          <w:szCs w:val="24"/>
        </w:rPr>
        <w:t xml:space="preserve">ntenatal and </w:t>
      </w:r>
      <w:r w:rsidRPr="007A4F94">
        <w:rPr>
          <w:rFonts w:ascii="Times New Roman" w:hAnsi="Times New Roman" w:cs="Times New Roman"/>
          <w:sz w:val="24"/>
          <w:szCs w:val="24"/>
        </w:rPr>
        <w:t>C</w:t>
      </w:r>
      <w:r w:rsidR="002E6B60">
        <w:rPr>
          <w:rFonts w:ascii="Times New Roman" w:hAnsi="Times New Roman" w:cs="Times New Roman"/>
          <w:sz w:val="24"/>
          <w:szCs w:val="24"/>
        </w:rPr>
        <w:t xml:space="preserve">hild </w:t>
      </w:r>
      <w:r w:rsidRPr="007A4F94">
        <w:rPr>
          <w:rFonts w:ascii="Times New Roman" w:hAnsi="Times New Roman" w:cs="Times New Roman"/>
          <w:sz w:val="24"/>
          <w:szCs w:val="24"/>
        </w:rPr>
        <w:t>H</w:t>
      </w:r>
      <w:r w:rsidR="002E6B60">
        <w:rPr>
          <w:rFonts w:ascii="Times New Roman" w:hAnsi="Times New Roman" w:cs="Times New Roman"/>
          <w:sz w:val="24"/>
          <w:szCs w:val="24"/>
        </w:rPr>
        <w:t>ealth</w:t>
      </w:r>
      <w:r w:rsidRPr="007A4F94">
        <w:rPr>
          <w:rFonts w:ascii="Times New Roman" w:hAnsi="Times New Roman" w:cs="Times New Roman"/>
          <w:sz w:val="24"/>
          <w:szCs w:val="24"/>
        </w:rPr>
        <w:t xml:space="preserve"> cards home. This means there is a high risk of losing information and failed continuity of the care when the cards are either misplaced or lost</w:t>
      </w:r>
      <w:r>
        <w:rPr>
          <w:rFonts w:ascii="Times New Roman" w:hAnsi="Times New Roman" w:cs="Times New Roman"/>
          <w:sz w:val="24"/>
          <w:szCs w:val="24"/>
        </w:rPr>
        <w:t xml:space="preserve"> (</w:t>
      </w:r>
      <w:r w:rsidRPr="006A52FC">
        <w:rPr>
          <w:rFonts w:ascii="Times New Roman" w:hAnsi="Times New Roman" w:cs="Times New Roman"/>
          <w:sz w:val="24"/>
          <w:szCs w:val="24"/>
        </w:rPr>
        <w:t>Kimei &amp; Kalegele</w:t>
      </w:r>
      <w:r>
        <w:rPr>
          <w:rFonts w:ascii="Times New Roman" w:hAnsi="Times New Roman" w:cs="Times New Roman"/>
          <w:sz w:val="24"/>
          <w:szCs w:val="24"/>
        </w:rPr>
        <w:t>, 2017).</w:t>
      </w:r>
    </w:p>
    <w:p w14:paraId="32663DEF" w14:textId="77777777" w:rsidR="002A4098" w:rsidRDefault="00A03464" w:rsidP="00962C5D">
      <w:pPr>
        <w:spacing w:line="360" w:lineRule="auto"/>
        <w:jc w:val="both"/>
        <w:rPr>
          <w:rFonts w:ascii="Times New Roman" w:hAnsi="Times New Roman" w:cs="Times New Roman"/>
          <w:sz w:val="24"/>
          <w:szCs w:val="24"/>
        </w:rPr>
      </w:pPr>
      <w:del w:id="7" w:author="GL" w:date="2024-01-24T18:27:00Z">
        <w:r w:rsidDel="00A262B4">
          <w:rPr>
            <w:rFonts w:ascii="Times New Roman" w:hAnsi="Times New Roman" w:cs="Times New Roman"/>
            <w:sz w:val="24"/>
            <w:szCs w:val="24"/>
          </w:rPr>
          <w:delText xml:space="preserve">The </w:delText>
        </w:r>
      </w:del>
      <w:ins w:id="8" w:author="GL" w:date="2024-01-24T18:29:00Z">
        <w:r w:rsidR="00A262B4">
          <w:rPr>
            <w:rFonts w:ascii="Times New Roman" w:hAnsi="Times New Roman" w:cs="Times New Roman"/>
            <w:sz w:val="24"/>
            <w:szCs w:val="24"/>
          </w:rPr>
          <w:t>The</w:t>
        </w:r>
      </w:ins>
      <w:ins w:id="9" w:author="GL" w:date="2024-01-24T18:32:00Z">
        <w:r w:rsidR="00A262B4">
          <w:rPr>
            <w:rFonts w:ascii="Times New Roman" w:hAnsi="Times New Roman" w:cs="Times New Roman"/>
            <w:sz w:val="24"/>
            <w:szCs w:val="24"/>
          </w:rPr>
          <w:t>refore, this research</w:t>
        </w:r>
      </w:ins>
      <w:ins w:id="10" w:author="GL" w:date="2024-01-24T18:27:00Z">
        <w:r w:rsidR="00A262B4">
          <w:rPr>
            <w:rFonts w:ascii="Times New Roman" w:hAnsi="Times New Roman" w:cs="Times New Roman"/>
            <w:sz w:val="24"/>
            <w:szCs w:val="24"/>
          </w:rPr>
          <w:t xml:space="preserve"> </w:t>
        </w:r>
      </w:ins>
      <w:r>
        <w:rPr>
          <w:rFonts w:ascii="Times New Roman" w:hAnsi="Times New Roman" w:cs="Times New Roman"/>
          <w:sz w:val="24"/>
          <w:szCs w:val="24"/>
        </w:rPr>
        <w:t>aim</w:t>
      </w:r>
      <w:ins w:id="11" w:author="GL" w:date="2024-01-24T18:32:00Z">
        <w:r w:rsidR="00A262B4">
          <w:rPr>
            <w:rFonts w:ascii="Times New Roman" w:hAnsi="Times New Roman" w:cs="Times New Roman"/>
            <w:sz w:val="24"/>
            <w:szCs w:val="24"/>
          </w:rPr>
          <w:t>s to</w:t>
        </w:r>
      </w:ins>
      <w:r>
        <w:rPr>
          <w:rFonts w:ascii="Times New Roman" w:hAnsi="Times New Roman" w:cs="Times New Roman"/>
          <w:sz w:val="24"/>
          <w:szCs w:val="24"/>
        </w:rPr>
        <w:t xml:space="preserve"> </w:t>
      </w:r>
      <w:del w:id="12" w:author="GL" w:date="2024-01-24T18:33:00Z">
        <w:r w:rsidDel="00A262B4">
          <w:rPr>
            <w:rFonts w:ascii="Times New Roman" w:hAnsi="Times New Roman" w:cs="Times New Roman"/>
            <w:sz w:val="24"/>
            <w:szCs w:val="24"/>
          </w:rPr>
          <w:delText xml:space="preserve">for conducting this research </w:delText>
        </w:r>
        <w:r w:rsidR="002E6B60" w:rsidDel="00A262B4">
          <w:rPr>
            <w:rFonts w:ascii="Times New Roman" w:hAnsi="Times New Roman" w:cs="Times New Roman"/>
            <w:sz w:val="24"/>
            <w:szCs w:val="24"/>
          </w:rPr>
          <w:delText xml:space="preserve">is to </w:delText>
        </w:r>
      </w:del>
      <w:r w:rsidR="002E6B60">
        <w:rPr>
          <w:rFonts w:ascii="Times New Roman" w:hAnsi="Times New Roman" w:cs="Times New Roman"/>
          <w:sz w:val="24"/>
          <w:szCs w:val="24"/>
        </w:rPr>
        <w:t>come up with a digitized Antenatal and Child H</w:t>
      </w:r>
      <w:r>
        <w:rPr>
          <w:rFonts w:ascii="Times New Roman" w:hAnsi="Times New Roman" w:cs="Times New Roman"/>
          <w:sz w:val="24"/>
          <w:szCs w:val="24"/>
        </w:rPr>
        <w:t>ealth care cards which will help to reduce the problems associated with the current manual system. Many scholars have tried to solve the problem of inefficient clinic attendances by</w:t>
      </w:r>
      <w:r w:rsidR="002C6E52">
        <w:rPr>
          <w:rFonts w:ascii="Times New Roman" w:hAnsi="Times New Roman" w:cs="Times New Roman"/>
          <w:sz w:val="24"/>
          <w:szCs w:val="24"/>
        </w:rPr>
        <w:t xml:space="preserve"> creating the systems that send</w:t>
      </w:r>
      <w:r>
        <w:rPr>
          <w:rFonts w:ascii="Times New Roman" w:hAnsi="Times New Roman" w:cs="Times New Roman"/>
          <w:sz w:val="24"/>
          <w:szCs w:val="24"/>
        </w:rPr>
        <w:t xml:space="preserve"> S</w:t>
      </w:r>
      <w:r w:rsidR="002C6E52">
        <w:rPr>
          <w:rFonts w:ascii="Times New Roman" w:hAnsi="Times New Roman" w:cs="Times New Roman"/>
          <w:sz w:val="24"/>
          <w:szCs w:val="24"/>
        </w:rPr>
        <w:t>MS reminders to the mothers not to miss the visits.</w:t>
      </w:r>
    </w:p>
    <w:p w14:paraId="1762BEE9" w14:textId="77777777" w:rsidR="00962C5D" w:rsidRPr="00962C5D" w:rsidRDefault="00962C5D" w:rsidP="00962C5D">
      <w:pPr>
        <w:spacing w:line="360" w:lineRule="auto"/>
        <w:jc w:val="both"/>
        <w:rPr>
          <w:rFonts w:ascii="Times New Roman" w:hAnsi="Times New Roman" w:cs="Times New Roman"/>
          <w:sz w:val="24"/>
          <w:szCs w:val="24"/>
        </w:rPr>
      </w:pPr>
    </w:p>
    <w:p w14:paraId="4242B641" w14:textId="77777777" w:rsidR="00412BCE" w:rsidRDefault="00412BCE" w:rsidP="00412BCE">
      <w:pPr>
        <w:spacing w:line="360" w:lineRule="auto"/>
        <w:jc w:val="both"/>
        <w:rPr>
          <w:rFonts w:ascii="Times New Roman" w:hAnsi="Times New Roman" w:cs="Times New Roman"/>
          <w:b/>
          <w:sz w:val="24"/>
          <w:szCs w:val="24"/>
        </w:rPr>
      </w:pPr>
      <w:r>
        <w:rPr>
          <w:rFonts w:ascii="Times New Roman" w:hAnsi="Times New Roman" w:cs="Times New Roman"/>
          <w:b/>
          <w:sz w:val="24"/>
          <w:szCs w:val="24"/>
        </w:rPr>
        <w:t>1.2 Problem statement</w:t>
      </w:r>
    </w:p>
    <w:p w14:paraId="1456ABA4" w14:textId="77777777" w:rsidR="007A4F94" w:rsidRDefault="007A4F94" w:rsidP="007A4F94">
      <w:pPr>
        <w:spacing w:line="360" w:lineRule="auto"/>
        <w:jc w:val="both"/>
        <w:rPr>
          <w:rFonts w:ascii="Times New Roman" w:hAnsi="Times New Roman" w:cs="Times New Roman"/>
          <w:sz w:val="24"/>
          <w:szCs w:val="24"/>
        </w:rPr>
      </w:pPr>
      <w:r w:rsidRPr="007A4F94">
        <w:rPr>
          <w:rFonts w:ascii="Times New Roman" w:hAnsi="Times New Roman" w:cs="Times New Roman"/>
          <w:sz w:val="24"/>
          <w:szCs w:val="24"/>
        </w:rPr>
        <w:t>I</w:t>
      </w:r>
      <w:r w:rsidR="002E6B60">
        <w:rPr>
          <w:rFonts w:ascii="Times New Roman" w:hAnsi="Times New Roman" w:cs="Times New Roman"/>
          <w:sz w:val="24"/>
          <w:szCs w:val="24"/>
        </w:rPr>
        <w:t xml:space="preserve">n Tanzania, the </w:t>
      </w:r>
      <w:del w:id="13" w:author="GL" w:date="2024-01-24T18:36:00Z">
        <w:r w:rsidR="002E6B60" w:rsidDel="006733A4">
          <w:rPr>
            <w:rFonts w:ascii="Times New Roman" w:hAnsi="Times New Roman" w:cs="Times New Roman"/>
            <w:sz w:val="24"/>
            <w:szCs w:val="24"/>
          </w:rPr>
          <w:delText xml:space="preserve">recording of </w:delText>
        </w:r>
      </w:del>
      <w:r w:rsidR="002E6B60">
        <w:rPr>
          <w:rFonts w:ascii="Times New Roman" w:hAnsi="Times New Roman" w:cs="Times New Roman"/>
          <w:sz w:val="24"/>
          <w:szCs w:val="24"/>
        </w:rPr>
        <w:t>Antenatal and Child Health</w:t>
      </w:r>
      <w:ins w:id="14" w:author="GL" w:date="2024-01-24T18:36:00Z">
        <w:r w:rsidR="006733A4">
          <w:rPr>
            <w:rFonts w:ascii="Times New Roman" w:hAnsi="Times New Roman" w:cs="Times New Roman"/>
            <w:sz w:val="24"/>
            <w:szCs w:val="24"/>
          </w:rPr>
          <w:t xml:space="preserve"> care is recorded </w:t>
        </w:r>
      </w:ins>
      <w:ins w:id="15" w:author="GL" w:date="2024-01-24T18:37:00Z">
        <w:r w:rsidR="006733A4">
          <w:rPr>
            <w:rFonts w:ascii="Times New Roman" w:hAnsi="Times New Roman" w:cs="Times New Roman"/>
            <w:sz w:val="24"/>
            <w:szCs w:val="24"/>
          </w:rPr>
          <w:t xml:space="preserve">manually during parents clinic </w:t>
        </w:r>
      </w:ins>
      <w:r w:rsidRPr="007A4F94">
        <w:rPr>
          <w:rFonts w:ascii="Times New Roman" w:hAnsi="Times New Roman" w:cs="Times New Roman"/>
          <w:sz w:val="24"/>
          <w:szCs w:val="24"/>
        </w:rPr>
        <w:t xml:space="preserve"> visits</w:t>
      </w:r>
      <w:del w:id="16" w:author="GL" w:date="2024-01-24T18:37:00Z">
        <w:r w:rsidRPr="007A4F94" w:rsidDel="006733A4">
          <w:rPr>
            <w:rFonts w:ascii="Times New Roman" w:hAnsi="Times New Roman" w:cs="Times New Roman"/>
            <w:sz w:val="24"/>
            <w:szCs w:val="24"/>
          </w:rPr>
          <w:delText xml:space="preserve"> is still done manually</w:delText>
        </w:r>
      </w:del>
      <w:r w:rsidRPr="007A4F94">
        <w:rPr>
          <w:rFonts w:ascii="Times New Roman" w:hAnsi="Times New Roman" w:cs="Times New Roman"/>
          <w:sz w:val="24"/>
          <w:szCs w:val="24"/>
        </w:rPr>
        <w:t>, which leads to the following challenges</w:t>
      </w:r>
      <w:commentRangeStart w:id="17"/>
      <w:r w:rsidRPr="007A4F94">
        <w:rPr>
          <w:rFonts w:ascii="Times New Roman" w:hAnsi="Times New Roman" w:cs="Times New Roman"/>
          <w:sz w:val="24"/>
          <w:szCs w:val="24"/>
        </w:rPr>
        <w:t xml:space="preserve">: inaccurate, incomplete and inconsistency of data, inaccurate and unreliable reports, data redundancy </w:t>
      </w:r>
      <w:commentRangeEnd w:id="17"/>
      <w:r w:rsidR="006733A4">
        <w:rPr>
          <w:rStyle w:val="CommentReference"/>
        </w:rPr>
        <w:commentReference w:id="17"/>
      </w:r>
      <w:r w:rsidRPr="007A4F94">
        <w:rPr>
          <w:rFonts w:ascii="Times New Roman" w:hAnsi="Times New Roman" w:cs="Times New Roman"/>
          <w:sz w:val="24"/>
          <w:szCs w:val="24"/>
        </w:rPr>
        <w:t xml:space="preserve">in different locations, data may be inaccessible when in use by someone else or if misplaced, there may be missing data </w:t>
      </w:r>
      <w:r w:rsidRPr="007A4F94">
        <w:rPr>
          <w:rFonts w:ascii="Times New Roman" w:hAnsi="Times New Roman" w:cs="Times New Roman"/>
          <w:sz w:val="24"/>
          <w:szCs w:val="24"/>
        </w:rPr>
        <w:lastRenderedPageBreak/>
        <w:t xml:space="preserve">in the records due to oversight, and the data may be difficult to read as records grow so large over time. Furthermore, the process is tedious and difficult to extract data from it for clinical research and reporting. </w:t>
      </w:r>
    </w:p>
    <w:p w14:paraId="5C0365C1" w14:textId="77777777" w:rsidR="00412BCE" w:rsidRDefault="007A4F94" w:rsidP="00412BCE">
      <w:pPr>
        <w:spacing w:line="360" w:lineRule="auto"/>
        <w:jc w:val="both"/>
        <w:rPr>
          <w:rFonts w:ascii="Times New Roman" w:hAnsi="Times New Roman" w:cs="Times New Roman"/>
          <w:b/>
          <w:sz w:val="24"/>
          <w:szCs w:val="24"/>
        </w:rPr>
      </w:pPr>
      <w:r w:rsidRPr="007A4F94">
        <w:rPr>
          <w:rFonts w:ascii="Times New Roman" w:hAnsi="Times New Roman" w:cs="Times New Roman"/>
          <w:sz w:val="24"/>
          <w:szCs w:val="24"/>
        </w:rPr>
        <w:t xml:space="preserve">Typically, pregnant women </w:t>
      </w:r>
      <w:r w:rsidR="002E6B60">
        <w:rPr>
          <w:rFonts w:ascii="Times New Roman" w:hAnsi="Times New Roman" w:cs="Times New Roman"/>
          <w:sz w:val="24"/>
          <w:szCs w:val="24"/>
        </w:rPr>
        <w:t xml:space="preserve">and mothers </w:t>
      </w:r>
      <w:r w:rsidRPr="007A4F94">
        <w:rPr>
          <w:rFonts w:ascii="Times New Roman" w:hAnsi="Times New Roman" w:cs="Times New Roman"/>
          <w:sz w:val="24"/>
          <w:szCs w:val="24"/>
        </w:rPr>
        <w:t>take their A</w:t>
      </w:r>
      <w:r w:rsidR="002E6B60">
        <w:rPr>
          <w:rFonts w:ascii="Times New Roman" w:hAnsi="Times New Roman" w:cs="Times New Roman"/>
          <w:sz w:val="24"/>
          <w:szCs w:val="24"/>
        </w:rPr>
        <w:t>nte</w:t>
      </w:r>
      <w:bookmarkStart w:id="18" w:name="_GoBack"/>
      <w:bookmarkEnd w:id="18"/>
      <w:r w:rsidR="002E6B60">
        <w:rPr>
          <w:rFonts w:ascii="Times New Roman" w:hAnsi="Times New Roman" w:cs="Times New Roman"/>
          <w:sz w:val="24"/>
          <w:szCs w:val="24"/>
        </w:rPr>
        <w:t xml:space="preserve">natal and </w:t>
      </w:r>
      <w:r w:rsidRPr="007A4F94">
        <w:rPr>
          <w:rFonts w:ascii="Times New Roman" w:hAnsi="Times New Roman" w:cs="Times New Roman"/>
          <w:sz w:val="24"/>
          <w:szCs w:val="24"/>
        </w:rPr>
        <w:t>C</w:t>
      </w:r>
      <w:r w:rsidR="002E6B60">
        <w:rPr>
          <w:rFonts w:ascii="Times New Roman" w:hAnsi="Times New Roman" w:cs="Times New Roman"/>
          <w:sz w:val="24"/>
          <w:szCs w:val="24"/>
        </w:rPr>
        <w:t xml:space="preserve">hild </w:t>
      </w:r>
      <w:r w:rsidRPr="007A4F94">
        <w:rPr>
          <w:rFonts w:ascii="Times New Roman" w:hAnsi="Times New Roman" w:cs="Times New Roman"/>
          <w:sz w:val="24"/>
          <w:szCs w:val="24"/>
        </w:rPr>
        <w:t>H</w:t>
      </w:r>
      <w:r w:rsidR="002E6B60">
        <w:rPr>
          <w:rFonts w:ascii="Times New Roman" w:hAnsi="Times New Roman" w:cs="Times New Roman"/>
          <w:sz w:val="24"/>
          <w:szCs w:val="24"/>
        </w:rPr>
        <w:t>ealth</w:t>
      </w:r>
      <w:r w:rsidRPr="007A4F94">
        <w:rPr>
          <w:rFonts w:ascii="Times New Roman" w:hAnsi="Times New Roman" w:cs="Times New Roman"/>
          <w:sz w:val="24"/>
          <w:szCs w:val="24"/>
        </w:rPr>
        <w:t xml:space="preserve"> cards home. This means there is a high risk of losing information and failed continuity of the care when the cards are either misplaced or lost. During care seeking practice, pregnan</w:t>
      </w:r>
      <w:r w:rsidR="002E6B60">
        <w:rPr>
          <w:rFonts w:ascii="Times New Roman" w:hAnsi="Times New Roman" w:cs="Times New Roman"/>
          <w:sz w:val="24"/>
          <w:szCs w:val="24"/>
        </w:rPr>
        <w:t xml:space="preserve">t women are allowed to obtain Antenatal </w:t>
      </w:r>
      <w:r w:rsidRPr="007A4F94">
        <w:rPr>
          <w:rFonts w:ascii="Times New Roman" w:hAnsi="Times New Roman" w:cs="Times New Roman"/>
          <w:sz w:val="24"/>
          <w:szCs w:val="24"/>
        </w:rPr>
        <w:t>C</w:t>
      </w:r>
      <w:r w:rsidR="002E6B60">
        <w:rPr>
          <w:rFonts w:ascii="Times New Roman" w:hAnsi="Times New Roman" w:cs="Times New Roman"/>
          <w:sz w:val="24"/>
          <w:szCs w:val="24"/>
        </w:rPr>
        <w:t>are</w:t>
      </w:r>
      <w:r w:rsidRPr="007A4F94">
        <w:rPr>
          <w:rFonts w:ascii="Times New Roman" w:hAnsi="Times New Roman" w:cs="Times New Roman"/>
          <w:sz w:val="24"/>
          <w:szCs w:val="24"/>
        </w:rPr>
        <w:t xml:space="preserve"> services from different health facilities and in such cases, healthcare workers have to decide whether or not</w:t>
      </w:r>
      <w:r w:rsidR="002E6B60">
        <w:rPr>
          <w:rFonts w:ascii="Times New Roman" w:hAnsi="Times New Roman" w:cs="Times New Roman"/>
          <w:sz w:val="24"/>
          <w:szCs w:val="24"/>
        </w:rPr>
        <w:t xml:space="preserve"> to record the patient in the Antenatal </w:t>
      </w:r>
      <w:r w:rsidRPr="007A4F94">
        <w:rPr>
          <w:rFonts w:ascii="Times New Roman" w:hAnsi="Times New Roman" w:cs="Times New Roman"/>
          <w:sz w:val="24"/>
          <w:szCs w:val="24"/>
        </w:rPr>
        <w:t>C</w:t>
      </w:r>
      <w:r w:rsidR="002E6B60">
        <w:rPr>
          <w:rFonts w:ascii="Times New Roman" w:hAnsi="Times New Roman" w:cs="Times New Roman"/>
          <w:sz w:val="24"/>
          <w:szCs w:val="24"/>
        </w:rPr>
        <w:t>are</w:t>
      </w:r>
      <w:r w:rsidRPr="007A4F94">
        <w:rPr>
          <w:rFonts w:ascii="Times New Roman" w:hAnsi="Times New Roman" w:cs="Times New Roman"/>
          <w:sz w:val="24"/>
          <w:szCs w:val="24"/>
        </w:rPr>
        <w:t xml:space="preserve"> register. Hence, even though a pregnant woman actually had, for examp</w:t>
      </w:r>
      <w:r w:rsidR="002E6B60">
        <w:rPr>
          <w:rFonts w:ascii="Times New Roman" w:hAnsi="Times New Roman" w:cs="Times New Roman"/>
          <w:sz w:val="24"/>
          <w:szCs w:val="24"/>
        </w:rPr>
        <w:t xml:space="preserve">le, four visits in her health Antenatal </w:t>
      </w:r>
      <w:r w:rsidRPr="007A4F94">
        <w:rPr>
          <w:rFonts w:ascii="Times New Roman" w:hAnsi="Times New Roman" w:cs="Times New Roman"/>
          <w:sz w:val="24"/>
          <w:szCs w:val="24"/>
        </w:rPr>
        <w:t>C</w:t>
      </w:r>
      <w:r w:rsidR="002E6B60">
        <w:rPr>
          <w:rFonts w:ascii="Times New Roman" w:hAnsi="Times New Roman" w:cs="Times New Roman"/>
          <w:sz w:val="24"/>
          <w:szCs w:val="24"/>
        </w:rPr>
        <w:t>are</w:t>
      </w:r>
      <w:r w:rsidRPr="007A4F94">
        <w:rPr>
          <w:rFonts w:ascii="Times New Roman" w:hAnsi="Times New Roman" w:cs="Times New Roman"/>
          <w:sz w:val="24"/>
          <w:szCs w:val="24"/>
        </w:rPr>
        <w:t xml:space="preserve"> card, the register would only have 3 visits thereby affecting the accuracy of the report. This paves a way for the use of electronic Antenatal and Child Health (e-ACH) system for improving service delivery, reporting process and record keeping and mobile technology in sending and receiving of data on A</w:t>
      </w:r>
      <w:r w:rsidR="002E6B60">
        <w:rPr>
          <w:rFonts w:ascii="Times New Roman" w:hAnsi="Times New Roman" w:cs="Times New Roman"/>
          <w:sz w:val="24"/>
          <w:szCs w:val="24"/>
        </w:rPr>
        <w:t xml:space="preserve">ntenatal and </w:t>
      </w:r>
      <w:r w:rsidRPr="007A4F94">
        <w:rPr>
          <w:rFonts w:ascii="Times New Roman" w:hAnsi="Times New Roman" w:cs="Times New Roman"/>
          <w:sz w:val="24"/>
          <w:szCs w:val="24"/>
        </w:rPr>
        <w:t>C</w:t>
      </w:r>
      <w:r w:rsidR="002E6B60">
        <w:rPr>
          <w:rFonts w:ascii="Times New Roman" w:hAnsi="Times New Roman" w:cs="Times New Roman"/>
          <w:sz w:val="24"/>
          <w:szCs w:val="24"/>
        </w:rPr>
        <w:t xml:space="preserve">hild </w:t>
      </w:r>
      <w:r w:rsidRPr="007A4F94">
        <w:rPr>
          <w:rFonts w:ascii="Times New Roman" w:hAnsi="Times New Roman" w:cs="Times New Roman"/>
          <w:sz w:val="24"/>
          <w:szCs w:val="24"/>
        </w:rPr>
        <w:t>H</w:t>
      </w:r>
      <w:r w:rsidR="002E6B60">
        <w:rPr>
          <w:rFonts w:ascii="Times New Roman" w:hAnsi="Times New Roman" w:cs="Times New Roman"/>
          <w:sz w:val="24"/>
          <w:szCs w:val="24"/>
        </w:rPr>
        <w:t>ealth</w:t>
      </w:r>
      <w:r w:rsidRPr="007A4F94">
        <w:rPr>
          <w:rFonts w:ascii="Times New Roman" w:hAnsi="Times New Roman" w:cs="Times New Roman"/>
          <w:sz w:val="24"/>
          <w:szCs w:val="24"/>
        </w:rPr>
        <w:t xml:space="preserve"> visits on the pregnant mothers’ mobile</w:t>
      </w:r>
      <w:r w:rsidR="007C1949">
        <w:rPr>
          <w:rFonts w:ascii="Times New Roman" w:hAnsi="Times New Roman" w:cs="Times New Roman"/>
          <w:sz w:val="24"/>
          <w:szCs w:val="24"/>
        </w:rPr>
        <w:t xml:space="preserve"> phone.</w:t>
      </w:r>
    </w:p>
    <w:p w14:paraId="09637947" w14:textId="77777777" w:rsidR="00304398" w:rsidRDefault="00304398" w:rsidP="00412BCE">
      <w:pPr>
        <w:spacing w:line="360" w:lineRule="auto"/>
        <w:jc w:val="both"/>
        <w:rPr>
          <w:rFonts w:ascii="Times New Roman" w:hAnsi="Times New Roman" w:cs="Times New Roman"/>
          <w:b/>
          <w:sz w:val="24"/>
          <w:szCs w:val="24"/>
        </w:rPr>
      </w:pPr>
    </w:p>
    <w:p w14:paraId="48305C4E" w14:textId="77777777" w:rsidR="00412BCE" w:rsidRPr="007A4F94" w:rsidRDefault="00412BCE" w:rsidP="007A4F94">
      <w:pPr>
        <w:suppressAutoHyphens/>
        <w:spacing w:line="360" w:lineRule="auto"/>
        <w:jc w:val="both"/>
        <w:rPr>
          <w:rFonts w:ascii="Times New Roman" w:hAnsi="Times New Roman" w:cs="Times New Roman"/>
          <w:b/>
          <w:spacing w:val="-3"/>
          <w:sz w:val="24"/>
          <w:szCs w:val="24"/>
        </w:rPr>
      </w:pPr>
      <w:r w:rsidRPr="007A4F94">
        <w:rPr>
          <w:rFonts w:ascii="Times New Roman" w:hAnsi="Times New Roman" w:cs="Times New Roman"/>
          <w:b/>
          <w:spacing w:val="-3"/>
          <w:sz w:val="24"/>
          <w:szCs w:val="24"/>
        </w:rPr>
        <w:t>1.3.1</w:t>
      </w:r>
      <w:r w:rsidRPr="007A4F94">
        <w:rPr>
          <w:rFonts w:ascii="Times New Roman" w:hAnsi="Times New Roman" w:cs="Times New Roman"/>
          <w:b/>
          <w:spacing w:val="-3"/>
          <w:sz w:val="24"/>
          <w:szCs w:val="24"/>
        </w:rPr>
        <w:tab/>
        <w:t>General Objective</w:t>
      </w:r>
    </w:p>
    <w:p w14:paraId="0251E911" w14:textId="77777777" w:rsidR="00412BCE" w:rsidRPr="007A4F94" w:rsidRDefault="00412BCE" w:rsidP="007A4F94">
      <w:pPr>
        <w:spacing w:line="360" w:lineRule="auto"/>
        <w:jc w:val="both"/>
        <w:rPr>
          <w:rFonts w:ascii="Times New Roman" w:hAnsi="Times New Roman" w:cs="Times New Roman"/>
          <w:sz w:val="24"/>
          <w:szCs w:val="24"/>
        </w:rPr>
      </w:pPr>
      <w:del w:id="19" w:author="GL" w:date="2024-01-24T18:41:00Z">
        <w:r w:rsidRPr="007A4F94" w:rsidDel="006733A4">
          <w:rPr>
            <w:rFonts w:ascii="Times New Roman" w:hAnsi="Times New Roman" w:cs="Times New Roman"/>
            <w:sz w:val="24"/>
            <w:szCs w:val="24"/>
          </w:rPr>
          <w:delText xml:space="preserve">To </w:delText>
        </w:r>
      </w:del>
      <w:ins w:id="20" w:author="GL" w:date="2024-01-24T18:41:00Z">
        <w:r w:rsidR="006733A4">
          <w:rPr>
            <w:rFonts w:ascii="Times New Roman" w:hAnsi="Times New Roman" w:cs="Times New Roman"/>
            <w:sz w:val="24"/>
            <w:szCs w:val="24"/>
          </w:rPr>
          <w:t>The general objective of this dissertation is to</w:t>
        </w:r>
        <w:r w:rsidR="006733A4" w:rsidRPr="007A4F94">
          <w:rPr>
            <w:rFonts w:ascii="Times New Roman" w:hAnsi="Times New Roman" w:cs="Times New Roman"/>
            <w:sz w:val="24"/>
            <w:szCs w:val="24"/>
          </w:rPr>
          <w:t xml:space="preserve"> </w:t>
        </w:r>
      </w:ins>
      <w:del w:id="21" w:author="GL" w:date="2024-01-24T18:41:00Z">
        <w:r w:rsidRPr="007A4F94" w:rsidDel="006733A4">
          <w:rPr>
            <w:rFonts w:ascii="Times New Roman" w:hAnsi="Times New Roman" w:cs="Times New Roman"/>
            <w:sz w:val="24"/>
            <w:szCs w:val="24"/>
          </w:rPr>
          <w:delText xml:space="preserve">develop a </w:delText>
        </w:r>
      </w:del>
      <w:ins w:id="22" w:author="GL" w:date="2024-01-24T18:41:00Z">
        <w:r w:rsidR="006733A4">
          <w:rPr>
            <w:rFonts w:ascii="Times New Roman" w:hAnsi="Times New Roman" w:cs="Times New Roman"/>
            <w:sz w:val="24"/>
            <w:szCs w:val="24"/>
          </w:rPr>
          <w:t xml:space="preserve">  a</w:t>
        </w:r>
      </w:ins>
      <w:ins w:id="23" w:author="GL" w:date="2024-01-24T18:42:00Z">
        <w:r w:rsidR="006733A4">
          <w:rPr>
            <w:rFonts w:ascii="Times New Roman" w:hAnsi="Times New Roman" w:cs="Times New Roman"/>
            <w:sz w:val="24"/>
            <w:szCs w:val="24"/>
          </w:rPr>
          <w:t xml:space="preserve"> </w:t>
        </w:r>
      </w:ins>
      <w:r w:rsidRPr="007A4F94">
        <w:rPr>
          <w:rFonts w:ascii="Times New Roman" w:hAnsi="Times New Roman" w:cs="Times New Roman"/>
          <w:sz w:val="24"/>
          <w:szCs w:val="24"/>
        </w:rPr>
        <w:t xml:space="preserve">digitized Antenatal and Child Health care cards </w:t>
      </w:r>
      <w:del w:id="24" w:author="GL" w:date="2024-01-24T18:43:00Z">
        <w:r w:rsidRPr="007A4F94" w:rsidDel="006733A4">
          <w:rPr>
            <w:rFonts w:ascii="Times New Roman" w:hAnsi="Times New Roman" w:cs="Times New Roman"/>
            <w:sz w:val="24"/>
            <w:szCs w:val="24"/>
          </w:rPr>
          <w:delText>to be used during clinic attendance.</w:delText>
        </w:r>
      </w:del>
      <w:ins w:id="25" w:author="GL" w:date="2024-01-24T18:43:00Z">
        <w:r w:rsidR="006733A4">
          <w:rPr>
            <w:rFonts w:ascii="Times New Roman" w:hAnsi="Times New Roman" w:cs="Times New Roman"/>
            <w:sz w:val="24"/>
            <w:szCs w:val="24"/>
          </w:rPr>
          <w:t>for efficient record keeping.</w:t>
        </w:r>
      </w:ins>
    </w:p>
    <w:p w14:paraId="1B66E4A7" w14:textId="77777777" w:rsidR="00412BCE" w:rsidRPr="007A4F94" w:rsidRDefault="00412BCE" w:rsidP="007A4F94">
      <w:pPr>
        <w:suppressAutoHyphens/>
        <w:spacing w:line="360" w:lineRule="auto"/>
        <w:jc w:val="both"/>
        <w:rPr>
          <w:rFonts w:ascii="Times New Roman" w:hAnsi="Times New Roman" w:cs="Times New Roman"/>
          <w:b/>
          <w:spacing w:val="-3"/>
          <w:sz w:val="24"/>
          <w:szCs w:val="24"/>
        </w:rPr>
      </w:pPr>
      <w:r w:rsidRPr="007A4F94">
        <w:rPr>
          <w:rFonts w:ascii="Times New Roman" w:hAnsi="Times New Roman" w:cs="Times New Roman"/>
          <w:b/>
          <w:spacing w:val="-3"/>
          <w:sz w:val="24"/>
          <w:szCs w:val="24"/>
        </w:rPr>
        <w:t>1.3.2   Specific Objectives</w:t>
      </w:r>
    </w:p>
    <w:p w14:paraId="555EAC57" w14:textId="77777777" w:rsidR="007A4F94" w:rsidRPr="007A4F94" w:rsidRDefault="007A4F94" w:rsidP="007A4F94">
      <w:pPr>
        <w:pStyle w:val="ListParagraph"/>
        <w:numPr>
          <w:ilvl w:val="0"/>
          <w:numId w:val="2"/>
        </w:numPr>
        <w:spacing w:after="200" w:line="360" w:lineRule="auto"/>
        <w:jc w:val="both"/>
        <w:rPr>
          <w:rFonts w:ascii="Times New Roman" w:hAnsi="Times New Roman" w:cs="Times New Roman"/>
          <w:sz w:val="24"/>
          <w:szCs w:val="24"/>
        </w:rPr>
      </w:pPr>
      <w:r w:rsidRPr="007A4F94">
        <w:rPr>
          <w:rFonts w:ascii="Times New Roman" w:hAnsi="Times New Roman" w:cs="Times New Roman"/>
          <w:sz w:val="24"/>
          <w:szCs w:val="24"/>
        </w:rPr>
        <w:t>To identify the requirements for digitized Antenatal and Child Health care cards.</w:t>
      </w:r>
    </w:p>
    <w:p w14:paraId="2C067600" w14:textId="77777777" w:rsidR="007A4F94" w:rsidRPr="007A4F94" w:rsidRDefault="007A4F94" w:rsidP="007A4F94">
      <w:pPr>
        <w:pStyle w:val="ListParagraph"/>
        <w:numPr>
          <w:ilvl w:val="0"/>
          <w:numId w:val="2"/>
        </w:numPr>
        <w:spacing w:after="200" w:line="360" w:lineRule="auto"/>
        <w:jc w:val="both"/>
        <w:rPr>
          <w:rFonts w:ascii="Times New Roman" w:hAnsi="Times New Roman" w:cs="Times New Roman"/>
          <w:sz w:val="24"/>
          <w:szCs w:val="24"/>
        </w:rPr>
      </w:pPr>
      <w:commentRangeStart w:id="26"/>
      <w:r w:rsidRPr="007A4F94">
        <w:rPr>
          <w:rFonts w:ascii="Times New Roman" w:hAnsi="Times New Roman" w:cs="Times New Roman"/>
          <w:sz w:val="24"/>
          <w:szCs w:val="24"/>
        </w:rPr>
        <w:t>To develop an electronic Antenatal and Child Health care system and mobile application.</w:t>
      </w:r>
      <w:commentRangeEnd w:id="26"/>
      <w:r w:rsidR="00362D5F">
        <w:rPr>
          <w:rStyle w:val="CommentReference"/>
        </w:rPr>
        <w:commentReference w:id="26"/>
      </w:r>
    </w:p>
    <w:p w14:paraId="0EE9A32A" w14:textId="77777777" w:rsidR="007A4F94" w:rsidRPr="007A4F94" w:rsidRDefault="007A4F94" w:rsidP="007A4F94">
      <w:pPr>
        <w:pStyle w:val="ListParagraph"/>
        <w:numPr>
          <w:ilvl w:val="0"/>
          <w:numId w:val="2"/>
        </w:numPr>
        <w:spacing w:after="200" w:line="360" w:lineRule="auto"/>
        <w:jc w:val="both"/>
        <w:rPr>
          <w:rFonts w:ascii="Times New Roman" w:hAnsi="Times New Roman" w:cs="Times New Roman"/>
          <w:sz w:val="24"/>
          <w:szCs w:val="24"/>
        </w:rPr>
      </w:pPr>
      <w:r w:rsidRPr="007A4F94">
        <w:rPr>
          <w:rFonts w:ascii="Times New Roman" w:hAnsi="Times New Roman" w:cs="Times New Roman"/>
          <w:sz w:val="24"/>
          <w:szCs w:val="24"/>
        </w:rPr>
        <w:t>To implement the Antenatal and Child Health care system.</w:t>
      </w:r>
    </w:p>
    <w:p w14:paraId="34252879" w14:textId="77777777" w:rsidR="00412BCE" w:rsidRPr="00304398" w:rsidRDefault="007A4F94" w:rsidP="00304398">
      <w:pPr>
        <w:pStyle w:val="ListParagraph"/>
        <w:numPr>
          <w:ilvl w:val="0"/>
          <w:numId w:val="2"/>
        </w:numPr>
        <w:spacing w:after="200" w:line="360" w:lineRule="auto"/>
        <w:jc w:val="both"/>
        <w:rPr>
          <w:rFonts w:ascii="Times New Roman" w:hAnsi="Times New Roman" w:cs="Times New Roman"/>
          <w:sz w:val="24"/>
          <w:szCs w:val="24"/>
        </w:rPr>
      </w:pPr>
      <w:r w:rsidRPr="007A4F94">
        <w:rPr>
          <w:rFonts w:ascii="Times New Roman" w:hAnsi="Times New Roman" w:cs="Times New Roman"/>
          <w:sz w:val="24"/>
          <w:szCs w:val="24"/>
        </w:rPr>
        <w:t>To test and validate the Antenat</w:t>
      </w:r>
      <w:r w:rsidR="00304398">
        <w:rPr>
          <w:rFonts w:ascii="Times New Roman" w:hAnsi="Times New Roman" w:cs="Times New Roman"/>
          <w:sz w:val="24"/>
          <w:szCs w:val="24"/>
        </w:rPr>
        <w:t>al and Child Health care system.</w:t>
      </w:r>
    </w:p>
    <w:p w14:paraId="108E75DD" w14:textId="77777777" w:rsidR="007A4F94" w:rsidRPr="007A4F94" w:rsidRDefault="002E6B60" w:rsidP="007A4F94">
      <w:pPr>
        <w:suppressAutoHyphens/>
        <w:spacing w:line="360" w:lineRule="auto"/>
        <w:jc w:val="both"/>
        <w:rPr>
          <w:rFonts w:ascii="Times New Roman" w:hAnsi="Times New Roman" w:cs="Times New Roman"/>
          <w:b/>
          <w:spacing w:val="-3"/>
          <w:sz w:val="24"/>
          <w:szCs w:val="24"/>
        </w:rPr>
      </w:pPr>
      <w:r>
        <w:rPr>
          <w:rFonts w:ascii="Times New Roman" w:hAnsi="Times New Roman" w:cs="Times New Roman"/>
          <w:b/>
          <w:spacing w:val="-3"/>
          <w:sz w:val="24"/>
          <w:szCs w:val="24"/>
        </w:rPr>
        <w:t>1.4</w:t>
      </w:r>
      <w:r>
        <w:rPr>
          <w:rFonts w:ascii="Times New Roman" w:hAnsi="Times New Roman" w:cs="Times New Roman"/>
          <w:b/>
          <w:spacing w:val="-3"/>
          <w:sz w:val="24"/>
          <w:szCs w:val="24"/>
        </w:rPr>
        <w:tab/>
        <w:t>Research Question</w:t>
      </w:r>
    </w:p>
    <w:p w14:paraId="444C52D6" w14:textId="77777777" w:rsidR="007A4F94" w:rsidRPr="007A4F94" w:rsidRDefault="007A4F94" w:rsidP="007A4F94">
      <w:pPr>
        <w:pStyle w:val="ListParagraph"/>
        <w:numPr>
          <w:ilvl w:val="0"/>
          <w:numId w:val="3"/>
        </w:numPr>
        <w:spacing w:after="200" w:line="360" w:lineRule="auto"/>
        <w:jc w:val="both"/>
        <w:rPr>
          <w:rFonts w:ascii="Times New Roman" w:hAnsi="Times New Roman" w:cs="Times New Roman"/>
          <w:sz w:val="24"/>
          <w:szCs w:val="24"/>
        </w:rPr>
      </w:pPr>
      <w:r w:rsidRPr="007A4F94">
        <w:rPr>
          <w:rFonts w:ascii="Times New Roman" w:hAnsi="Times New Roman" w:cs="Times New Roman"/>
          <w:sz w:val="24"/>
          <w:szCs w:val="24"/>
        </w:rPr>
        <w:t>How do health workers and pregnant women perceive digitization of Antenatal and Child Health care cards?</w:t>
      </w:r>
    </w:p>
    <w:p w14:paraId="3F12B462" w14:textId="77777777" w:rsidR="007A4F94" w:rsidRPr="007A4F94" w:rsidRDefault="007A4F94" w:rsidP="007A4F94">
      <w:pPr>
        <w:pStyle w:val="ListParagraph"/>
        <w:numPr>
          <w:ilvl w:val="0"/>
          <w:numId w:val="3"/>
        </w:numPr>
        <w:spacing w:after="200" w:line="360" w:lineRule="auto"/>
        <w:jc w:val="both"/>
        <w:rPr>
          <w:rFonts w:ascii="Times New Roman" w:hAnsi="Times New Roman" w:cs="Times New Roman"/>
          <w:sz w:val="24"/>
          <w:szCs w:val="24"/>
        </w:rPr>
      </w:pPr>
      <w:r w:rsidRPr="007A4F94">
        <w:rPr>
          <w:rFonts w:ascii="Times New Roman" w:hAnsi="Times New Roman" w:cs="Times New Roman"/>
          <w:sz w:val="24"/>
          <w:szCs w:val="24"/>
        </w:rPr>
        <w:t>How does digitization of health cards improve the efficiency and accuracy of data collection during antenatal and child health check-ups?</w:t>
      </w:r>
    </w:p>
    <w:p w14:paraId="4B9EE8DF" w14:textId="77777777" w:rsidR="007A4F94" w:rsidRPr="007A4F94" w:rsidRDefault="007A4F94" w:rsidP="007A4F94">
      <w:pPr>
        <w:pStyle w:val="ListParagraph"/>
        <w:numPr>
          <w:ilvl w:val="0"/>
          <w:numId w:val="3"/>
        </w:numPr>
        <w:spacing w:after="200" w:line="360" w:lineRule="auto"/>
        <w:jc w:val="both"/>
        <w:rPr>
          <w:rFonts w:ascii="Times New Roman" w:hAnsi="Times New Roman" w:cs="Times New Roman"/>
          <w:sz w:val="24"/>
          <w:szCs w:val="24"/>
        </w:rPr>
      </w:pPr>
      <w:r w:rsidRPr="007A4F94">
        <w:rPr>
          <w:rFonts w:ascii="Times New Roman" w:hAnsi="Times New Roman" w:cs="Times New Roman"/>
          <w:sz w:val="24"/>
          <w:szCs w:val="24"/>
        </w:rPr>
        <w:lastRenderedPageBreak/>
        <w:t xml:space="preserve">What are the key technological challenges associated with implementing a digital system for managing antenatal and child health information? </w:t>
      </w:r>
    </w:p>
    <w:p w14:paraId="2A58819D" w14:textId="77777777" w:rsidR="007A4F94" w:rsidRPr="00304398" w:rsidRDefault="007A4F94" w:rsidP="00304398">
      <w:pPr>
        <w:pStyle w:val="ListParagraph"/>
        <w:numPr>
          <w:ilvl w:val="0"/>
          <w:numId w:val="3"/>
        </w:numPr>
        <w:spacing w:after="200" w:line="360" w:lineRule="auto"/>
        <w:jc w:val="both"/>
        <w:rPr>
          <w:rFonts w:ascii="Times New Roman" w:hAnsi="Times New Roman" w:cs="Times New Roman"/>
          <w:sz w:val="24"/>
          <w:szCs w:val="24"/>
        </w:rPr>
      </w:pPr>
      <w:r w:rsidRPr="007A4F94">
        <w:rPr>
          <w:rFonts w:ascii="Times New Roman" w:hAnsi="Times New Roman" w:cs="Times New Roman"/>
          <w:sz w:val="24"/>
          <w:szCs w:val="24"/>
        </w:rPr>
        <w:t>How can the digital transformation of health cards enhance the integration of antenatal and child health services within existing healthcare systems?</w:t>
      </w:r>
    </w:p>
    <w:p w14:paraId="20712C45" w14:textId="77777777" w:rsidR="007A4F94" w:rsidRDefault="007A4F94" w:rsidP="007A4F94">
      <w:pPr>
        <w:suppressAutoHyphens/>
        <w:spacing w:line="360" w:lineRule="auto"/>
        <w:jc w:val="both"/>
        <w:rPr>
          <w:rFonts w:ascii="Times New Roman" w:hAnsi="Times New Roman" w:cs="Times New Roman"/>
          <w:b/>
          <w:spacing w:val="-3"/>
          <w:sz w:val="24"/>
          <w:szCs w:val="24"/>
        </w:rPr>
      </w:pPr>
      <w:r w:rsidRPr="007A4F94">
        <w:rPr>
          <w:rFonts w:ascii="Times New Roman" w:hAnsi="Times New Roman" w:cs="Times New Roman"/>
          <w:b/>
          <w:spacing w:val="-3"/>
          <w:sz w:val="24"/>
          <w:szCs w:val="24"/>
        </w:rPr>
        <w:t>1.5</w:t>
      </w:r>
      <w:r>
        <w:rPr>
          <w:rFonts w:ascii="Times New Roman" w:hAnsi="Times New Roman" w:cs="Times New Roman"/>
          <w:b/>
          <w:spacing w:val="-3"/>
          <w:sz w:val="24"/>
          <w:szCs w:val="24"/>
        </w:rPr>
        <w:t xml:space="preserve"> </w:t>
      </w:r>
      <w:r w:rsidRPr="007A4F94">
        <w:rPr>
          <w:rFonts w:ascii="Times New Roman" w:hAnsi="Times New Roman" w:cs="Times New Roman"/>
          <w:b/>
          <w:spacing w:val="-3"/>
          <w:sz w:val="24"/>
          <w:szCs w:val="24"/>
        </w:rPr>
        <w:t>Significance of the Study</w:t>
      </w:r>
    </w:p>
    <w:p w14:paraId="30BC0A71" w14:textId="77777777" w:rsidR="00836707" w:rsidRPr="00836707" w:rsidRDefault="00836707" w:rsidP="007A4F94">
      <w:pPr>
        <w:suppressAutoHyphens/>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The study will help to provide accurate, complete and consistent data, accurate and reliable reports, overcoming the problem of data redundancy in different location as well as allowing data to be accessible when in use with someone else or if misplaced, generally the study will help to reduce the tedious activity faced by health officers when filling the manual cards.</w:t>
      </w:r>
    </w:p>
    <w:p w14:paraId="38E94D72" w14:textId="77777777" w:rsidR="00274E64" w:rsidRDefault="00274E64" w:rsidP="007A4F94">
      <w:pPr>
        <w:suppressAutoHyphens/>
        <w:spacing w:line="360" w:lineRule="auto"/>
        <w:jc w:val="both"/>
        <w:rPr>
          <w:rFonts w:ascii="Times New Roman" w:hAnsi="Times New Roman" w:cs="Times New Roman"/>
          <w:b/>
          <w:spacing w:val="-3"/>
          <w:sz w:val="24"/>
          <w:szCs w:val="24"/>
        </w:rPr>
      </w:pPr>
    </w:p>
    <w:p w14:paraId="694CD153" w14:textId="77777777" w:rsidR="00DB604C" w:rsidRDefault="00DB604C" w:rsidP="007A4F94">
      <w:pPr>
        <w:suppressAutoHyphens/>
        <w:spacing w:line="360" w:lineRule="auto"/>
        <w:jc w:val="both"/>
        <w:rPr>
          <w:rFonts w:ascii="Times New Roman" w:hAnsi="Times New Roman" w:cs="Times New Roman"/>
          <w:b/>
          <w:spacing w:val="-3"/>
          <w:sz w:val="24"/>
          <w:szCs w:val="24"/>
        </w:rPr>
      </w:pPr>
    </w:p>
    <w:p w14:paraId="43073EDC" w14:textId="77777777" w:rsidR="00304398" w:rsidRDefault="00304398" w:rsidP="00836707">
      <w:pPr>
        <w:suppressAutoHyphens/>
        <w:spacing w:line="360" w:lineRule="auto"/>
        <w:jc w:val="both"/>
        <w:rPr>
          <w:rFonts w:ascii="Times New Roman" w:hAnsi="Times New Roman" w:cs="Times New Roman"/>
          <w:b/>
          <w:spacing w:val="-3"/>
          <w:sz w:val="24"/>
          <w:szCs w:val="24"/>
        </w:rPr>
      </w:pPr>
    </w:p>
    <w:p w14:paraId="0803525F"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027BAED4"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5DEEA3DA"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2710BBD0"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4801EE55"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0D210F92"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485EFB9A"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7EE7192F"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02BE22E7"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534DB116"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668F8989"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2B9C36DF"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22F1C448"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3003CBA2" w14:textId="77777777" w:rsidR="006A70A8" w:rsidRDefault="006A70A8" w:rsidP="00836707">
      <w:pPr>
        <w:suppressAutoHyphens/>
        <w:spacing w:line="360" w:lineRule="auto"/>
        <w:jc w:val="both"/>
        <w:rPr>
          <w:rFonts w:ascii="Times New Roman" w:hAnsi="Times New Roman" w:cs="Times New Roman"/>
          <w:b/>
          <w:spacing w:val="-3"/>
          <w:sz w:val="24"/>
          <w:szCs w:val="24"/>
        </w:rPr>
      </w:pPr>
    </w:p>
    <w:p w14:paraId="1CA7D8A6" w14:textId="77777777" w:rsidR="00DB604C" w:rsidRPr="00836707" w:rsidRDefault="00836707" w:rsidP="00836707">
      <w:pPr>
        <w:suppressAutoHyphens/>
        <w:spacing w:line="360" w:lineRule="auto"/>
        <w:jc w:val="both"/>
        <w:rPr>
          <w:rFonts w:ascii="Times New Roman" w:hAnsi="Times New Roman" w:cs="Times New Roman"/>
          <w:b/>
          <w:spacing w:val="-3"/>
          <w:sz w:val="24"/>
          <w:szCs w:val="24"/>
        </w:rPr>
      </w:pPr>
      <w:r w:rsidRPr="00836707">
        <w:rPr>
          <w:rFonts w:ascii="Times New Roman" w:hAnsi="Times New Roman" w:cs="Times New Roman"/>
          <w:b/>
          <w:spacing w:val="-3"/>
          <w:sz w:val="24"/>
          <w:szCs w:val="24"/>
        </w:rPr>
        <w:t>2.</w:t>
      </w:r>
      <w:r>
        <w:rPr>
          <w:rFonts w:ascii="Times New Roman" w:hAnsi="Times New Roman" w:cs="Times New Roman"/>
          <w:b/>
          <w:spacing w:val="-3"/>
          <w:sz w:val="24"/>
          <w:szCs w:val="24"/>
        </w:rPr>
        <w:t xml:space="preserve">0 </w:t>
      </w:r>
      <w:r w:rsidR="00DB604C" w:rsidRPr="00836707">
        <w:rPr>
          <w:rFonts w:ascii="Times New Roman" w:hAnsi="Times New Roman" w:cs="Times New Roman"/>
          <w:b/>
          <w:spacing w:val="-3"/>
          <w:sz w:val="24"/>
          <w:szCs w:val="24"/>
        </w:rPr>
        <w:t>LITERATURE REVIEW</w:t>
      </w:r>
    </w:p>
    <w:p w14:paraId="6E2F2720" w14:textId="77777777" w:rsidR="00836707" w:rsidRDefault="002F7DB8" w:rsidP="00836707">
      <w:pPr>
        <w:rPr>
          <w:rFonts w:ascii="Times New Roman" w:hAnsi="Times New Roman" w:cs="Times New Roman"/>
          <w:sz w:val="24"/>
          <w:szCs w:val="24"/>
        </w:rPr>
      </w:pPr>
      <w:r>
        <w:rPr>
          <w:rFonts w:ascii="Times New Roman" w:hAnsi="Times New Roman" w:cs="Times New Roman"/>
          <w:sz w:val="24"/>
          <w:szCs w:val="24"/>
        </w:rPr>
        <w:t>This section gives the overview of related works from different scholars pertaining Antenatal and Child Health Care.</w:t>
      </w:r>
      <w:ins w:id="27" w:author="GL" w:date="2024-01-24T18:46:00Z">
        <w:r w:rsidR="00895ADE">
          <w:rPr>
            <w:rFonts w:ascii="Times New Roman" w:hAnsi="Times New Roman" w:cs="Times New Roman"/>
            <w:sz w:val="24"/>
            <w:szCs w:val="24"/>
          </w:rPr>
          <w:t xml:space="preserve"> The advancement of information and communication technology </w:t>
        </w:r>
      </w:ins>
      <w:ins w:id="28" w:author="GL" w:date="2024-01-24T18:47:00Z">
        <w:r w:rsidR="00895ADE">
          <w:rPr>
            <w:rFonts w:ascii="Times New Roman" w:hAnsi="Times New Roman" w:cs="Times New Roman"/>
            <w:sz w:val="24"/>
            <w:szCs w:val="24"/>
          </w:rPr>
          <w:t>…………</w:t>
        </w:r>
      </w:ins>
    </w:p>
    <w:p w14:paraId="21FCFA20" w14:textId="77777777" w:rsidR="002E6B60" w:rsidRDefault="002E6B60" w:rsidP="00836707">
      <w:pPr>
        <w:rPr>
          <w:rFonts w:ascii="Times New Roman" w:hAnsi="Times New Roman" w:cs="Times New Roman"/>
          <w:sz w:val="24"/>
          <w:szCs w:val="24"/>
        </w:rPr>
      </w:pPr>
    </w:p>
    <w:p w14:paraId="01146F14" w14:textId="77777777" w:rsidR="002F7DB8" w:rsidDel="00895ADE" w:rsidRDefault="002F7DB8" w:rsidP="002F7DB8">
      <w:pPr>
        <w:rPr>
          <w:del w:id="29" w:author="GL" w:date="2024-01-24T18:48:00Z"/>
          <w:rFonts w:ascii="Times New Roman" w:hAnsi="Times New Roman" w:cs="Times New Roman"/>
          <w:b/>
          <w:sz w:val="24"/>
          <w:szCs w:val="24"/>
        </w:rPr>
      </w:pPr>
      <w:del w:id="30" w:author="GL" w:date="2024-01-24T18:48:00Z">
        <w:r w:rsidDel="00895ADE">
          <w:rPr>
            <w:rFonts w:ascii="Times New Roman" w:hAnsi="Times New Roman" w:cs="Times New Roman"/>
            <w:b/>
            <w:sz w:val="24"/>
            <w:szCs w:val="24"/>
          </w:rPr>
          <w:delText xml:space="preserve">2.1 </w:delText>
        </w:r>
        <w:r w:rsidRPr="002F7DB8" w:rsidDel="00895ADE">
          <w:rPr>
            <w:rFonts w:ascii="Times New Roman" w:hAnsi="Times New Roman" w:cs="Times New Roman"/>
            <w:b/>
            <w:sz w:val="24"/>
            <w:szCs w:val="24"/>
          </w:rPr>
          <w:delText>Digitization of Antenatal Health Card and Integration with OpenMRS Platform: System Analysis and Design</w:delText>
        </w:r>
        <w:r w:rsidDel="00895ADE">
          <w:rPr>
            <w:rFonts w:ascii="Times New Roman" w:hAnsi="Times New Roman" w:cs="Times New Roman"/>
            <w:b/>
            <w:sz w:val="24"/>
            <w:szCs w:val="24"/>
          </w:rPr>
          <w:delText>.</w:delText>
        </w:r>
      </w:del>
    </w:p>
    <w:p w14:paraId="07F5F064" w14:textId="77777777" w:rsidR="00940962" w:rsidRDefault="002F7DB8" w:rsidP="006A52FC">
      <w:pPr>
        <w:spacing w:line="360" w:lineRule="auto"/>
        <w:jc w:val="both"/>
        <w:rPr>
          <w:rFonts w:ascii="Times New Roman" w:hAnsi="Times New Roman" w:cs="Times New Roman"/>
          <w:sz w:val="24"/>
          <w:szCs w:val="24"/>
        </w:rPr>
      </w:pPr>
      <w:del w:id="31" w:author="GL" w:date="2024-01-24T18:48:00Z">
        <w:r w:rsidRPr="006A52FC" w:rsidDel="00895ADE">
          <w:rPr>
            <w:rFonts w:ascii="Times New Roman" w:hAnsi="Times New Roman" w:cs="Times New Roman"/>
            <w:sz w:val="24"/>
            <w:szCs w:val="24"/>
          </w:rPr>
          <w:delText>Accord</w:delText>
        </w:r>
        <w:r w:rsidR="002E6B60" w:rsidDel="00895ADE">
          <w:rPr>
            <w:rFonts w:ascii="Times New Roman" w:hAnsi="Times New Roman" w:cs="Times New Roman"/>
            <w:sz w:val="24"/>
            <w:szCs w:val="24"/>
          </w:rPr>
          <w:delText>ing to</w:delText>
        </w:r>
        <w:r w:rsidR="00D75381" w:rsidDel="00895ADE">
          <w:rPr>
            <w:rFonts w:ascii="Times New Roman" w:hAnsi="Times New Roman" w:cs="Times New Roman"/>
            <w:sz w:val="24"/>
            <w:szCs w:val="24"/>
          </w:rPr>
          <w:fldChar w:fldCharType="begin" w:fldLock="1"/>
        </w:r>
        <w:r w:rsidR="00D36585" w:rsidDel="00895ADE">
          <w:rPr>
            <w:rFonts w:ascii="Times New Roman" w:hAnsi="Times New Roman" w:cs="Times New Roman"/>
            <w:sz w:val="24"/>
            <w:szCs w:val="24"/>
          </w:rPr>
          <w:delInstrText>ADDIN CSL_CITATION {"citationItems":[{"id":"ITEM-1","itemData":{"DOI":"10.23919/ISTAFRICA.2017.8101976","ISBN":"9781905824571","abstract":"In this paper, we present system analysis and design of an electronic Antenatal and Child Health (e-ACH) system and antenatal mobile application for improving service delivery, reporting process, record keeping and information sharing. The presented analysis and design are based on interviews with the various stakeholders, literate review and field observations. Since Open Medical Records system is one of the common platform used in health information system, our e-ACH system is designed to be integrated with Open Medical Records system. In our analysis, we have identified the critical information recorded on the mother's ANC card and designed a system with key functions including registration of patients and the dangerous sign alert to the patient dashboard, reporting and sharing of information through mobile application.","author":[{"dropping-particle":"","family":"Kimei","given":"Erica","non-dropping-particle":"","parse-names":false,"suffix":""},{"dropping-particle":"","family":"Kalegele","given":"Khamisi","non-dropping-particle":"","parse-names":false,"suffix":""}],"container-title":"2017 IST-Africa Week Conference, IST-Africa 2017","id":"ITEM-1","issued":{"date-parts":[["2017","11","8"]]},"publisher":"Institute of Electrical and Electronics Engineers Inc.","title":"Digitization of antenatal health card and integration with OpenMRS platform: System analysis and design","type":"paper-conference"},"uris":["http://www.mendeley.com/documents/?uuid=21e15b5b-2132-3e0f-a94b-22ae420c4911"]}],"mendeley":{"formattedCitation":"(Kimei &amp; Kalegele, 2017)","plainTextFormattedCitation":"(Kimei &amp; Kalegele, 2017)","previouslyFormattedCitation":"(Kimei &amp; Kalegele, 2017)"},"properties":{"noteIndex":0},"schema":"https://github.com/citation-style-language/schema/raw/master/csl-citation.json"}</w:delInstrText>
        </w:r>
        <w:r w:rsidR="00D75381" w:rsidDel="00895ADE">
          <w:rPr>
            <w:rFonts w:ascii="Times New Roman" w:hAnsi="Times New Roman" w:cs="Times New Roman"/>
            <w:sz w:val="24"/>
            <w:szCs w:val="24"/>
          </w:rPr>
          <w:fldChar w:fldCharType="separate"/>
        </w:r>
        <w:r w:rsidR="00D75381" w:rsidRPr="00D75381" w:rsidDel="00895ADE">
          <w:rPr>
            <w:rFonts w:ascii="Times New Roman" w:hAnsi="Times New Roman" w:cs="Times New Roman"/>
            <w:noProof/>
            <w:sz w:val="24"/>
            <w:szCs w:val="24"/>
          </w:rPr>
          <w:delText>(Kimei &amp; Kalegele, 2017)</w:delText>
        </w:r>
        <w:r w:rsidR="00D75381" w:rsidDel="00895ADE">
          <w:rPr>
            <w:rFonts w:ascii="Times New Roman" w:hAnsi="Times New Roman" w:cs="Times New Roman"/>
            <w:sz w:val="24"/>
            <w:szCs w:val="24"/>
          </w:rPr>
          <w:fldChar w:fldCharType="end"/>
        </w:r>
      </w:del>
      <w:ins w:id="32" w:author="GL" w:date="2024-01-24T18:48:00Z">
        <w:r w:rsidR="00895ADE">
          <w:rPr>
            <w:rFonts w:ascii="Times New Roman" w:hAnsi="Times New Roman" w:cs="Times New Roman"/>
            <w:sz w:val="24"/>
            <w:szCs w:val="24"/>
          </w:rPr>
          <w:t xml:space="preserve">The </w:t>
        </w:r>
      </w:ins>
      <w:r w:rsidR="002E6B60">
        <w:rPr>
          <w:rFonts w:ascii="Times New Roman" w:hAnsi="Times New Roman" w:cs="Times New Roman"/>
          <w:sz w:val="24"/>
          <w:szCs w:val="24"/>
        </w:rPr>
        <w:t xml:space="preserve"> </w:t>
      </w:r>
      <w:r w:rsidRPr="006A52FC">
        <w:rPr>
          <w:rFonts w:ascii="Times New Roman" w:hAnsi="Times New Roman" w:cs="Times New Roman"/>
          <w:sz w:val="24"/>
          <w:szCs w:val="24"/>
        </w:rPr>
        <w:t>Antenatal care is one of the maternal health services important for preventing maternal deaths as it provides a platform for delivering several maternal and newborn babies’ interventions</w:t>
      </w:r>
      <w:ins w:id="33" w:author="GL" w:date="2024-01-24T18:48:00Z">
        <w:r w:rsidR="00895ADE">
          <w:rPr>
            <w:rFonts w:ascii="Times New Roman" w:hAnsi="Times New Roman" w:cs="Times New Roman"/>
            <w:sz w:val="24"/>
            <w:szCs w:val="24"/>
          </w:rPr>
          <w:t xml:space="preserve"> (cite)</w:t>
        </w:r>
      </w:ins>
      <w:r w:rsidRPr="006A52FC">
        <w:rPr>
          <w:rFonts w:ascii="Times New Roman" w:hAnsi="Times New Roman" w:cs="Times New Roman"/>
          <w:sz w:val="24"/>
          <w:szCs w:val="24"/>
        </w:rPr>
        <w:t>. However, developing countries in Sub-Saharan Africa are struggling to provide quality maternal health services including antenatal care (ANC). Studies reveal that there is a substantial quality gap in the provision of ANC with fewer women receiving the full range of interventions dur</w:t>
      </w:r>
      <w:r w:rsidR="0072505E">
        <w:rPr>
          <w:rFonts w:ascii="Times New Roman" w:hAnsi="Times New Roman" w:cs="Times New Roman"/>
          <w:sz w:val="24"/>
          <w:szCs w:val="24"/>
        </w:rPr>
        <w:t>ing pregnancy.</w:t>
      </w:r>
      <w:r w:rsidRPr="006A52FC">
        <w:rPr>
          <w:rFonts w:ascii="Times New Roman" w:hAnsi="Times New Roman" w:cs="Times New Roman"/>
          <w:sz w:val="24"/>
          <w:szCs w:val="24"/>
        </w:rPr>
        <w:t xml:space="preserve"> The Antenatal and Child Health (ACH) cards are used by health workers as a medical record for recording patient data. These records are retained by the patients after the service. The information recorded in the ACH card is transcribed to clinic registers so that health facilities can have a record of the encounters. The data in these registers form the basis for compilation</w:t>
      </w:r>
      <w:r w:rsidR="006A52FC" w:rsidRPr="006A52FC">
        <w:rPr>
          <w:rFonts w:ascii="Times New Roman" w:hAnsi="Times New Roman" w:cs="Times New Roman"/>
          <w:sz w:val="24"/>
          <w:szCs w:val="24"/>
        </w:rPr>
        <w:t xml:space="preserve"> of required routine report</w:t>
      </w:r>
      <w:r w:rsidRPr="006A52FC">
        <w:rPr>
          <w:rFonts w:ascii="Times New Roman" w:hAnsi="Times New Roman" w:cs="Times New Roman"/>
          <w:sz w:val="24"/>
          <w:szCs w:val="24"/>
        </w:rPr>
        <w:t>. In this research, we looked into how to</w:t>
      </w:r>
      <w:r w:rsidR="006A52FC" w:rsidRPr="006A52FC">
        <w:rPr>
          <w:rFonts w:ascii="Times New Roman" w:hAnsi="Times New Roman" w:cs="Times New Roman"/>
          <w:sz w:val="24"/>
          <w:szCs w:val="24"/>
        </w:rPr>
        <w:t xml:space="preserve"> </w:t>
      </w:r>
      <w:r w:rsidRPr="006A52FC">
        <w:rPr>
          <w:rFonts w:ascii="Times New Roman" w:hAnsi="Times New Roman" w:cs="Times New Roman"/>
          <w:sz w:val="24"/>
          <w:szCs w:val="24"/>
        </w:rPr>
        <w:t>digitize the ACH card, develop a mobile application and integrate with OpenMRS.</w:t>
      </w:r>
      <w:r w:rsidR="006A52FC" w:rsidRPr="006A52FC">
        <w:rPr>
          <w:rFonts w:ascii="Times New Roman" w:hAnsi="Times New Roman" w:cs="Times New Roman"/>
          <w:sz w:val="24"/>
          <w:szCs w:val="24"/>
        </w:rPr>
        <w:t xml:space="preserve"> The methodology used to conduct this study is a mixed approach involving qualitative methods whereby facts regarding the existing systems and requirements were investigated to give a clear understanding of the problem. The requirements and fact finding was done through literature review, field observations and interviews. Field observations and interview of health stakeholders were undertaken during service delivery to get an understanding of their work practices and use of existing data collection tools such as registers, ACH cards and reports. Extensible Markup Language (XML)</w:t>
      </w:r>
      <w:r w:rsidR="00416782">
        <w:rPr>
          <w:rFonts w:ascii="Times New Roman" w:hAnsi="Times New Roman" w:cs="Times New Roman"/>
          <w:sz w:val="24"/>
          <w:szCs w:val="24"/>
        </w:rPr>
        <w:t>,</w:t>
      </w:r>
      <w:r w:rsidR="006A52FC" w:rsidRPr="006A52FC">
        <w:rPr>
          <w:rFonts w:ascii="Times New Roman" w:hAnsi="Times New Roman" w:cs="Times New Roman"/>
          <w:sz w:val="24"/>
          <w:szCs w:val="24"/>
        </w:rPr>
        <w:t xml:space="preserve"> module, report module, MYSQL and OpenMRS platform were used in designing and developing the electronic ACH system. Agile development technology was used to design the mobile applications, Android, MySQL and Java. Agile development technology was adapted because mobile applications need to be frequently revised to meet the end-user expectations while providing the intended functionality.</w:t>
      </w:r>
    </w:p>
    <w:p w14:paraId="0113E08F" w14:textId="77777777" w:rsidR="00940962" w:rsidRDefault="00940962" w:rsidP="006A52FC">
      <w:pPr>
        <w:spacing w:line="360" w:lineRule="auto"/>
        <w:jc w:val="both"/>
        <w:rPr>
          <w:rFonts w:ascii="Times New Roman" w:hAnsi="Times New Roman" w:cs="Times New Roman"/>
          <w:sz w:val="24"/>
          <w:szCs w:val="24"/>
        </w:rPr>
      </w:pPr>
    </w:p>
    <w:p w14:paraId="729A7DB7" w14:textId="77777777" w:rsidR="00940962" w:rsidRPr="00940962" w:rsidDel="00895ADE" w:rsidRDefault="00940962" w:rsidP="006A52FC">
      <w:pPr>
        <w:spacing w:line="360" w:lineRule="auto"/>
        <w:jc w:val="both"/>
        <w:rPr>
          <w:del w:id="34" w:author="GL" w:date="2024-01-24T18:49:00Z"/>
          <w:rFonts w:ascii="Times New Roman" w:hAnsi="Times New Roman" w:cs="Times New Roman"/>
          <w:sz w:val="24"/>
          <w:szCs w:val="24"/>
        </w:rPr>
      </w:pPr>
      <w:del w:id="35" w:author="GL" w:date="2024-01-24T18:49:00Z">
        <w:r w:rsidDel="00895ADE">
          <w:rPr>
            <w:rFonts w:ascii="Times New Roman" w:hAnsi="Times New Roman" w:cs="Times New Roman"/>
            <w:b/>
            <w:sz w:val="24"/>
            <w:szCs w:val="24"/>
          </w:rPr>
          <w:delText xml:space="preserve">2.2 </w:delText>
        </w:r>
        <w:r w:rsidR="006A52FC" w:rsidRPr="006A52FC" w:rsidDel="00895ADE">
          <w:rPr>
            <w:rFonts w:ascii="Times New Roman" w:hAnsi="Times New Roman" w:cs="Times New Roman"/>
            <w:b/>
            <w:sz w:val="24"/>
            <w:szCs w:val="24"/>
          </w:rPr>
          <w:delText>IoT Enabled Ante</w:delText>
        </w:r>
        <w:r w:rsidR="009C30DC" w:rsidDel="00895ADE">
          <w:rPr>
            <w:rFonts w:ascii="Times New Roman" w:hAnsi="Times New Roman" w:cs="Times New Roman"/>
            <w:b/>
            <w:sz w:val="24"/>
            <w:szCs w:val="24"/>
          </w:rPr>
          <w:delText>-</w:delText>
        </w:r>
        <w:r w:rsidR="006A52FC" w:rsidRPr="006A52FC" w:rsidDel="00895ADE">
          <w:rPr>
            <w:rFonts w:ascii="Times New Roman" w:hAnsi="Times New Roman" w:cs="Times New Roman"/>
            <w:b/>
            <w:sz w:val="24"/>
            <w:szCs w:val="24"/>
          </w:rPr>
          <w:delText>Natal Check-Up in Rustic Environment</w:delText>
        </w:r>
        <w:r w:rsidR="006A52FC" w:rsidDel="00895ADE">
          <w:rPr>
            <w:rFonts w:ascii="Times New Roman" w:hAnsi="Times New Roman" w:cs="Times New Roman"/>
            <w:b/>
            <w:sz w:val="24"/>
            <w:szCs w:val="24"/>
          </w:rPr>
          <w:delText>.</w:delText>
        </w:r>
      </w:del>
    </w:p>
    <w:p w14:paraId="2BD5BAAD" w14:textId="77777777" w:rsidR="006A52FC" w:rsidRPr="00940962" w:rsidRDefault="00D36585" w:rsidP="006A52FC">
      <w:pPr>
        <w:spacing w:line="360" w:lineRule="auto"/>
        <w:jc w:val="both"/>
        <w:rPr>
          <w:rFonts w:ascii="Times New Roman" w:hAnsi="Times New Roman" w:cs="Times New Roman"/>
          <w:b/>
          <w:sz w:val="24"/>
          <w:szCs w:val="24"/>
        </w:rPr>
      </w:pPr>
      <w:del w:id="36" w:author="GL" w:date="2024-01-24T18:49:00Z">
        <w:r w:rsidDel="00895ADE">
          <w:rPr>
            <w:rFonts w:ascii="Times New Roman" w:hAnsi="Times New Roman" w:cs="Times New Roman"/>
            <w:sz w:val="24"/>
            <w:szCs w:val="24"/>
          </w:rPr>
          <w:delText xml:space="preserve">According to </w:delText>
        </w:r>
        <w:r w:rsidDel="00895ADE">
          <w:rPr>
            <w:rFonts w:ascii="Times New Roman" w:hAnsi="Times New Roman" w:cs="Times New Roman"/>
            <w:sz w:val="24"/>
            <w:szCs w:val="24"/>
          </w:rPr>
          <w:fldChar w:fldCharType="begin" w:fldLock="1"/>
        </w:r>
        <w:r w:rsidDel="00895ADE">
          <w:rPr>
            <w:rFonts w:ascii="Times New Roman" w:hAnsi="Times New Roman" w:cs="Times New Roman"/>
            <w:sz w:val="24"/>
            <w:szCs w:val="24"/>
          </w:rPr>
          <w:delInstrText>ADDIN CSL_CITATION {"citationItems":[{"id":"ITEM-1","itemData":{"abstract":"The rapidly growing use of internet has given new insights in medical practices and clinical studies. Patient's interactions with doctors were limited to visits, and telephone and text communications special in rural areas. Pregnancy is most important event of mother's life &amp; normally results positive in case of child births but in some cases it is life threatening for mother &amp; child due to lack of proper common checkups , investigations &amp; examination in such period of time specifically in rustic environments like \"salt workers living in desert of kutch &amp; fisheries labor living in coastal areas of kutch\". There was no method medical staff could monitor pregnant women's health continuously and make recommendations accordingly using ubiquitous &amp; mobile health monitoring equipment's. Internet of things provided approaches to, collect, manipulate, manage, analyze, predict and suggest structured and unstructured data gathered by medical staff using mobile health devices &amp; applications for betterment of patients (mother's) health in critical rustic areas.","author":[{"dropping-particle":"","family":"Maheshwari","given":"Bhavesh R","non-dropping-particle":"","parse-names":false,"suffix":""},{"dropping-particle":"","family":"Maheshwari","given":"Premila B","non-dropping-particle":"","parse-names":false,"suffix":""}],"container-title":"International Journal of Computer Science and Mobile Computing","id":"ITEM-1","issue":"10","issued":{"date-parts":[["2019"]]},"number-of-pages":"123-128","title":"International Journal of Computer Science and Mobile Computing IoT Enabled Ante Natal Check-Up in Rustic Environment","type":"report","volume":"8"},"uris":["http://www.mendeley.com/documents/?uuid=18948745-ad00-3393-b42a-c6a50feffb32"]}],"mendeley":{"formattedCitation":"(Maheshwari &amp; Maheshwari, 2019)","plainTextFormattedCitation":"(Maheshwari &amp; Maheshwari, 2019)","previouslyFormattedCitation":"(Maheshwari &amp; Maheshwari, 2019)"},"properties":{"noteIndex":0},"schema":"https://github.com/citation-style-language/schema/raw/master/csl-citation.json"}</w:delInstrText>
        </w:r>
        <w:r w:rsidDel="00895ADE">
          <w:rPr>
            <w:rFonts w:ascii="Times New Roman" w:hAnsi="Times New Roman" w:cs="Times New Roman"/>
            <w:sz w:val="24"/>
            <w:szCs w:val="24"/>
          </w:rPr>
          <w:fldChar w:fldCharType="separate"/>
        </w:r>
        <w:r w:rsidRPr="00D36585" w:rsidDel="00895ADE">
          <w:rPr>
            <w:rFonts w:ascii="Times New Roman" w:hAnsi="Times New Roman" w:cs="Times New Roman"/>
            <w:noProof/>
            <w:sz w:val="24"/>
            <w:szCs w:val="24"/>
          </w:rPr>
          <w:delText>(Maheshwari &amp; Maheshwari, 2019)</w:delText>
        </w:r>
        <w:r w:rsidDel="00895ADE">
          <w:rPr>
            <w:rFonts w:ascii="Times New Roman" w:hAnsi="Times New Roman" w:cs="Times New Roman"/>
            <w:sz w:val="24"/>
            <w:szCs w:val="24"/>
          </w:rPr>
          <w:fldChar w:fldCharType="end"/>
        </w:r>
        <w:r w:rsidR="006A52FC" w:rsidRPr="006A52FC" w:rsidDel="00895ADE">
          <w:rPr>
            <w:rFonts w:ascii="Times New Roman" w:hAnsi="Times New Roman" w:cs="Times New Roman"/>
            <w:sz w:val="24"/>
            <w:szCs w:val="24"/>
          </w:rPr>
          <w:delText xml:space="preserve"> </w:delText>
        </w:r>
      </w:del>
      <w:commentRangeStart w:id="37"/>
      <w:r w:rsidR="006A52FC" w:rsidRPr="006A52FC">
        <w:rPr>
          <w:rFonts w:ascii="Times New Roman" w:hAnsi="Times New Roman" w:cs="Times New Roman"/>
          <w:sz w:val="24"/>
          <w:szCs w:val="24"/>
        </w:rPr>
        <w:t>ANC</w:t>
      </w:r>
      <w:commentRangeEnd w:id="37"/>
      <w:r w:rsidR="00895ADE">
        <w:rPr>
          <w:rStyle w:val="CommentReference"/>
        </w:rPr>
        <w:commentReference w:id="37"/>
      </w:r>
      <w:r w:rsidR="006A52FC" w:rsidRPr="006A52FC">
        <w:rPr>
          <w:rFonts w:ascii="Times New Roman" w:hAnsi="Times New Roman" w:cs="Times New Roman"/>
          <w:sz w:val="24"/>
          <w:szCs w:val="24"/>
        </w:rPr>
        <w:t xml:space="preserve"> supervision can be conducted several times during pregnancy</w:t>
      </w:r>
      <w:r w:rsidR="005C3F64">
        <w:rPr>
          <w:rFonts w:ascii="Times New Roman" w:hAnsi="Times New Roman" w:cs="Times New Roman"/>
          <w:sz w:val="24"/>
          <w:szCs w:val="24"/>
        </w:rPr>
        <w:t xml:space="preserve"> ideally monthly, half monthly and</w:t>
      </w:r>
      <w:r w:rsidR="006A52FC" w:rsidRPr="006A52FC">
        <w:rPr>
          <w:rFonts w:ascii="Times New Roman" w:hAnsi="Times New Roman" w:cs="Times New Roman"/>
          <w:sz w:val="24"/>
          <w:szCs w:val="24"/>
        </w:rPr>
        <w:t xml:space="preserve"> weekly b</w:t>
      </w:r>
      <w:r w:rsidR="006C7689">
        <w:rPr>
          <w:rFonts w:ascii="Times New Roman" w:hAnsi="Times New Roman" w:cs="Times New Roman"/>
          <w:sz w:val="24"/>
          <w:szCs w:val="24"/>
        </w:rPr>
        <w:t xml:space="preserve">ased on timeline of pregnancy and </w:t>
      </w:r>
      <w:r w:rsidR="006A52FC" w:rsidRPr="006A52FC">
        <w:rPr>
          <w:rFonts w:ascii="Times New Roman" w:hAnsi="Times New Roman" w:cs="Times New Roman"/>
          <w:sz w:val="24"/>
          <w:szCs w:val="24"/>
        </w:rPr>
        <w:t>different set of data would be gathered by medical officer, auxiliary nurse midwife, accredited social</w:t>
      </w:r>
      <w:r w:rsidR="005C3F64">
        <w:rPr>
          <w:rFonts w:ascii="Times New Roman" w:hAnsi="Times New Roman" w:cs="Times New Roman"/>
          <w:sz w:val="24"/>
          <w:szCs w:val="24"/>
        </w:rPr>
        <w:t xml:space="preserve"> health activist (ASHA) worker and</w:t>
      </w:r>
      <w:r w:rsidR="006A52FC" w:rsidRPr="006A52FC">
        <w:rPr>
          <w:rFonts w:ascii="Times New Roman" w:hAnsi="Times New Roman" w:cs="Times New Roman"/>
          <w:sz w:val="24"/>
          <w:szCs w:val="24"/>
        </w:rPr>
        <w:t xml:space="preserve"> multi-purpose worker (female) to track mother’s health during pregnancy period</w:t>
      </w:r>
      <w:ins w:id="38" w:author="GL" w:date="2024-01-24T18:49:00Z">
        <w:r w:rsidR="00895ADE">
          <w:rPr>
            <w:rFonts w:ascii="Times New Roman" w:hAnsi="Times New Roman" w:cs="Times New Roman"/>
            <w:sz w:val="24"/>
            <w:szCs w:val="24"/>
          </w:rPr>
          <w:t xml:space="preserve"> (cite)</w:t>
        </w:r>
      </w:ins>
      <w:r w:rsidR="006A52FC" w:rsidRPr="006A52FC">
        <w:rPr>
          <w:rFonts w:ascii="Times New Roman" w:hAnsi="Times New Roman" w:cs="Times New Roman"/>
          <w:sz w:val="24"/>
          <w:szCs w:val="24"/>
        </w:rPr>
        <w:t>. Processor combining IOT with ANC starts with data gathering in which past medical history of mothers should be taken carefully. Physical examination recor</w:t>
      </w:r>
      <w:r w:rsidR="005C3F64">
        <w:rPr>
          <w:rFonts w:ascii="Times New Roman" w:hAnsi="Times New Roman" w:cs="Times New Roman"/>
          <w:sz w:val="24"/>
          <w:szCs w:val="24"/>
        </w:rPr>
        <w:t xml:space="preserve">ds also gathered for analysis and </w:t>
      </w:r>
      <w:r w:rsidR="003B0383">
        <w:rPr>
          <w:rFonts w:ascii="Times New Roman" w:hAnsi="Times New Roman" w:cs="Times New Roman"/>
          <w:sz w:val="24"/>
          <w:szCs w:val="24"/>
        </w:rPr>
        <w:t>reporting purpose</w:t>
      </w:r>
      <w:r w:rsidR="006A52FC" w:rsidRPr="006A52FC">
        <w:rPr>
          <w:rFonts w:ascii="Times New Roman" w:hAnsi="Times New Roman" w:cs="Times New Roman"/>
          <w:sz w:val="24"/>
          <w:szCs w:val="24"/>
        </w:rPr>
        <w:t>. Date gathering is done with paper based forms which will later converted to digital using health information system by data entry operators posted on primary health centers respect</w:t>
      </w:r>
      <w:r w:rsidR="000A748A">
        <w:rPr>
          <w:rFonts w:ascii="Times New Roman" w:hAnsi="Times New Roman" w:cs="Times New Roman"/>
          <w:sz w:val="24"/>
          <w:szCs w:val="24"/>
        </w:rPr>
        <w:t xml:space="preserve">ive area. </w:t>
      </w:r>
      <w:r w:rsidR="006A52FC" w:rsidRPr="006A52FC">
        <w:rPr>
          <w:rFonts w:ascii="Times New Roman" w:hAnsi="Times New Roman" w:cs="Times New Roman"/>
          <w:sz w:val="24"/>
          <w:szCs w:val="24"/>
        </w:rPr>
        <w:t xml:space="preserve">mHealth system used to store and process initial examination records of </w:t>
      </w:r>
      <w:r w:rsidR="000A748A" w:rsidRPr="006A52FC">
        <w:rPr>
          <w:rFonts w:ascii="Times New Roman" w:hAnsi="Times New Roman" w:cs="Times New Roman"/>
          <w:sz w:val="24"/>
          <w:szCs w:val="24"/>
        </w:rPr>
        <w:t>mothers’</w:t>
      </w:r>
      <w:r w:rsidR="006A52FC" w:rsidRPr="006A52FC">
        <w:rPr>
          <w:rFonts w:ascii="Times New Roman" w:hAnsi="Times New Roman" w:cs="Times New Roman"/>
          <w:sz w:val="24"/>
          <w:szCs w:val="24"/>
        </w:rPr>
        <w:t xml:space="preserve"> health for further activity tracking. Clinical decision support system provides determinations, judgments, and courses of action to doctors and A</w:t>
      </w:r>
      <w:r w:rsidR="00416782">
        <w:rPr>
          <w:rFonts w:ascii="Times New Roman" w:hAnsi="Times New Roman" w:cs="Times New Roman"/>
          <w:sz w:val="24"/>
          <w:szCs w:val="24"/>
        </w:rPr>
        <w:t xml:space="preserve">NMs based of gathered records and </w:t>
      </w:r>
      <w:r w:rsidR="006A52FC" w:rsidRPr="006A52FC">
        <w:rPr>
          <w:rFonts w:ascii="Times New Roman" w:hAnsi="Times New Roman" w:cs="Times New Roman"/>
          <w:sz w:val="24"/>
          <w:szCs w:val="24"/>
        </w:rPr>
        <w:t xml:space="preserve">current situation of </w:t>
      </w:r>
      <w:r w:rsidR="000A748A" w:rsidRPr="006A52FC">
        <w:rPr>
          <w:rFonts w:ascii="Times New Roman" w:hAnsi="Times New Roman" w:cs="Times New Roman"/>
          <w:sz w:val="24"/>
          <w:szCs w:val="24"/>
        </w:rPr>
        <w:t>mother’s</w:t>
      </w:r>
      <w:r w:rsidR="006A52FC" w:rsidRPr="006A52FC">
        <w:rPr>
          <w:rFonts w:ascii="Times New Roman" w:hAnsi="Times New Roman" w:cs="Times New Roman"/>
          <w:sz w:val="24"/>
          <w:szCs w:val="24"/>
        </w:rPr>
        <w:t xml:space="preserve"> he</w:t>
      </w:r>
      <w:r w:rsidR="005C3F64">
        <w:rPr>
          <w:rFonts w:ascii="Times New Roman" w:hAnsi="Times New Roman" w:cs="Times New Roman"/>
          <w:sz w:val="24"/>
          <w:szCs w:val="24"/>
        </w:rPr>
        <w:t>alth</w:t>
      </w:r>
      <w:r w:rsidR="006A52FC" w:rsidRPr="006A52FC">
        <w:rPr>
          <w:rFonts w:ascii="Times New Roman" w:hAnsi="Times New Roman" w:cs="Times New Roman"/>
          <w:sz w:val="24"/>
          <w:szCs w:val="24"/>
        </w:rPr>
        <w:t>. To track their activity smart wrist bands can be used to colle</w:t>
      </w:r>
      <w:r w:rsidR="00416782">
        <w:rPr>
          <w:rFonts w:ascii="Times New Roman" w:hAnsi="Times New Roman" w:cs="Times New Roman"/>
          <w:sz w:val="24"/>
          <w:szCs w:val="24"/>
        </w:rPr>
        <w:t>ct data about their activities and</w:t>
      </w:r>
      <w:r w:rsidR="006A52FC" w:rsidRPr="006A52FC">
        <w:rPr>
          <w:rFonts w:ascii="Times New Roman" w:hAnsi="Times New Roman" w:cs="Times New Roman"/>
          <w:sz w:val="24"/>
          <w:szCs w:val="24"/>
        </w:rPr>
        <w:t xml:space="preserve"> rest cycles which will led medical staff to give her know</w:t>
      </w:r>
      <w:r w:rsidR="00416782">
        <w:rPr>
          <w:rFonts w:ascii="Times New Roman" w:hAnsi="Times New Roman" w:cs="Times New Roman"/>
          <w:sz w:val="24"/>
          <w:szCs w:val="24"/>
        </w:rPr>
        <w:t xml:space="preserve">ledge about risk of situation and </w:t>
      </w:r>
      <w:r w:rsidR="006A52FC" w:rsidRPr="006A52FC">
        <w:rPr>
          <w:rFonts w:ascii="Times New Roman" w:hAnsi="Times New Roman" w:cs="Times New Roman"/>
          <w:sz w:val="24"/>
          <w:szCs w:val="24"/>
        </w:rPr>
        <w:t>direct her to maintain healthy preg</w:t>
      </w:r>
      <w:r w:rsidR="005C3F64">
        <w:rPr>
          <w:rFonts w:ascii="Times New Roman" w:hAnsi="Times New Roman" w:cs="Times New Roman"/>
          <w:sz w:val="24"/>
          <w:szCs w:val="24"/>
        </w:rPr>
        <w:t>nancy</w:t>
      </w:r>
      <w:r w:rsidR="006A52FC" w:rsidRPr="006A52FC">
        <w:rPr>
          <w:rFonts w:ascii="Times New Roman" w:hAnsi="Times New Roman" w:cs="Times New Roman"/>
          <w:sz w:val="24"/>
          <w:szCs w:val="24"/>
        </w:rPr>
        <w:t>. A mobile application can be also us</w:t>
      </w:r>
      <w:r w:rsidR="005C3F64">
        <w:rPr>
          <w:rFonts w:ascii="Times New Roman" w:hAnsi="Times New Roman" w:cs="Times New Roman"/>
          <w:sz w:val="24"/>
          <w:szCs w:val="24"/>
        </w:rPr>
        <w:t>ed to store details of mothers and</w:t>
      </w:r>
      <w:r w:rsidR="006A52FC" w:rsidRPr="006A52FC">
        <w:rPr>
          <w:rFonts w:ascii="Times New Roman" w:hAnsi="Times New Roman" w:cs="Times New Roman"/>
          <w:sz w:val="24"/>
          <w:szCs w:val="24"/>
        </w:rPr>
        <w:t xml:space="preserve"> statistics that can used to generate alerts, warnings, reminders, based on real-</w:t>
      </w:r>
      <w:r w:rsidR="005C3F64">
        <w:rPr>
          <w:rFonts w:ascii="Times New Roman" w:hAnsi="Times New Roman" w:cs="Times New Roman"/>
          <w:sz w:val="24"/>
          <w:szCs w:val="24"/>
        </w:rPr>
        <w:t>time health records for mother and</w:t>
      </w:r>
      <w:r w:rsidR="006A52FC" w:rsidRPr="006A52FC">
        <w:rPr>
          <w:rFonts w:ascii="Times New Roman" w:hAnsi="Times New Roman" w:cs="Times New Roman"/>
          <w:sz w:val="24"/>
          <w:szCs w:val="24"/>
        </w:rPr>
        <w:t xml:space="preserve"> medical staff respectively, using this application doctor can recommend tele</w:t>
      </w:r>
      <w:r w:rsidR="005C3F64">
        <w:rPr>
          <w:rFonts w:ascii="Times New Roman" w:hAnsi="Times New Roman" w:cs="Times New Roman"/>
          <w:sz w:val="24"/>
          <w:szCs w:val="24"/>
        </w:rPr>
        <w:t>medicine for primary treatment and</w:t>
      </w:r>
      <w:r w:rsidR="006A52FC" w:rsidRPr="006A52FC">
        <w:rPr>
          <w:rFonts w:ascii="Times New Roman" w:hAnsi="Times New Roman" w:cs="Times New Roman"/>
          <w:sz w:val="24"/>
          <w:szCs w:val="24"/>
        </w:rPr>
        <w:t xml:space="preserve"> id required then emergency service could be dispatched to </w:t>
      </w:r>
      <w:r w:rsidR="000A748A" w:rsidRPr="006A52FC">
        <w:rPr>
          <w:rFonts w:ascii="Times New Roman" w:hAnsi="Times New Roman" w:cs="Times New Roman"/>
          <w:sz w:val="24"/>
          <w:szCs w:val="24"/>
        </w:rPr>
        <w:t>mothers’</w:t>
      </w:r>
      <w:r w:rsidR="006A52FC" w:rsidRPr="006A52FC">
        <w:rPr>
          <w:rFonts w:ascii="Times New Roman" w:hAnsi="Times New Roman" w:cs="Times New Roman"/>
          <w:sz w:val="24"/>
          <w:szCs w:val="24"/>
        </w:rPr>
        <w:t xml:space="preserve"> location.</w:t>
      </w:r>
    </w:p>
    <w:p w14:paraId="4167365F" w14:textId="77777777" w:rsidR="009C30DC" w:rsidDel="00895ADE" w:rsidRDefault="006A52FC" w:rsidP="006A52FC">
      <w:pPr>
        <w:spacing w:line="360" w:lineRule="auto"/>
        <w:jc w:val="both"/>
        <w:rPr>
          <w:del w:id="39" w:author="GL" w:date="2024-01-24T18:50:00Z"/>
          <w:rFonts w:ascii="Times New Roman" w:hAnsi="Times New Roman" w:cs="Times New Roman"/>
          <w:b/>
          <w:sz w:val="24"/>
          <w:szCs w:val="24"/>
        </w:rPr>
      </w:pPr>
      <w:del w:id="40" w:author="GL" w:date="2024-01-24T18:50:00Z">
        <w:r w:rsidDel="00895ADE">
          <w:rPr>
            <w:rFonts w:ascii="Times New Roman" w:hAnsi="Times New Roman" w:cs="Times New Roman"/>
            <w:b/>
            <w:sz w:val="24"/>
            <w:szCs w:val="24"/>
          </w:rPr>
          <w:delText xml:space="preserve">2.3 </w:delText>
        </w:r>
        <w:r w:rsidR="001C77A0" w:rsidRPr="001C77A0" w:rsidDel="00895ADE">
          <w:rPr>
            <w:rFonts w:ascii="Times New Roman" w:hAnsi="Times New Roman" w:cs="Times New Roman"/>
            <w:b/>
            <w:sz w:val="24"/>
            <w:szCs w:val="24"/>
          </w:rPr>
          <w:delText>Mobile phones improve antenatal care attendance in Zanzibar: a cluster randomized controlled trial</w:delText>
        </w:r>
        <w:r w:rsidR="001C77A0" w:rsidDel="00895ADE">
          <w:rPr>
            <w:rFonts w:ascii="Times New Roman" w:hAnsi="Times New Roman" w:cs="Times New Roman"/>
            <w:b/>
            <w:sz w:val="24"/>
            <w:szCs w:val="24"/>
          </w:rPr>
          <w:delText>.</w:delText>
        </w:r>
      </w:del>
    </w:p>
    <w:p w14:paraId="2F9DA4D8" w14:textId="77777777" w:rsidR="001C77A0" w:rsidRPr="003B0383" w:rsidRDefault="00D36585" w:rsidP="006A52FC">
      <w:pPr>
        <w:spacing w:line="360" w:lineRule="auto"/>
        <w:jc w:val="both"/>
        <w:rPr>
          <w:rFonts w:ascii="Times New Roman" w:hAnsi="Times New Roman" w:cs="Times New Roman"/>
          <w:sz w:val="24"/>
          <w:szCs w:val="24"/>
        </w:rPr>
      </w:pPr>
      <w:del w:id="41" w:author="GL" w:date="2024-01-24T18:50:00Z">
        <w:r w:rsidDel="00895ADE">
          <w:rPr>
            <w:rFonts w:ascii="Times New Roman" w:hAnsi="Times New Roman" w:cs="Times New Roman"/>
            <w:sz w:val="24"/>
            <w:szCs w:val="24"/>
          </w:rPr>
          <w:delText xml:space="preserve">According to </w:delText>
        </w:r>
        <w:r w:rsidDel="00895ADE">
          <w:rPr>
            <w:rFonts w:ascii="Times New Roman" w:hAnsi="Times New Roman" w:cs="Times New Roman"/>
            <w:sz w:val="24"/>
            <w:szCs w:val="24"/>
          </w:rPr>
          <w:fldChar w:fldCharType="begin" w:fldLock="1"/>
        </w:r>
        <w:r w:rsidDel="00895ADE">
          <w:rPr>
            <w:rFonts w:ascii="Times New Roman" w:hAnsi="Times New Roman" w:cs="Times New Roman"/>
            <w:sz w:val="24"/>
            <w:szCs w:val="24"/>
          </w:rPr>
          <w:delInstrText>ADDIN CSL_CITATION {"citationItems":[{"id":"ITEM-1","itemData":{"abstract":"Background: Applying mobile phones in healthcare is increasingly prioritized to strengthen healthcare systems. Antenatal care has the potential to reduce maternal morbidity and improve newborns' survival but this benefit may not be realized in sub-Saharan Africa where the attendance and quality of care is declining. We evaluated the association between a mobile phone intervention and antenatal care in a resource-limited setting. We aimed to assess antenatal care in a comprehensive way taking into consideration utilisation of antenatal care as well as content and timing of interventions during pregnancy. Methods: This study was an open label pragmatic cluster-randomised controlled trial with primary healthcare facilities in Zanzibar as the unit of randomisation. 2550 pregnant women (1311 interventions and 1239 controls) who attended antenatal care at selected primary healthcare facilities were included at their first antenatal care visit and followed until 42 days after delivery. 24 primary health care facilities in six districts were randomized to either mobile phone intervention or standard care. The intervention consisted of a mobile phone text-message and voucher component. Primary outcome measure was four or more antenatal care visits during pregnancy. Secondary outcome measures were tetanus vaccination, preventive treatment for malaria, gestational age at last antenatal care visit, and antepartum referral. Results: The mobile phone intervention was associated with an increase in antenatal care attendance. In the intervention group 44% of the women received four or more antenatal care visits versus 31% in the control group (OR, 2.39; 95% CI, 1.03-5.55). There was a trend towards improved timing and quality of antenatal care services across all secondary outcome measures although not statistically significant.","author":[{"dropping-particle":"","family":"Lund","given":"Stine","non-dropping-particle":"","parse-names":false,"suffix":""},{"dropping-particle":"","family":"Nielsen","given":"Birgitte B","non-dropping-particle":"","parse-names":false,"suffix":""},{"dropping-particle":"","family":"Hemed","given":"Maryam","non-dropping-particle":"","parse-names":false,"suffix":""},{"dropping-particle":"","family":"Boas","given":"Ida M","non-dropping-particle":"","parse-names":false,"suffix":""},{"dropping-particle":"","family":"Said","given":"Azzah","non-dropping-particle":"","parse-names":false,"suffix":""},{"dropping-particle":"","family":"Said","given":"Khadija","non-dropping-particle":"","parse-names":false,"suffix":""},{"dropping-particle":"","family":"Makungu","given":"Mkoko H","non-dropping-particle":"","parse-names":false,"suffix":""},{"dropping-particle":"","family":"Rasch","given":"Vibeke","non-dropping-particle":"","parse-names":false,"suffix":""}],"id":"ITEM-1","issued":{"date-parts":[["2014"]]},"title":"Mobile phones improve antenatal care attendance in Zanzibar: a cluster randomized controlled trial","type":"report"},"uris":["http://www.mendeley.com/documents/?uuid=f2203300-ca8c-39d2-8046-610ab280b909"]}],"mendeley":{"formattedCitation":"(Lund et al., 2014)","plainTextFormattedCitation":"(Lund et al., 2014)","previouslyFormattedCitation":"(Lund et al., 2014)"},"properties":{"noteIndex":0},"schema":"https://github.com/citation-style-language/schema/raw/master/csl-citation.json"}</w:delInstrText>
        </w:r>
        <w:r w:rsidDel="00895ADE">
          <w:rPr>
            <w:rFonts w:ascii="Times New Roman" w:hAnsi="Times New Roman" w:cs="Times New Roman"/>
            <w:sz w:val="24"/>
            <w:szCs w:val="24"/>
          </w:rPr>
          <w:fldChar w:fldCharType="separate"/>
        </w:r>
        <w:r w:rsidRPr="00D36585" w:rsidDel="00895ADE">
          <w:rPr>
            <w:rFonts w:ascii="Times New Roman" w:hAnsi="Times New Roman" w:cs="Times New Roman"/>
            <w:noProof/>
            <w:sz w:val="24"/>
            <w:szCs w:val="24"/>
          </w:rPr>
          <w:delText>(Lund et al., 2014)</w:delText>
        </w:r>
        <w:r w:rsidDel="00895ADE">
          <w:rPr>
            <w:rFonts w:ascii="Times New Roman" w:hAnsi="Times New Roman" w:cs="Times New Roman"/>
            <w:sz w:val="24"/>
            <w:szCs w:val="24"/>
          </w:rPr>
          <w:fldChar w:fldCharType="end"/>
        </w:r>
        <w:r w:rsidDel="00895ADE">
          <w:rPr>
            <w:rFonts w:ascii="Times New Roman" w:hAnsi="Times New Roman" w:cs="Times New Roman"/>
            <w:sz w:val="24"/>
            <w:szCs w:val="24"/>
          </w:rPr>
          <w:delText xml:space="preserve"> </w:delText>
        </w:r>
      </w:del>
      <w:r w:rsidR="001C77A0" w:rsidRPr="001C77A0">
        <w:rPr>
          <w:rFonts w:ascii="Times New Roman" w:hAnsi="Times New Roman" w:cs="Times New Roman"/>
          <w:sz w:val="24"/>
          <w:szCs w:val="24"/>
        </w:rPr>
        <w:t>Applying mobile phones in healthcare is increasingly prioritized to strengthen healthcare systems. Antenatal care has the potential to reduce maternal morbidity and improve newborns’ survival but this benefit may not be realized in sub-Saharan Africa where the attendance and quality of care is declining</w:t>
      </w:r>
      <w:ins w:id="42" w:author="GL" w:date="2024-01-24T18:50:00Z">
        <w:r w:rsidR="00895ADE">
          <w:rPr>
            <w:rFonts w:ascii="Times New Roman" w:hAnsi="Times New Roman" w:cs="Times New Roman"/>
            <w:sz w:val="24"/>
            <w:szCs w:val="24"/>
          </w:rPr>
          <w:t xml:space="preserve"> (Cite)</w:t>
        </w:r>
      </w:ins>
      <w:r w:rsidR="001C77A0" w:rsidRPr="001C77A0">
        <w:rPr>
          <w:rFonts w:ascii="Times New Roman" w:hAnsi="Times New Roman" w:cs="Times New Roman"/>
          <w:sz w:val="24"/>
          <w:szCs w:val="24"/>
        </w:rPr>
        <w:t>. We evaluated the association between a mobile phone intervention and antenatal care in a resource-limited setting. We aimed to assess antenatal care in a comprehensive way taking into consideration utilisation of antenatal care as well as content and timing of intervent</w:t>
      </w:r>
      <w:r w:rsidR="003B0383">
        <w:rPr>
          <w:rFonts w:ascii="Times New Roman" w:hAnsi="Times New Roman" w:cs="Times New Roman"/>
          <w:sz w:val="24"/>
          <w:szCs w:val="24"/>
        </w:rPr>
        <w:t>ions during pregnancy</w:t>
      </w:r>
      <w:r w:rsidR="001C77A0" w:rsidRPr="003B0383">
        <w:rPr>
          <w:rFonts w:ascii="Times New Roman" w:hAnsi="Times New Roman" w:cs="Times New Roman"/>
          <w:sz w:val="24"/>
          <w:szCs w:val="24"/>
        </w:rPr>
        <w:t>.</w:t>
      </w:r>
      <w:r w:rsidR="003B0383" w:rsidRPr="003B0383">
        <w:rPr>
          <w:rFonts w:ascii="Times New Roman" w:hAnsi="Times New Roman" w:cs="Times New Roman"/>
          <w:sz w:val="24"/>
          <w:szCs w:val="24"/>
        </w:rPr>
        <w:t xml:space="preserve"> The wired mothers’ in</w:t>
      </w:r>
      <w:r w:rsidR="003B0383">
        <w:rPr>
          <w:rFonts w:ascii="Times New Roman" w:hAnsi="Times New Roman" w:cs="Times New Roman"/>
          <w:sz w:val="24"/>
          <w:szCs w:val="24"/>
        </w:rPr>
        <w:t>tervention consisted of an auto</w:t>
      </w:r>
      <w:r w:rsidR="003B0383" w:rsidRPr="003B0383">
        <w:rPr>
          <w:rFonts w:ascii="Times New Roman" w:hAnsi="Times New Roman" w:cs="Times New Roman"/>
          <w:sz w:val="24"/>
          <w:szCs w:val="24"/>
        </w:rPr>
        <w:t xml:space="preserve">mated short messaging service (SMS) system providing wired mothers with </w:t>
      </w:r>
      <w:r w:rsidR="003B0383" w:rsidRPr="003B0383">
        <w:rPr>
          <w:rFonts w:ascii="Times New Roman" w:hAnsi="Times New Roman" w:cs="Times New Roman"/>
          <w:sz w:val="24"/>
          <w:szCs w:val="24"/>
        </w:rPr>
        <w:lastRenderedPageBreak/>
        <w:t>unidirectional text messaging and a mobile phone voucher system providing the possibility of direct two-way communication between wired mothers and their primary health care providers. While only women with registered phone numbers received text messages, all women in the intervention group were given mobile phone vouchers to contact their local primary health care provider. The aim of the SMS component</w:t>
      </w:r>
      <w:r w:rsidR="003B0383">
        <w:t xml:space="preserve"> </w:t>
      </w:r>
      <w:r w:rsidR="003B0383" w:rsidRPr="003B0383">
        <w:rPr>
          <w:rFonts w:ascii="Times New Roman" w:hAnsi="Times New Roman" w:cs="Times New Roman"/>
          <w:sz w:val="24"/>
          <w:szCs w:val="24"/>
        </w:rPr>
        <w:t>was to provide simple health education and appointment reminders to encourage attendance at routine antenatal care, skilled delivery attendance and postnatal care. A wired mothers</w:t>
      </w:r>
      <w:r w:rsidR="003B0383">
        <w:rPr>
          <w:rFonts w:ascii="Times New Roman" w:hAnsi="Times New Roman" w:cs="Times New Roman"/>
          <w:sz w:val="24"/>
          <w:szCs w:val="24"/>
        </w:rPr>
        <w:t>’</w:t>
      </w:r>
      <w:r w:rsidR="003B0383" w:rsidRPr="003B0383">
        <w:rPr>
          <w:rFonts w:ascii="Times New Roman" w:hAnsi="Times New Roman" w:cs="Times New Roman"/>
          <w:sz w:val="24"/>
          <w:szCs w:val="24"/>
        </w:rPr>
        <w:t xml:space="preserve"> software was developed to automatically generate and sent text messages to registered phone numbers throughout the pregnancy until six weeks after delivery.</w:t>
      </w:r>
    </w:p>
    <w:p w14:paraId="4DC9AD23" w14:textId="77777777" w:rsidR="001C77A0" w:rsidDel="00895ADE" w:rsidRDefault="001C77A0" w:rsidP="006A52FC">
      <w:pPr>
        <w:spacing w:line="360" w:lineRule="auto"/>
        <w:jc w:val="both"/>
        <w:rPr>
          <w:del w:id="43" w:author="GL" w:date="2024-01-24T18:50:00Z"/>
          <w:rFonts w:ascii="Times New Roman" w:hAnsi="Times New Roman" w:cs="Times New Roman"/>
          <w:b/>
          <w:sz w:val="24"/>
          <w:szCs w:val="24"/>
        </w:rPr>
      </w:pPr>
      <w:del w:id="44" w:author="GL" w:date="2024-01-24T18:50:00Z">
        <w:r w:rsidDel="00895ADE">
          <w:rPr>
            <w:rFonts w:ascii="Times New Roman" w:hAnsi="Times New Roman" w:cs="Times New Roman"/>
            <w:b/>
            <w:sz w:val="24"/>
            <w:szCs w:val="24"/>
          </w:rPr>
          <w:delText xml:space="preserve">2.4 </w:delText>
        </w:r>
        <w:r w:rsidRPr="000E5466" w:rsidDel="00895ADE">
          <w:rPr>
            <w:rFonts w:ascii="Times New Roman" w:hAnsi="Times New Roman" w:cs="Times New Roman"/>
            <w:b/>
            <w:sz w:val="24"/>
            <w:szCs w:val="24"/>
          </w:rPr>
          <w:delText>Transition to Value-Based Care IoT Wearable Devices in Maternity Healthcare for Low-Resource Countries.</w:delText>
        </w:r>
      </w:del>
    </w:p>
    <w:p w14:paraId="4D03FA2C" w14:textId="77777777" w:rsidR="000E5466" w:rsidRPr="0084234D" w:rsidRDefault="002213DD" w:rsidP="0084234D">
      <w:pPr>
        <w:spacing w:line="360" w:lineRule="auto"/>
        <w:jc w:val="both"/>
        <w:rPr>
          <w:rFonts w:ascii="Times New Roman" w:hAnsi="Times New Roman" w:cs="Times New Roman"/>
          <w:sz w:val="24"/>
          <w:szCs w:val="24"/>
        </w:rPr>
      </w:pPr>
      <w:del w:id="45" w:author="GL" w:date="2024-01-24T18:50:00Z">
        <w:r w:rsidDel="00895ADE">
          <w:rPr>
            <w:rFonts w:ascii="Times New Roman" w:hAnsi="Times New Roman" w:cs="Times New Roman"/>
            <w:sz w:val="24"/>
            <w:szCs w:val="24"/>
          </w:rPr>
          <w:delText xml:space="preserve">According to </w:delText>
        </w:r>
        <w:r w:rsidR="00D36585" w:rsidDel="00895ADE">
          <w:rPr>
            <w:rFonts w:ascii="Times New Roman" w:hAnsi="Times New Roman" w:cs="Times New Roman"/>
            <w:sz w:val="24"/>
            <w:szCs w:val="24"/>
          </w:rPr>
          <w:fldChar w:fldCharType="begin" w:fldLock="1"/>
        </w:r>
        <w:r w:rsidR="00D36585" w:rsidDel="00895ADE">
          <w:rPr>
            <w:rFonts w:ascii="Times New Roman" w:hAnsi="Times New Roman" w:cs="Times New Roman"/>
            <w:sz w:val="24"/>
            <w:szCs w:val="24"/>
          </w:rPr>
          <w:delInstrText>ADDIN CSL_CITATION {"citationItems":[{"id":"ITEM-1","itemData":{"DOI":"10.26438/ijsrcse/v11i4.814","ISSN":"2320-7639","abstract":"Wearable devices are used in maternity to foster remote medication and monitoring. Monitoring the mother and child's well-being has its application with IoT devices. Without a doubt, proper pregnancy to childbirth monitoring utilizing wearable sensors contributes significantly to improving health, and decreasing mortality among mothers and children respectively. The research aims to explore how the implementation of IoT wearable devices in maternity healthcare can facilitate the transition to a value-based care model in low-resource countries. A quantitative approach to information gathering through the use of questionnaires was used to elicit information from participants. The target population was limited to women registered for antenatal visits with some hospitals located in the Owerri municipal area of Imo State in Nigeria. Results obtained through the survey sample show 60% of the women exhibit non-compliance to medical antenatal visit. 40% of the women were recorded to be aware of the use of wearables, with the rest ignorant of the use of ubiquitous wearable devices. However, 85 % of the women were found to be involved in economic activity that might not give them time for routine check. Also, it was found that women experience barriers in switching to Value-Based Care in the study area. The study therefore recommends that government subsidy and proper sensitization for pregnant mothers will enhance the acceptability and use of this technology to monitor health of women during pregnancy to ensure adherence to medication and prompt notification to visit the healthcare center whenever the need arises.","author":[{"dropping-particle":"","family":"Azubuike","given":"Erike","non-dropping-particle":"","parse-names":false,"suffix":""},{"dropping-particle":"","family":"Mshelia","given":"Yusuf Umaru","non-dropping-particle":"","parse-names":false,"suffix":""},{"dropping-particle":"","family":"Elei","given":"Florence O","non-dropping-particle":"","parse-names":false,"suffix":""},{"dropping-particle":"","family":"Ikerionwu","given":"Charles O","non-dropping-particle":"","parse-names":false,"suffix":""},{"dropping-particle":"","family":"Erike","given":"Azubuike I","non-dropping-particle":"","parse-names":false,"suffix":""},{"dropping-particle":"","family":"Mshelia","given":"Yusuf U","non-dropping-particle":"","parse-names":false,"suffix":""}],"container-title":"International Journal of Scientific Research in Computer Science and Engineering","id":"ITEM-1","issue":"4","issued":{"date-parts":[["2023"]]},"page":"8-14","title":"Transition to Value-Based Care IoT Wearable Devices in Maternity Healthcare for Low-Resource Countries","type":"article-journal","volume":"11"},"uris":["http://www.mendeley.com/documents/?uuid=15e2aaef-311e-3eee-8b27-19649639f797"]}],"mendeley":{"formattedCitation":"(Azubuike et al., 2023)","plainTextFormattedCitation":"(Azubuike et al., 2023)","previouslyFormattedCitation":"(Azubuike et al., 2023)"},"properties":{"noteIndex":0},"schema":"https://github.com/citation-style-language/schema/raw/master/csl-citation.json"}</w:delInstrText>
        </w:r>
        <w:r w:rsidR="00D36585" w:rsidDel="00895ADE">
          <w:rPr>
            <w:rFonts w:ascii="Times New Roman" w:hAnsi="Times New Roman" w:cs="Times New Roman"/>
            <w:sz w:val="24"/>
            <w:szCs w:val="24"/>
          </w:rPr>
          <w:fldChar w:fldCharType="separate"/>
        </w:r>
        <w:r w:rsidR="00D36585" w:rsidRPr="00D36585" w:rsidDel="00895ADE">
          <w:rPr>
            <w:rFonts w:ascii="Times New Roman" w:hAnsi="Times New Roman" w:cs="Times New Roman"/>
            <w:noProof/>
            <w:sz w:val="24"/>
            <w:szCs w:val="24"/>
          </w:rPr>
          <w:delText>(Azubuike et al., 2023)</w:delText>
        </w:r>
        <w:r w:rsidR="00D36585" w:rsidDel="00895ADE">
          <w:rPr>
            <w:rFonts w:ascii="Times New Roman" w:hAnsi="Times New Roman" w:cs="Times New Roman"/>
            <w:sz w:val="24"/>
            <w:szCs w:val="24"/>
          </w:rPr>
          <w:fldChar w:fldCharType="end"/>
        </w:r>
        <w:r w:rsidDel="00895ADE">
          <w:rPr>
            <w:rFonts w:ascii="Times New Roman" w:hAnsi="Times New Roman" w:cs="Times New Roman"/>
            <w:sz w:val="24"/>
            <w:szCs w:val="24"/>
          </w:rPr>
          <w:delText xml:space="preserve"> </w:delText>
        </w:r>
      </w:del>
      <w:r w:rsidR="000E5466" w:rsidRPr="000E5466">
        <w:rPr>
          <w:rFonts w:ascii="Times New Roman" w:hAnsi="Times New Roman" w:cs="Times New Roman"/>
          <w:sz w:val="24"/>
          <w:szCs w:val="24"/>
        </w:rPr>
        <w:t xml:space="preserve">Wearable devices are used in maternity to foster remote medication and monitoring. Monitoring the mother and child's well-being has its application with IoT </w:t>
      </w:r>
      <w:r w:rsidR="0084234D">
        <w:rPr>
          <w:rFonts w:ascii="Times New Roman" w:hAnsi="Times New Roman" w:cs="Times New Roman"/>
          <w:sz w:val="24"/>
          <w:szCs w:val="24"/>
        </w:rPr>
        <w:t>devices</w:t>
      </w:r>
      <w:r w:rsidR="003B0383">
        <w:rPr>
          <w:rFonts w:ascii="Times New Roman" w:hAnsi="Times New Roman" w:cs="Times New Roman"/>
          <w:sz w:val="24"/>
          <w:szCs w:val="24"/>
        </w:rPr>
        <w:t xml:space="preserve">. </w:t>
      </w:r>
      <w:r w:rsidR="0084234D" w:rsidRPr="0084234D">
        <w:rPr>
          <w:rFonts w:ascii="Times New Roman" w:hAnsi="Times New Roman" w:cs="Times New Roman"/>
          <w:sz w:val="24"/>
          <w:szCs w:val="24"/>
        </w:rPr>
        <w:t>The use of smartphones and mobile health sensors in wearable devices has been on the increase. This trend is particularly significant in the development of wearable IoT technology for maternity care, which encompasses a wide range of applications</w:t>
      </w:r>
      <w:ins w:id="46" w:author="GL" w:date="2024-01-24T18:51:00Z">
        <w:r w:rsidR="00895ADE">
          <w:rPr>
            <w:rFonts w:ascii="Times New Roman" w:hAnsi="Times New Roman" w:cs="Times New Roman"/>
            <w:sz w:val="24"/>
            <w:szCs w:val="24"/>
          </w:rPr>
          <w:t xml:space="preserve"> (Cite)</w:t>
        </w:r>
      </w:ins>
      <w:r w:rsidR="0084234D" w:rsidRPr="0084234D">
        <w:rPr>
          <w:rFonts w:ascii="Times New Roman" w:hAnsi="Times New Roman" w:cs="Times New Roman"/>
          <w:sz w:val="24"/>
          <w:szCs w:val="24"/>
        </w:rPr>
        <w:t>. These applications include preconception care, managing gestational diseases, remote health monitoring, providing prenatal care, offering patient education, predicting foetal health status, predicting preeclampsia, and detecting prenatal depression. By leveraging wearable IoT technology, healthcare providers can offer more personalized and efficient care to pregnant women, reducing the risk of complications and improving maternal and foetal outcomes. Wearables are increasingly used to monitor patients with chronic illnesses who require continuous monitoring. In major mobile application stores like Play Store, there are thousands of mHealth applications available that can be used for wellness management, disease management, self- diagnosis, and notifications for medical consultations. During antenatal care management, health applications such as Band by Scripts, OpenSRP, PANDA, PotM, and mHealth Guatemala are commonly used. These apps include features such as foetal age, maternal age, blood type, delivery number, and some illnesses that are related to pregnancy age in other to provide comprehensive monitoring and management of pregnant women.</w:t>
      </w:r>
    </w:p>
    <w:p w14:paraId="2CA13763" w14:textId="77777777" w:rsidR="000E5466" w:rsidDel="00895ADE" w:rsidRDefault="000E5466" w:rsidP="000E5466">
      <w:pPr>
        <w:spacing w:line="360" w:lineRule="auto"/>
        <w:jc w:val="both"/>
        <w:rPr>
          <w:del w:id="47" w:author="GL" w:date="2024-01-24T18:51:00Z"/>
          <w:rFonts w:ascii="Times New Roman" w:hAnsi="Times New Roman" w:cs="Times New Roman"/>
          <w:b/>
          <w:sz w:val="24"/>
          <w:szCs w:val="24"/>
        </w:rPr>
      </w:pPr>
      <w:del w:id="48" w:author="GL" w:date="2024-01-24T18:51:00Z">
        <w:r w:rsidDel="00895ADE">
          <w:rPr>
            <w:rFonts w:ascii="Times New Roman" w:hAnsi="Times New Roman" w:cs="Times New Roman"/>
            <w:b/>
            <w:sz w:val="24"/>
            <w:szCs w:val="24"/>
          </w:rPr>
          <w:delText xml:space="preserve">2.5 </w:delText>
        </w:r>
        <w:r w:rsidR="00DC534A" w:rsidRPr="00DC534A" w:rsidDel="00895ADE">
          <w:rPr>
            <w:rFonts w:ascii="Times New Roman" w:hAnsi="Times New Roman" w:cs="Times New Roman"/>
            <w:b/>
            <w:sz w:val="24"/>
            <w:szCs w:val="24"/>
          </w:rPr>
          <w:delText>Demand sensing and digital tracking for maternal child health (MCH) in Uganda: a pilot study for ‘E+TRA health’.</w:delText>
        </w:r>
      </w:del>
    </w:p>
    <w:p w14:paraId="3FD69CCB" w14:textId="77777777" w:rsidR="00DC534A" w:rsidRPr="00084F5B" w:rsidRDefault="00D36585" w:rsidP="000E5466">
      <w:pPr>
        <w:spacing w:line="360" w:lineRule="auto"/>
        <w:jc w:val="both"/>
        <w:rPr>
          <w:rFonts w:ascii="Times New Roman" w:hAnsi="Times New Roman" w:cs="Times New Roman"/>
          <w:sz w:val="24"/>
          <w:szCs w:val="24"/>
        </w:rPr>
      </w:pPr>
      <w:del w:id="49" w:author="GL" w:date="2024-01-24T18:51:00Z">
        <w:r w:rsidDel="00895ADE">
          <w:rPr>
            <w:rFonts w:ascii="Times New Roman" w:hAnsi="Times New Roman" w:cs="Times New Roman"/>
            <w:sz w:val="24"/>
            <w:szCs w:val="24"/>
          </w:rPr>
          <w:lastRenderedPageBreak/>
          <w:delText xml:space="preserve">According to </w:delText>
        </w:r>
        <w:r w:rsidDel="00895ADE">
          <w:rPr>
            <w:rFonts w:ascii="Times New Roman" w:hAnsi="Times New Roman" w:cs="Times New Roman"/>
            <w:sz w:val="24"/>
            <w:szCs w:val="24"/>
          </w:rPr>
          <w:fldChar w:fldCharType="begin" w:fldLock="1"/>
        </w:r>
        <w:r w:rsidDel="00895ADE">
          <w:rPr>
            <w:rFonts w:ascii="Times New Roman" w:hAnsi="Times New Roman" w:cs="Times New Roman"/>
            <w:sz w:val="24"/>
            <w:szCs w:val="24"/>
          </w:rPr>
          <w:delInstrText>ADDIN CSL_CITATION {"citationItems":[{"id":"ITEM-1","itemData":{"DOI":"10.1186/s12911-022-01982-8","ISSN":"14726947","PMID":"36096800","abstract":"Background: Thirteen essential maternal child health (MCH) commodities, identified by the UN Commission on Life-Saving Commodities for Women and Children, could save the lives of more than 6 million women and children in Low-and-Middle-Income Countries (LMICs) if made available at the point of care. To reduce stockout of those commodities and improve the health supply chains in LMICs, the Electronic TRAcking system for healthcare commodities (E+TRA Health), an all-in-one out-of-box solution, was developed to track and manage medical commodities at lower-level health facilities in rural areas. It aims to support real-time monitoring and decision-making to (1) reduce the time needed to prepare orders, (2) reduce stockout and overstock cases of targeted medical supplies, (3) help improve patient outcomes. In this study, we adopted an integrated approach to analyze the process of information flow, identify and address critical paths of essential supplies associated with maternal health in the Ugandan health system. Methods: We apply system engineering principles and work with community partners in hospitals to develop care process workflow charts (based on essential services) for the lifecycle of maternal health continuum of care. Based on this chart, we develop a cloud-based offline-compatible smart sync platform named “E+TRA Health” to triangulate (1) patient admission, diagnoses, delivery information, testing reports from laboratories, (2) inventory information from main store, stores in MCH unit, and (3) lab, to identify the critical list of medical and laboratory supplies, their lead times for procurement and then generate reports and suggested procurement plans for real time decision-making. Results: The E+TRA Health platform was piloted in two Healthcare Center IV facilities in Uganda over a period of 6 months. The system collected more than 5000 patient records and managed more than 500 types of medicines. The pilot study demonstrated the functionalities of E+TRA Health and its feasibility to sense demand from point of care. Conclusion: E+TRA Health is the first to triangulate supply and demand data from three different departments (main store, lab, and MCH) to forecast and generate orders automatically to meet patient demands. It is capable of generating reports required by Ministry of Health in real time compared to one-week lead-time using paper-based systems. This prompts frontline stakeholders to generate efficient, reliable and sustainable str…","author":[{"dropping-particle":"","family":"Wang","given":"Dawei","non-dropping-particle":"","parse-names":false,"suffix":""},{"dropping-particle":"","family":"Kerh","given":"Rhoann","non-dropping-particle":"","parse-names":false,"suffix":""},{"dropping-particle":"","family":"Jun","given":"Sungbum","non-dropping-particle":"","parse-names":false,"suffix":""},{"dropping-particle":"","family":"Lee","given":"Seokcheon","non-dropping-particle":"","parse-names":false,"suffix":""},{"dropping-particle":"","family":"Mayega","given":"Roy William","non-dropping-particle":"","parse-names":false,"suffix":""},{"dropping-particle":"","family":"Ssentongo","given":"Julius","non-dropping-particle":"","parse-names":false,"suffix":""},{"dropping-particle":"","family":"Oumer","given":"Andualem","non-dropping-particle":"","parse-names":false,"suffix":""},{"dropping-particle":"","family":"Haque","given":"Md","non-dropping-particle":"","parse-names":false,"suffix":""},{"dropping-particle":"","family":"Brunese","given":"Priyanka","non-dropping-particle":"","parse-names":false,"suffix":""},{"dropping-particle":"","family":"Yih","given":"Yuehwern","non-dropping-particle":"","parse-names":false,"suffix":""}],"container-title":"BMC Medical Informatics and Decision Making","id":"ITEM-1","issue":"1","issued":{"date-parts":[["2022","12","1"]]},"publisher":"BioMed Central Ltd","title":"Demand sensing and digital tracking for maternal child health (MCH) in Uganda: a pilot study for ‘E+TRA health’","type":"article-journal","volume":"22"},"uris":["http://www.mendeley.com/documents/?uuid=896ec7c1-a0f5-30ce-8d8b-85a32e56fb54"]}],"mendeley":{"formattedCitation":"(Wang et al., 2022)","plainTextFormattedCitation":"(Wang et al., 2022)","previouslyFormattedCitation":"(Wang et al., 2022)"},"properties":{"noteIndex":0},"schema":"https://github.com/citation-style-language/schema/raw/master/csl-citation.json"}</w:delInstrText>
        </w:r>
        <w:r w:rsidDel="00895ADE">
          <w:rPr>
            <w:rFonts w:ascii="Times New Roman" w:hAnsi="Times New Roman" w:cs="Times New Roman"/>
            <w:sz w:val="24"/>
            <w:szCs w:val="24"/>
          </w:rPr>
          <w:fldChar w:fldCharType="separate"/>
        </w:r>
        <w:r w:rsidRPr="00D36585" w:rsidDel="00895ADE">
          <w:rPr>
            <w:rFonts w:ascii="Times New Roman" w:hAnsi="Times New Roman" w:cs="Times New Roman"/>
            <w:noProof/>
            <w:sz w:val="24"/>
            <w:szCs w:val="24"/>
          </w:rPr>
          <w:delText>(Wang et al., 2022)</w:delText>
        </w:r>
        <w:r w:rsidDel="00895ADE">
          <w:rPr>
            <w:rFonts w:ascii="Times New Roman" w:hAnsi="Times New Roman" w:cs="Times New Roman"/>
            <w:sz w:val="24"/>
            <w:szCs w:val="24"/>
          </w:rPr>
          <w:fldChar w:fldCharType="end"/>
        </w:r>
        <w:r w:rsidDel="00895ADE">
          <w:rPr>
            <w:rFonts w:ascii="Times New Roman" w:hAnsi="Times New Roman" w:cs="Times New Roman"/>
            <w:sz w:val="24"/>
            <w:szCs w:val="24"/>
          </w:rPr>
          <w:delText xml:space="preserve"> </w:delText>
        </w:r>
      </w:del>
      <w:r w:rsidR="00084F5B" w:rsidRPr="00084F5B">
        <w:rPr>
          <w:rFonts w:ascii="Times New Roman" w:hAnsi="Times New Roman" w:cs="Times New Roman"/>
          <w:sz w:val="24"/>
          <w:szCs w:val="24"/>
        </w:rPr>
        <w:t>The focus of this study is to analyze information flow and design a health information technology solution to address gaps in the last mile supply chain associated with MCH in the Ugandan health system</w:t>
      </w:r>
      <w:ins w:id="50" w:author="GL" w:date="2024-01-24T18:51:00Z">
        <w:r w:rsidR="00895ADE">
          <w:rPr>
            <w:rFonts w:ascii="Times New Roman" w:hAnsi="Times New Roman" w:cs="Times New Roman"/>
            <w:sz w:val="24"/>
            <w:szCs w:val="24"/>
          </w:rPr>
          <w:t xml:space="preserve">(cite). </w:t>
        </w:r>
      </w:ins>
      <w:r w:rsidR="0099220B" w:rsidRPr="00084F5B">
        <w:rPr>
          <w:rFonts w:ascii="Times New Roman" w:hAnsi="Times New Roman" w:cs="Times New Roman"/>
          <w:sz w:val="24"/>
          <w:szCs w:val="24"/>
        </w:rPr>
        <w:t xml:space="preserve"> The system we proposed is an all-in-one solution that can be used without access to the Internet. We created a local network that can exchange information within the facility. The system is a local cloud-based system coded in PHP, HTML, JavaScript, and CSS backed with SQL databases.</w:t>
      </w:r>
      <w:r w:rsidR="00084F5B" w:rsidRPr="00084F5B">
        <w:rPr>
          <w:rFonts w:ascii="Times New Roman" w:hAnsi="Times New Roman" w:cs="Times New Roman"/>
          <w:sz w:val="24"/>
          <w:szCs w:val="24"/>
        </w:rPr>
        <w:t xml:space="preserve"> The proposed architecture uses a cloud-based centralized database. Data collection is done on Android tablets using an open-source application, OpenDataKit. Compared to computers/laptops, tablets are cheaper and more portable. They have longer battery lives, lasting more than 10 hours. This is critical in places with limited power resources. Multiple tablets can be issued to enter data simultaneously. They are all connected to a local wi-fi network via multiple routers that cover different departments/wards. Data collected on those Android tablets are pushed automatically to the centralized SQL database located in a laptop. The laptop is hosting a web server with SQL database, and an OpenDataKit server using Apache TomCat. Data is then visualized on a website that is accessible from any device connected to the wi-fi network. The routers can</w:t>
      </w:r>
      <w:r w:rsidR="00084F5B" w:rsidRPr="00084F5B">
        <w:t xml:space="preserve"> </w:t>
      </w:r>
      <w:r w:rsidR="00084F5B" w:rsidRPr="00084F5B">
        <w:rPr>
          <w:rFonts w:ascii="Times New Roman" w:hAnsi="Times New Roman" w:cs="Times New Roman"/>
          <w:sz w:val="24"/>
          <w:szCs w:val="24"/>
        </w:rPr>
        <w:t>be connected to a 4G modem to connect to the Internet, so that we can remotely troubleshoot the system and access reports via TeamViewer or other remote-control applications.</w:t>
      </w:r>
    </w:p>
    <w:p w14:paraId="2749EAB2" w14:textId="77777777" w:rsidR="00CB7A35" w:rsidDel="00895ADE" w:rsidRDefault="0099220B" w:rsidP="000E5466">
      <w:pPr>
        <w:spacing w:line="360" w:lineRule="auto"/>
        <w:jc w:val="both"/>
        <w:rPr>
          <w:del w:id="51" w:author="GL" w:date="2024-01-24T18:51:00Z"/>
          <w:rFonts w:ascii="Times New Roman" w:hAnsi="Times New Roman" w:cs="Times New Roman"/>
          <w:b/>
          <w:sz w:val="24"/>
          <w:szCs w:val="24"/>
        </w:rPr>
      </w:pPr>
      <w:del w:id="52" w:author="GL" w:date="2024-01-24T18:51:00Z">
        <w:r w:rsidDel="00895ADE">
          <w:rPr>
            <w:rFonts w:ascii="Times New Roman" w:hAnsi="Times New Roman" w:cs="Times New Roman"/>
            <w:b/>
            <w:sz w:val="24"/>
            <w:szCs w:val="24"/>
          </w:rPr>
          <w:delText xml:space="preserve">2.6 </w:delText>
        </w:r>
        <w:r w:rsidR="00CB7A35" w:rsidRPr="00CB7A35" w:rsidDel="00895ADE">
          <w:rPr>
            <w:rFonts w:ascii="Times New Roman" w:hAnsi="Times New Roman" w:cs="Times New Roman"/>
            <w:b/>
            <w:sz w:val="24"/>
            <w:szCs w:val="24"/>
          </w:rPr>
          <w:delText>User assessments and the use of information from MomConnect, a mobile phone text-based information service, by pregnant women and new mothers in South Africa</w:delText>
        </w:r>
        <w:r w:rsidR="00CB7A35" w:rsidDel="00895ADE">
          <w:rPr>
            <w:rFonts w:ascii="Times New Roman" w:hAnsi="Times New Roman" w:cs="Times New Roman"/>
            <w:b/>
            <w:sz w:val="24"/>
            <w:szCs w:val="24"/>
          </w:rPr>
          <w:delText>.</w:delText>
        </w:r>
      </w:del>
    </w:p>
    <w:p w14:paraId="59BD6510" w14:textId="77777777" w:rsidR="00CB7A35" w:rsidRDefault="00CB7A35" w:rsidP="00CB7A35">
      <w:pPr>
        <w:spacing w:line="360" w:lineRule="auto"/>
        <w:jc w:val="both"/>
        <w:rPr>
          <w:rFonts w:ascii="Times New Roman" w:hAnsi="Times New Roman" w:cs="Times New Roman"/>
          <w:sz w:val="24"/>
          <w:szCs w:val="24"/>
        </w:rPr>
      </w:pPr>
      <w:del w:id="53" w:author="GL" w:date="2024-01-24T18:51:00Z">
        <w:r w:rsidDel="00895ADE">
          <w:rPr>
            <w:rFonts w:ascii="Times New Roman" w:hAnsi="Times New Roman" w:cs="Times New Roman"/>
            <w:sz w:val="24"/>
            <w:szCs w:val="24"/>
          </w:rPr>
          <w:delText xml:space="preserve">According to </w:delText>
        </w:r>
        <w:r w:rsidR="00D36585" w:rsidDel="00895ADE">
          <w:rPr>
            <w:rFonts w:ascii="Times New Roman" w:hAnsi="Times New Roman" w:cs="Times New Roman"/>
            <w:sz w:val="24"/>
            <w:szCs w:val="24"/>
          </w:rPr>
          <w:fldChar w:fldCharType="begin" w:fldLock="1"/>
        </w:r>
        <w:r w:rsidR="00D36585" w:rsidDel="00895ADE">
          <w:rPr>
            <w:rFonts w:ascii="Times New Roman" w:hAnsi="Times New Roman" w:cs="Times New Roman"/>
            <w:sz w:val="24"/>
            <w:szCs w:val="24"/>
          </w:rPr>
          <w:delInstrText>ADDIN CSL_CITATION {"citationItems":[{"id":"ITEM-1","itemData":{"DOI":"10.1136/bmjgh-2017-000561","ISSN":"20597908","PMID":"29713504","abstract":"MomConnect was designed to provide crucial health information to mothers during pregnancy and in the early years of child rearing in South Africa. The design drew on the success of the Mobile Alliance for Maternal Action's programme in South Africa, as well as a growing list of mobile health (mHealth) interventions implemented internationally. Services such as MomConnect are dependent on user acceptability as all engagements are voluntary, meaning that tools have to be easy to use and useful to be successful. This paper describes the evaluation of the tool by pregnant women and new mothers using the tool. A purposive sample of 32 individual semistructured interviews and 7 focus groups were conducted, across five provinces in South Africa. All the sessions were transcribed and then analysed using a contextualised interpretative approach, with the assistance of Atlas. ti. The women were consistently positive about MomConnect, attaching high value to the content of the messages and the medium in which they were delivered. The system was found to work well, with minor problems in some language translations. Respondents were enthusiastic about the messages, stating that the information was of great use and made them feel empowered in their role as a mother, with some saving the messages to use as a resource or to share with others. The most significant problems related to network coverage. There was strong support for this intervention to continue. Given the user acceptability of mHealth interventions, MomConnect appeared to meet the target of identifying and responding to the recipient's needs.","author":[{"dropping-particle":"","family":"Skinner","given":"Donald","non-dropping-particle":"","parse-names":false,"suffix":""},{"dropping-particle":"","family":"Delobelle","given":"Peter","non-dropping-particle":"","parse-names":false,"suffix":""},{"dropping-particle":"","family":"Pappin","given":"Michele","non-dropping-particle":"","parse-names":false,"suffix":""},{"dropping-particle":"","family":"Pieterse","given":"Desiree","non-dropping-particle":"","parse-names":false,"suffix":""},{"dropping-particle":"","family":"Esterhuizen","given":"Tonya Marianne","non-dropping-particle":"","parse-names":false,"suffix":""},{"dropping-particle":"","family":"Barron","given":"Peter","non-dropping-particle":"","parse-names":false,"suffix":""},{"dropping-particle":"","family":"Dudley","given":"Lilian","non-dropping-particle":"","parse-names":false,"suffix":""}],"container-title":"BMJ Global Health","id":"ITEM-1","issued":{"date-parts":[["2018"]]},"publisher":"BMJ Publishing Group","title":"User assessments and the use of information from MomConnect, a mobile phone text-based information service, by pregnant women and new mothers in South Africa","type":"article-journal","volume":"3"},"uris":["http://www.mendeley.com/documents/?uuid=201b7081-0902-3fc5-9c50-8b87023d9b6c"]}],"mendeley":{"formattedCitation":"(Skinner et al., 2018)","plainTextFormattedCitation":"(Skinner et al., 2018)","previouslyFormattedCitation":"(Skinner et al., 2018)"},"properties":{"noteIndex":0},"schema":"https://github.com/citation-style-language/schema/raw/master/csl-citation.json"}</w:delInstrText>
        </w:r>
        <w:r w:rsidR="00D36585" w:rsidDel="00895ADE">
          <w:rPr>
            <w:rFonts w:ascii="Times New Roman" w:hAnsi="Times New Roman" w:cs="Times New Roman"/>
            <w:sz w:val="24"/>
            <w:szCs w:val="24"/>
          </w:rPr>
          <w:fldChar w:fldCharType="separate"/>
        </w:r>
        <w:r w:rsidR="00D36585" w:rsidRPr="00D36585" w:rsidDel="00895ADE">
          <w:rPr>
            <w:rFonts w:ascii="Times New Roman" w:hAnsi="Times New Roman" w:cs="Times New Roman"/>
            <w:noProof/>
            <w:sz w:val="24"/>
            <w:szCs w:val="24"/>
          </w:rPr>
          <w:delText>(Skinner et al., 2018)</w:delText>
        </w:r>
        <w:r w:rsidR="00D36585" w:rsidDel="00895ADE">
          <w:rPr>
            <w:rFonts w:ascii="Times New Roman" w:hAnsi="Times New Roman" w:cs="Times New Roman"/>
            <w:sz w:val="24"/>
            <w:szCs w:val="24"/>
          </w:rPr>
          <w:fldChar w:fldCharType="end"/>
        </w:r>
        <w:r w:rsidRPr="00CB7A35" w:rsidDel="00895ADE">
          <w:rPr>
            <w:rFonts w:ascii="Times New Roman" w:hAnsi="Times New Roman" w:cs="Times New Roman"/>
            <w:sz w:val="24"/>
            <w:szCs w:val="24"/>
          </w:rPr>
          <w:delText xml:space="preserve"> </w:delText>
        </w:r>
      </w:del>
      <w:r w:rsidRPr="00CB7A35">
        <w:rPr>
          <w:rFonts w:ascii="Times New Roman" w:hAnsi="Times New Roman" w:cs="Times New Roman"/>
          <w:sz w:val="24"/>
          <w:szCs w:val="24"/>
        </w:rPr>
        <w:t>MomConnect is a text service provided to pregnant women and new mothers. From the date that the pregnant woman registers her pregnancy at the clinic, she begins to receive messages in the language of her choice</w:t>
      </w:r>
      <w:ins w:id="54" w:author="GL" w:date="2024-01-24T18:52:00Z">
        <w:r w:rsidR="00895ADE">
          <w:rPr>
            <w:rFonts w:ascii="Times New Roman" w:hAnsi="Times New Roman" w:cs="Times New Roman"/>
            <w:sz w:val="24"/>
            <w:szCs w:val="24"/>
          </w:rPr>
          <w:t xml:space="preserve"> (Cite)</w:t>
        </w:r>
      </w:ins>
      <w:r w:rsidRPr="00CB7A35">
        <w:rPr>
          <w:rFonts w:ascii="Times New Roman" w:hAnsi="Times New Roman" w:cs="Times New Roman"/>
          <w:sz w:val="24"/>
          <w:szCs w:val="24"/>
        </w:rPr>
        <w:t xml:space="preserve">. There are standardly one to three messages a week, depending on the stage of the pregnancy. The messages continue until the child is 1year old. It was expected that MomConnect would provide a valuable service to new mothers when registering their pregnancy at the local clinic, complementing the current set of services in empowering mothers to take care of their children. MomConnect was modelled on a similar texting </w:t>
      </w:r>
      <w:r w:rsidR="00745623">
        <w:rPr>
          <w:rFonts w:ascii="Times New Roman" w:hAnsi="Times New Roman" w:cs="Times New Roman"/>
          <w:sz w:val="24"/>
          <w:szCs w:val="24"/>
        </w:rPr>
        <w:t xml:space="preserve">intervention in South Africa, </w:t>
      </w:r>
      <w:r w:rsidRPr="00CB7A35">
        <w:rPr>
          <w:rFonts w:ascii="Times New Roman" w:hAnsi="Times New Roman" w:cs="Times New Roman"/>
          <w:sz w:val="24"/>
          <w:szCs w:val="24"/>
        </w:rPr>
        <w:t xml:space="preserve">whereby text messages covering broad areas of child care and health were sent to pregnant mothers from the time they presented at the clinic. The registration is done at the clinic, and if no problems occur this can be done quickly. There is no cost to the mother. If the mother does not have her own phone, she can have the messages sent to another phone where </w:t>
      </w:r>
      <w:r w:rsidRPr="00CB7A35">
        <w:rPr>
          <w:rFonts w:ascii="Times New Roman" w:hAnsi="Times New Roman" w:cs="Times New Roman"/>
          <w:sz w:val="24"/>
          <w:szCs w:val="24"/>
        </w:rPr>
        <w:lastRenderedPageBreak/>
        <w:t>she can read them. The service should be provided at all public health clinics in South Africa by health workers who have been trained, backed by public education about the service. There is an attached service, Help Desk, that allows mothers to phone in and ask questions.</w:t>
      </w:r>
    </w:p>
    <w:p w14:paraId="51DAEBB5" w14:textId="77777777" w:rsidR="00CB7A35" w:rsidRPr="00444107" w:rsidDel="00895ADE" w:rsidRDefault="00CB7A35" w:rsidP="00CB7A35">
      <w:pPr>
        <w:spacing w:line="360" w:lineRule="auto"/>
        <w:jc w:val="both"/>
        <w:rPr>
          <w:del w:id="55" w:author="GL" w:date="2024-01-24T18:52:00Z"/>
          <w:rFonts w:ascii="Times New Roman" w:hAnsi="Times New Roman" w:cs="Times New Roman"/>
          <w:b/>
          <w:sz w:val="24"/>
          <w:szCs w:val="24"/>
        </w:rPr>
      </w:pPr>
      <w:del w:id="56" w:author="GL" w:date="2024-01-24T18:52:00Z">
        <w:r w:rsidDel="00895ADE">
          <w:rPr>
            <w:rFonts w:ascii="Times New Roman" w:hAnsi="Times New Roman" w:cs="Times New Roman"/>
            <w:b/>
            <w:sz w:val="24"/>
            <w:szCs w:val="24"/>
          </w:rPr>
          <w:delText xml:space="preserve">2.7 </w:delText>
        </w:r>
        <w:r w:rsidR="00444107" w:rsidRPr="00444107" w:rsidDel="00895ADE">
          <w:rPr>
            <w:rFonts w:ascii="Times New Roman" w:hAnsi="Times New Roman" w:cs="Times New Roman"/>
            <w:b/>
            <w:sz w:val="24"/>
            <w:szCs w:val="24"/>
          </w:rPr>
          <w:delText>Design and implementation of an m-health data model for improving health information access for reproductive and child health services in low resource settings using a participatory action research approach</w:delText>
        </w:r>
        <w:r w:rsidR="00444107" w:rsidDel="00895ADE">
          <w:rPr>
            <w:rFonts w:ascii="Times New Roman" w:hAnsi="Times New Roman" w:cs="Times New Roman"/>
            <w:b/>
            <w:sz w:val="24"/>
            <w:szCs w:val="24"/>
          </w:rPr>
          <w:delText>.</w:delText>
        </w:r>
      </w:del>
    </w:p>
    <w:p w14:paraId="569150E0" w14:textId="77777777" w:rsidR="00AE065E" w:rsidRDefault="00444107" w:rsidP="00726D16">
      <w:pPr>
        <w:spacing w:line="360" w:lineRule="auto"/>
        <w:jc w:val="both"/>
        <w:rPr>
          <w:rFonts w:ascii="Times New Roman" w:hAnsi="Times New Roman" w:cs="Times New Roman"/>
          <w:sz w:val="24"/>
          <w:szCs w:val="24"/>
        </w:rPr>
      </w:pPr>
      <w:del w:id="57" w:author="GL" w:date="2024-01-24T18:52:00Z">
        <w:r w:rsidRPr="00444107" w:rsidDel="00895ADE">
          <w:rPr>
            <w:rFonts w:ascii="Times New Roman" w:hAnsi="Times New Roman" w:cs="Times New Roman"/>
            <w:sz w:val="24"/>
            <w:szCs w:val="24"/>
          </w:rPr>
          <w:delText>Accordin</w:delText>
        </w:r>
        <w:r w:rsidR="00D36585" w:rsidDel="00895ADE">
          <w:rPr>
            <w:rFonts w:ascii="Times New Roman" w:hAnsi="Times New Roman" w:cs="Times New Roman"/>
            <w:sz w:val="24"/>
            <w:szCs w:val="24"/>
          </w:rPr>
          <w:delText xml:space="preserve">g to </w:delText>
        </w:r>
        <w:r w:rsidR="00D36585" w:rsidDel="00895ADE">
          <w:rPr>
            <w:rFonts w:ascii="Times New Roman" w:hAnsi="Times New Roman" w:cs="Times New Roman"/>
            <w:sz w:val="24"/>
            <w:szCs w:val="24"/>
          </w:rPr>
          <w:fldChar w:fldCharType="begin" w:fldLock="1"/>
        </w:r>
        <w:r w:rsidR="009B41B2" w:rsidDel="00895ADE">
          <w:rPr>
            <w:rFonts w:ascii="Times New Roman" w:hAnsi="Times New Roman" w:cs="Times New Roman"/>
            <w:sz w:val="24"/>
            <w:szCs w:val="24"/>
          </w:rPr>
          <w:delInstrText>ADDIN CSL_CITATION {"citationItems":[{"id":"ITEM-1","itemData":{"DOI":"10.1186/s12911-018-0622-x","ISSN":"14726947","PMID":"29941008","abstract":"Background: Information and Communication Technologies (ICTs) have been utilised globally for advancing social and economic development. As information becomes key to enlightening development initiatives, the role of mobile technology-based ICT services is becoming more significant. The aim of this study was to design and implement a mHealth data model with an intention of improving mothers' knowledge of Reproductive and Child Health (RCH) services in rural environments and to remind mothers who do not have access to mobile phones to attend antenatal care. Methods: The methodology adopted in this research was participatory action research. A phased approach was utilised to answer the research question. The phases were: diagnosis of the problem, action planning, action taking, evaluation and reflection. The study was conducted in Chamwino district of Dodoma region, Tanzania. Reproductive and Child Health sections of Buigiri dispensary and Chamwino health centre were purposively selected. Data were collected through key informant interviews, document review, focus group discussion and observation. Content analysis methods were utilised during analysis. Consequently, the data model was designed, implemented and evaluated. Results: Challenges of information dissemination in low resource settings noted in this study are: mobile phone ownership and access of mothers, vertical coordination of health services and low staffing levels of health workers. Mothers who do not own mobile phones can leverage phone ownership of community leaders, TBAs, CHWs and relatives. This in turn facilitates communication of health messages to mothers. Conclusions: Although this study was conducted in a low resource setting, mobile network coverage was good and thus SMS technology could be used. Research should be conducted on how to disseminate similar information in remote areas without mobile coverage.","author":[{"dropping-particle":"","family":"Thobias","given":"Joseph","non-dropping-particle":"","parse-names":false,"suffix":""},{"dropping-particle":"","family":"Kiwanuka","given":"Achilles","non-dropping-particle":"","parse-names":false,"suffix":""}],"container-title":"BMC Medical Informatics and Decision Making","id":"ITEM-1","issue":"1","issued":{"date-parts":[["2018","6","25"]]},"publisher":"BioMed Central Ltd","title":"Design and implementation of an m-health data model for improving health information access for reproductive and child health services in low resource settings using a participatory action research approach","type":"article-journal","volume":"18"},"uris":["http://www.mendeley.com/documents/?uuid=c7e7a805-8805-3ada-aefa-cd212f01dbd9"]}],"mendeley":{"formattedCitation":"(Thobias &amp; Kiwanuka, 2018)","plainTextFormattedCitation":"(Thobias &amp; Kiwanuka, 2018)","previouslyFormattedCitation":"(Thobias &amp; Kiwanuka, 2018)"},"properties":{"noteIndex":0},"schema":"https://github.com/citation-style-language/schema/raw/master/csl-citation.json"}</w:delInstrText>
        </w:r>
        <w:r w:rsidR="00D36585" w:rsidDel="00895ADE">
          <w:rPr>
            <w:rFonts w:ascii="Times New Roman" w:hAnsi="Times New Roman" w:cs="Times New Roman"/>
            <w:sz w:val="24"/>
            <w:szCs w:val="24"/>
          </w:rPr>
          <w:fldChar w:fldCharType="separate"/>
        </w:r>
        <w:r w:rsidR="00D36585" w:rsidRPr="00D36585" w:rsidDel="00895ADE">
          <w:rPr>
            <w:rFonts w:ascii="Times New Roman" w:hAnsi="Times New Roman" w:cs="Times New Roman"/>
            <w:noProof/>
            <w:sz w:val="24"/>
            <w:szCs w:val="24"/>
          </w:rPr>
          <w:delText>(Thobias &amp; Kiwanuka, 2018)</w:delText>
        </w:r>
        <w:r w:rsidR="00D36585" w:rsidDel="00895ADE">
          <w:rPr>
            <w:rFonts w:ascii="Times New Roman" w:hAnsi="Times New Roman" w:cs="Times New Roman"/>
            <w:sz w:val="24"/>
            <w:szCs w:val="24"/>
          </w:rPr>
          <w:fldChar w:fldCharType="end"/>
        </w:r>
        <w:r w:rsidR="00CB7A35" w:rsidRPr="00444107" w:rsidDel="00895ADE">
          <w:rPr>
            <w:rFonts w:ascii="Times New Roman" w:hAnsi="Times New Roman" w:cs="Times New Roman"/>
            <w:sz w:val="24"/>
            <w:szCs w:val="24"/>
          </w:rPr>
          <w:delText>This study</w:delText>
        </w:r>
      </w:del>
      <w:ins w:id="58" w:author="GL" w:date="2024-01-24T18:52:00Z">
        <w:r w:rsidR="00895ADE">
          <w:rPr>
            <w:rFonts w:ascii="Times New Roman" w:hAnsi="Times New Roman" w:cs="Times New Roman"/>
            <w:sz w:val="24"/>
            <w:szCs w:val="24"/>
          </w:rPr>
          <w:t>The work by ()</w:t>
        </w:r>
      </w:ins>
      <w:r w:rsidR="00CB7A35" w:rsidRPr="00444107">
        <w:rPr>
          <w:rFonts w:ascii="Times New Roman" w:hAnsi="Times New Roman" w:cs="Times New Roman"/>
          <w:sz w:val="24"/>
          <w:szCs w:val="24"/>
        </w:rPr>
        <w:t xml:space="preserve"> sought to design and implement a mHealth data model with an intention of improving mothers’ knowledge of Reproductive and Child Health (RCH) s</w:t>
      </w:r>
      <w:r>
        <w:rPr>
          <w:rFonts w:ascii="Times New Roman" w:hAnsi="Times New Roman" w:cs="Times New Roman"/>
          <w:sz w:val="24"/>
          <w:szCs w:val="24"/>
        </w:rPr>
        <w:t>er</w:t>
      </w:r>
      <w:r w:rsidR="00CB7A35" w:rsidRPr="00444107">
        <w:rPr>
          <w:rFonts w:ascii="Times New Roman" w:hAnsi="Times New Roman" w:cs="Times New Roman"/>
          <w:sz w:val="24"/>
          <w:szCs w:val="24"/>
        </w:rPr>
        <w:t>vices in rural environments and to remind mothers who do not have access to mobile phones to attend</w:t>
      </w:r>
      <w:r w:rsidR="00304398">
        <w:rPr>
          <w:rFonts w:ascii="Times New Roman" w:hAnsi="Times New Roman" w:cs="Times New Roman"/>
          <w:sz w:val="24"/>
          <w:szCs w:val="24"/>
        </w:rPr>
        <w:t xml:space="preserve"> antenatal care</w:t>
      </w:r>
      <w:r w:rsidR="00CB7A35" w:rsidRPr="00444107">
        <w:rPr>
          <w:rFonts w:ascii="Times New Roman" w:hAnsi="Times New Roman" w:cs="Times New Roman"/>
          <w:sz w:val="24"/>
          <w:szCs w:val="24"/>
        </w:rPr>
        <w:t>. The model was implemented as a module using District Health Information System (DHIS) Tracker computer application which is a free and open source softwar</w:t>
      </w:r>
      <w:r>
        <w:rPr>
          <w:rFonts w:ascii="Times New Roman" w:hAnsi="Times New Roman" w:cs="Times New Roman"/>
          <w:sz w:val="24"/>
          <w:szCs w:val="24"/>
        </w:rPr>
        <w:t>e</w:t>
      </w:r>
      <w:r w:rsidR="00CB7A35" w:rsidRPr="00444107">
        <w:rPr>
          <w:rFonts w:ascii="Times New Roman" w:hAnsi="Times New Roman" w:cs="Times New Roman"/>
          <w:sz w:val="24"/>
          <w:szCs w:val="24"/>
        </w:rPr>
        <w:t>. Health service providers define and enter SMS into conte</w:t>
      </w:r>
      <w:r>
        <w:rPr>
          <w:rFonts w:ascii="Times New Roman" w:hAnsi="Times New Roman" w:cs="Times New Roman"/>
          <w:sz w:val="24"/>
          <w:szCs w:val="24"/>
        </w:rPr>
        <w:t>nt providers.</w:t>
      </w:r>
      <w:r w:rsidR="00CB7A35" w:rsidRPr="00444107">
        <w:rPr>
          <w:rFonts w:ascii="Times New Roman" w:hAnsi="Times New Roman" w:cs="Times New Roman"/>
          <w:sz w:val="24"/>
          <w:szCs w:val="24"/>
        </w:rPr>
        <w:t xml:space="preserve"> Messages are sent in form of Hypertext Transfer Protocol (HTTP) query from the computer application to SMS gateway. The gateway converts HTTP messages into particular Short Message Service Centre (SMSC) format of a particular mobile operator and sends to the SMSC. The SMSC then forwards message to the final destination (mobile phone terminal of a particular community member). Similarly, messages can be sent from mobile terminals to the computer application. Messages are sent to the SMSC using SMSC protocol and then the SMSC forwards the messages to the SMS gateway. The SMS gateway converts the messages into HTTP format and send to the computer application. However, information flow from mobile terminals (mothers, relatives, TBAs, CHWs and community leaders) to health facilities was not explored. In addition to relatives and spouses, community leaders and CHWs we</w:t>
      </w:r>
      <w:r>
        <w:rPr>
          <w:rFonts w:ascii="Times New Roman" w:hAnsi="Times New Roman" w:cs="Times New Roman"/>
          <w:sz w:val="24"/>
          <w:szCs w:val="24"/>
        </w:rPr>
        <w:t>re also registered into the com</w:t>
      </w:r>
      <w:r w:rsidR="00CB7A35" w:rsidRPr="00444107">
        <w:rPr>
          <w:rFonts w:ascii="Times New Roman" w:hAnsi="Times New Roman" w:cs="Times New Roman"/>
          <w:sz w:val="24"/>
          <w:szCs w:val="24"/>
        </w:rPr>
        <w:t>puter application as contact persons of mot</w:t>
      </w:r>
      <w:r w:rsidRPr="00444107">
        <w:rPr>
          <w:rFonts w:ascii="Times New Roman" w:hAnsi="Times New Roman" w:cs="Times New Roman"/>
          <w:sz w:val="24"/>
          <w:szCs w:val="24"/>
        </w:rPr>
        <w:t>hers. Reminder messages were then sent to mothers and their contact persons. If the mother owned a phone, an SMS was directly sent to her, otherwise it was sent through another person whom she had decided.</w:t>
      </w:r>
    </w:p>
    <w:p w14:paraId="1FD87E37" w14:textId="77777777" w:rsidR="00726D16" w:rsidRPr="00726D16" w:rsidRDefault="00726D16" w:rsidP="00726D16">
      <w:pPr>
        <w:spacing w:line="360" w:lineRule="auto"/>
        <w:jc w:val="both"/>
        <w:rPr>
          <w:rStyle w:val="title-text"/>
          <w:rFonts w:ascii="Times New Roman" w:hAnsi="Times New Roman" w:cs="Times New Roman"/>
          <w:b/>
          <w:sz w:val="24"/>
          <w:szCs w:val="24"/>
        </w:rPr>
      </w:pPr>
      <w:del w:id="59" w:author="GL" w:date="2024-01-24T18:52:00Z">
        <w:r w:rsidDel="00895ADE">
          <w:rPr>
            <w:rFonts w:ascii="Times New Roman" w:hAnsi="Times New Roman" w:cs="Times New Roman"/>
            <w:b/>
            <w:sz w:val="24"/>
            <w:szCs w:val="24"/>
          </w:rPr>
          <w:delText xml:space="preserve">2.8 </w:delText>
        </w:r>
        <w:r w:rsidRPr="00726D16" w:rsidDel="00895ADE">
          <w:rPr>
            <w:rFonts w:ascii="Times New Roman" w:hAnsi="Times New Roman" w:cs="Times New Roman"/>
            <w:b/>
            <w:sz w:val="24"/>
            <w:szCs w:val="24"/>
          </w:rPr>
          <w:delText>Antenatal care management platform</w:delText>
        </w:r>
      </w:del>
      <w:r>
        <w:rPr>
          <w:rFonts w:ascii="Times New Roman" w:hAnsi="Times New Roman" w:cs="Times New Roman"/>
          <w:b/>
          <w:sz w:val="24"/>
          <w:szCs w:val="24"/>
        </w:rPr>
        <w:t>.</w:t>
      </w:r>
    </w:p>
    <w:p w14:paraId="4F6EB97B" w14:textId="77777777" w:rsidR="009731C3" w:rsidRDefault="002213DD" w:rsidP="002213DD">
      <w:pPr>
        <w:spacing w:line="360" w:lineRule="auto"/>
        <w:jc w:val="both"/>
        <w:rPr>
          <w:rFonts w:ascii="Times New Roman" w:hAnsi="Times New Roman" w:cs="Times New Roman"/>
          <w:sz w:val="24"/>
          <w:szCs w:val="24"/>
        </w:rPr>
      </w:pPr>
      <w:del w:id="60" w:author="GL" w:date="2024-01-24T18:52:00Z">
        <w:r w:rsidRPr="002213DD" w:rsidDel="00895ADE">
          <w:rPr>
            <w:rFonts w:ascii="Times New Roman" w:hAnsi="Times New Roman" w:cs="Times New Roman"/>
            <w:sz w:val="24"/>
            <w:szCs w:val="24"/>
          </w:rPr>
          <w:delText>Acc</w:delText>
        </w:r>
        <w:r w:rsidR="00D36585" w:rsidDel="00895ADE">
          <w:rPr>
            <w:rFonts w:ascii="Times New Roman" w:hAnsi="Times New Roman" w:cs="Times New Roman"/>
            <w:sz w:val="24"/>
            <w:szCs w:val="24"/>
          </w:rPr>
          <w:delText>ording to</w:delText>
        </w:r>
        <w:r w:rsidR="00940962" w:rsidDel="00895ADE">
          <w:rPr>
            <w:rFonts w:ascii="Times New Roman" w:hAnsi="Times New Roman" w:cs="Times New Roman"/>
            <w:sz w:val="24"/>
            <w:szCs w:val="24"/>
          </w:rPr>
          <w:delText xml:space="preserve"> </w:delText>
        </w:r>
        <w:r w:rsidR="00940962" w:rsidDel="00895ADE">
          <w:rPr>
            <w:rFonts w:ascii="Times New Roman" w:hAnsi="Times New Roman" w:cs="Times New Roman"/>
            <w:sz w:val="24"/>
            <w:szCs w:val="24"/>
          </w:rPr>
          <w:fldChar w:fldCharType="begin" w:fldLock="1"/>
        </w:r>
        <w:r w:rsidR="00940962" w:rsidDel="00895ADE">
          <w:rPr>
            <w:rFonts w:ascii="Times New Roman" w:hAnsi="Times New Roman" w:cs="Times New Roman"/>
            <w:sz w:val="24"/>
            <w:szCs w:val="24"/>
          </w:rPr>
          <w:delInstrText>ADDIN CSL_CITATION {"citationItems":[{"id":"ITEM-1","itemData":{"DOI":"10.1186/s44247-023-00052-x","ISSN":"2731-684X","author":[{"dropping-particle":"","family":"Aliyi","given":"Abdulmalik","non-dropping-particle":"","parse-names":false,"suffix":""},{"dropping-particle":"","family":"Mesfin","given":"Bruk","non-dropping-particle":"","parse-names":false,"suffix":""},{"dropping-particle":"","family":"Hassen","given":"Fuad","non-dropping-particle":"","parse-names":false,"suffix":""},{"dropping-particle":"","family":"Dejene","given":"Gemechu","non-dropping-particle":"","parse-names":false,"suffix":""},{"dropping-particle":"","family":"Wondimu","given":"Hawi","non-dropping-particle":"","parse-names":false,"suffix":""},{"dropping-particle":"","family":"Yizengaw","given":"Mignot","non-dropping-particle":"","parse-names":false,"suffix":""},{"dropping-particle":"","family":"Dereje","given":"Derartu","non-dropping-particle":"","parse-names":false,"suffix":""},{"dropping-particle":"","family":"Dawud","given":"Ahmed Ali","non-dropping-particle":"","parse-names":false,"suffix":""}],"container-title":"BMC Digital Health","id":"ITEM-1","issued":{"date-parts":[["2023"]]},"page":"1-10","publisher":"BioMed Central","title":"Antenatal care management platform","type":"article-journal"},"uris":["http://www.mendeley.com/documents/?uuid=1d036a02-3c55-48cf-9629-8e7269232453"]}],"mendeley":{"formattedCitation":"(Aliyi et al., 2023)","plainTextFormattedCitation":"(Aliyi et al., 2023)"},"properties":{"noteIndex":0},"schema":"https://github.com/citation-style-language/schema/raw/master/csl-citation.json"}</w:delInstrText>
        </w:r>
        <w:r w:rsidR="00940962" w:rsidDel="00895ADE">
          <w:rPr>
            <w:rFonts w:ascii="Times New Roman" w:hAnsi="Times New Roman" w:cs="Times New Roman"/>
            <w:sz w:val="24"/>
            <w:szCs w:val="24"/>
          </w:rPr>
          <w:fldChar w:fldCharType="separate"/>
        </w:r>
        <w:r w:rsidR="00940962" w:rsidRPr="00940962" w:rsidDel="00895ADE">
          <w:rPr>
            <w:rFonts w:ascii="Times New Roman" w:hAnsi="Times New Roman" w:cs="Times New Roman"/>
            <w:noProof/>
            <w:sz w:val="24"/>
            <w:szCs w:val="24"/>
          </w:rPr>
          <w:delText>(Aliyi et al., 2023)</w:delText>
        </w:r>
        <w:r w:rsidR="00940962" w:rsidDel="00895ADE">
          <w:rPr>
            <w:rFonts w:ascii="Times New Roman" w:hAnsi="Times New Roman" w:cs="Times New Roman"/>
            <w:sz w:val="24"/>
            <w:szCs w:val="24"/>
          </w:rPr>
          <w:fldChar w:fldCharType="end"/>
        </w:r>
        <w:r w:rsidDel="00895ADE">
          <w:rPr>
            <w:rFonts w:ascii="Times New Roman" w:hAnsi="Times New Roman" w:cs="Times New Roman"/>
            <w:sz w:val="24"/>
            <w:szCs w:val="24"/>
          </w:rPr>
          <w:delText xml:space="preserve"> </w:delText>
        </w:r>
      </w:del>
      <w:r w:rsidR="00726D16" w:rsidRPr="002213DD">
        <w:rPr>
          <w:rFonts w:ascii="Times New Roman" w:hAnsi="Times New Roman" w:cs="Times New Roman"/>
          <w:sz w:val="24"/>
          <w:szCs w:val="24"/>
        </w:rPr>
        <w:t>The antenatal care management system’s primary goals are to make it simple for users to enter data and store it in the database. Both healthcare professionals and expectant mothers themselves may access it whenever required because it displays essential information about the mother from prior visits</w:t>
      </w:r>
      <w:ins w:id="61" w:author="GL" w:date="2024-01-24T18:53:00Z">
        <w:r w:rsidR="00895ADE">
          <w:rPr>
            <w:rFonts w:ascii="Times New Roman" w:hAnsi="Times New Roman" w:cs="Times New Roman"/>
            <w:sz w:val="24"/>
            <w:szCs w:val="24"/>
          </w:rPr>
          <w:t xml:space="preserve"> (cite) </w:t>
        </w:r>
      </w:ins>
      <w:r w:rsidR="00726D16" w:rsidRPr="002213DD">
        <w:rPr>
          <w:rFonts w:ascii="Times New Roman" w:hAnsi="Times New Roman" w:cs="Times New Roman"/>
          <w:sz w:val="24"/>
          <w:szCs w:val="24"/>
        </w:rPr>
        <w:t xml:space="preserve">. Therefore, the antenatal care management </w:t>
      </w:r>
      <w:r w:rsidR="00726D16" w:rsidRPr="002213DD">
        <w:rPr>
          <w:rFonts w:ascii="Times New Roman" w:hAnsi="Times New Roman" w:cs="Times New Roman"/>
          <w:sz w:val="24"/>
          <w:szCs w:val="24"/>
        </w:rPr>
        <w:lastRenderedPageBreak/>
        <w:t>platform (ANCMP) proposed in this design research is a web-based system that routinely warns and notifies physicians, nurses, and midwives in case of crises and provides reminders to attend the hospital. Users of the portal can submit and change clinical data and test results in addition to browsing medical material. The major goal of this project was to create a platform for managing antenatal care to enhance the Ethiopian antenatal care management sy</w:t>
      </w:r>
      <w:r w:rsidR="00304398">
        <w:rPr>
          <w:rFonts w:ascii="Times New Roman" w:hAnsi="Times New Roman" w:cs="Times New Roman"/>
          <w:sz w:val="24"/>
          <w:szCs w:val="24"/>
        </w:rPr>
        <w:t>stem.</w:t>
      </w:r>
      <w:r w:rsidR="00726D16" w:rsidRPr="002213DD">
        <w:rPr>
          <w:rFonts w:ascii="Times New Roman" w:hAnsi="Times New Roman" w:cs="Times New Roman"/>
          <w:sz w:val="24"/>
          <w:szCs w:val="24"/>
        </w:rPr>
        <w:t xml:space="preserve"> To achieve the design goals for ANCMP, many users have to engage with the system using various comp</w:t>
      </w:r>
      <w:r w:rsidRPr="002213DD">
        <w:rPr>
          <w:rFonts w:ascii="Times New Roman" w:hAnsi="Times New Roman" w:cs="Times New Roman"/>
          <w:sz w:val="24"/>
          <w:szCs w:val="24"/>
        </w:rPr>
        <w:t xml:space="preserve">uters and cell phones. </w:t>
      </w:r>
      <w:r w:rsidR="00726D16" w:rsidRPr="002213DD">
        <w:rPr>
          <w:rFonts w:ascii="Times New Roman" w:hAnsi="Times New Roman" w:cs="Times New Roman"/>
          <w:sz w:val="24"/>
          <w:szCs w:val="24"/>
        </w:rPr>
        <w:t>This web-based antenatal care management platform is designed using XAMPP, PHP, HTML and CSS. It involves designing the stoner interface and identifying the inputs, outputs, and processes of the designed system. The configuration involves the use of case diagrams, sequence diagrams and class diagram tools to achieve the physical consummation of the antenatal care management platform and positive living information system. The purpose of this work was to create a web-based platform for managing antenatal care.</w:t>
      </w:r>
    </w:p>
    <w:p w14:paraId="65CE71AF" w14:textId="77777777" w:rsidR="009731C3" w:rsidRPr="009731C3" w:rsidRDefault="009731C3" w:rsidP="009731C3">
      <w:pPr>
        <w:suppressAutoHyphens/>
        <w:spacing w:line="360" w:lineRule="auto"/>
        <w:jc w:val="both"/>
        <w:rPr>
          <w:rFonts w:ascii="Times New Roman" w:hAnsi="Times New Roman" w:cs="Times New Roman"/>
          <w:b/>
          <w:bCs/>
          <w:spacing w:val="-3"/>
          <w:sz w:val="24"/>
          <w:szCs w:val="24"/>
        </w:rPr>
      </w:pPr>
      <w:r w:rsidRPr="009731C3">
        <w:rPr>
          <w:rFonts w:ascii="Times New Roman" w:hAnsi="Times New Roman" w:cs="Times New Roman"/>
          <w:b/>
          <w:bCs/>
          <w:spacing w:val="-3"/>
          <w:sz w:val="24"/>
          <w:szCs w:val="24"/>
        </w:rPr>
        <w:t>Summary of literature review</w:t>
      </w:r>
    </w:p>
    <w:p w14:paraId="3BEC23C9" w14:textId="77777777" w:rsidR="009731C3" w:rsidRDefault="009731C3" w:rsidP="009731C3">
      <w:pPr>
        <w:suppressAutoHyphens/>
        <w:spacing w:line="360" w:lineRule="auto"/>
        <w:jc w:val="both"/>
        <w:rPr>
          <w:rFonts w:ascii="Times New Roman" w:hAnsi="Times New Roman" w:cs="Times New Roman"/>
          <w:spacing w:val="-3"/>
          <w:sz w:val="24"/>
          <w:szCs w:val="24"/>
        </w:rPr>
      </w:pPr>
      <w:r w:rsidRPr="009731C3">
        <w:rPr>
          <w:rFonts w:ascii="Times New Roman" w:hAnsi="Times New Roman" w:cs="Times New Roman"/>
          <w:spacing w:val="-3"/>
          <w:sz w:val="24"/>
          <w:szCs w:val="24"/>
        </w:rPr>
        <w:t>The table below provides the list of literatures and the technologies which were used to implement the studies in comparison with the study that will be conducted to fill the gap.</w:t>
      </w:r>
    </w:p>
    <w:p w14:paraId="6D25AE5C" w14:textId="77777777" w:rsidR="00BB3785" w:rsidRDefault="00BB3785" w:rsidP="009731C3">
      <w:pPr>
        <w:suppressAutoHyphens/>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Table 1: Literature review comparison table</w:t>
      </w:r>
    </w:p>
    <w:tbl>
      <w:tblPr>
        <w:tblStyle w:val="TableGrid"/>
        <w:tblW w:w="0" w:type="auto"/>
        <w:tblLook w:val="04A0" w:firstRow="1" w:lastRow="0" w:firstColumn="1" w:lastColumn="0" w:noHBand="0" w:noVBand="1"/>
      </w:tblPr>
      <w:tblGrid>
        <w:gridCol w:w="595"/>
        <w:gridCol w:w="2825"/>
        <w:gridCol w:w="1140"/>
        <w:gridCol w:w="1289"/>
        <w:gridCol w:w="1104"/>
        <w:gridCol w:w="1294"/>
        <w:gridCol w:w="1103"/>
      </w:tblGrid>
      <w:tr w:rsidR="004C087C" w14:paraId="475665B5" w14:textId="77777777" w:rsidTr="00973CCF">
        <w:tc>
          <w:tcPr>
            <w:tcW w:w="595" w:type="dxa"/>
            <w:vMerge w:val="restart"/>
          </w:tcPr>
          <w:p w14:paraId="599EDF2E" w14:textId="77777777" w:rsidR="004C087C" w:rsidRPr="00B37CF1" w:rsidRDefault="004C087C" w:rsidP="009731C3">
            <w:pPr>
              <w:suppressAutoHyphens/>
              <w:spacing w:line="360" w:lineRule="auto"/>
              <w:jc w:val="both"/>
              <w:rPr>
                <w:rFonts w:ascii="Times New Roman" w:hAnsi="Times New Roman" w:cs="Times New Roman"/>
                <w:b/>
                <w:spacing w:val="-3"/>
                <w:sz w:val="24"/>
                <w:szCs w:val="24"/>
              </w:rPr>
            </w:pPr>
            <w:r w:rsidRPr="00B37CF1">
              <w:rPr>
                <w:rFonts w:ascii="Times New Roman" w:hAnsi="Times New Roman" w:cs="Times New Roman"/>
                <w:b/>
                <w:spacing w:val="-3"/>
                <w:sz w:val="24"/>
                <w:szCs w:val="24"/>
              </w:rPr>
              <w:t>SN</w:t>
            </w:r>
          </w:p>
        </w:tc>
        <w:tc>
          <w:tcPr>
            <w:tcW w:w="2825" w:type="dxa"/>
            <w:vMerge w:val="restart"/>
          </w:tcPr>
          <w:p w14:paraId="3EE4C6F2" w14:textId="77777777" w:rsidR="004C087C" w:rsidRPr="00B37CF1" w:rsidRDefault="004C087C" w:rsidP="009731C3">
            <w:pPr>
              <w:suppressAutoHyphens/>
              <w:spacing w:line="360" w:lineRule="auto"/>
              <w:jc w:val="both"/>
              <w:rPr>
                <w:rFonts w:ascii="Times New Roman" w:hAnsi="Times New Roman" w:cs="Times New Roman"/>
                <w:spacing w:val="-3"/>
                <w:sz w:val="24"/>
                <w:szCs w:val="24"/>
              </w:rPr>
            </w:pPr>
            <w:r w:rsidRPr="00F53141">
              <w:rPr>
                <w:rFonts w:ascii="Times New Roman" w:hAnsi="Times New Roman" w:cs="Times New Roman"/>
                <w:b/>
                <w:bCs/>
                <w:spacing w:val="-3"/>
              </w:rPr>
              <w:t>Author’s name &amp; year</w:t>
            </w:r>
          </w:p>
        </w:tc>
        <w:tc>
          <w:tcPr>
            <w:tcW w:w="5930" w:type="dxa"/>
            <w:gridSpan w:val="5"/>
          </w:tcPr>
          <w:p w14:paraId="69B10695" w14:textId="77777777" w:rsidR="004C087C" w:rsidRDefault="004C087C" w:rsidP="009731C3">
            <w:pPr>
              <w:suppressAutoHyphens/>
              <w:spacing w:line="360" w:lineRule="auto"/>
              <w:jc w:val="both"/>
              <w:rPr>
                <w:rFonts w:ascii="Times New Roman" w:hAnsi="Times New Roman" w:cs="Times New Roman"/>
                <w:b/>
                <w:spacing w:val="-3"/>
                <w:sz w:val="24"/>
                <w:szCs w:val="24"/>
              </w:rPr>
            </w:pPr>
            <w:r>
              <w:rPr>
                <w:rFonts w:ascii="Times New Roman" w:hAnsi="Times New Roman" w:cs="Times New Roman"/>
                <w:b/>
                <w:spacing w:val="-3"/>
                <w:sz w:val="24"/>
                <w:szCs w:val="24"/>
              </w:rPr>
              <w:t xml:space="preserve">                            </w:t>
            </w:r>
            <w:r w:rsidRPr="00B37CF1">
              <w:rPr>
                <w:rFonts w:ascii="Times New Roman" w:hAnsi="Times New Roman" w:cs="Times New Roman"/>
                <w:b/>
                <w:spacing w:val="-3"/>
                <w:sz w:val="24"/>
                <w:szCs w:val="24"/>
              </w:rPr>
              <w:t>Technologies used</w:t>
            </w:r>
          </w:p>
        </w:tc>
      </w:tr>
      <w:tr w:rsidR="004C087C" w14:paraId="09588D1D" w14:textId="77777777" w:rsidTr="004C087C">
        <w:tc>
          <w:tcPr>
            <w:tcW w:w="595" w:type="dxa"/>
            <w:vMerge/>
          </w:tcPr>
          <w:p w14:paraId="5888B9F4" w14:textId="77777777" w:rsidR="004C087C" w:rsidRDefault="004C087C" w:rsidP="009731C3">
            <w:pPr>
              <w:suppressAutoHyphens/>
              <w:spacing w:line="360" w:lineRule="auto"/>
              <w:jc w:val="both"/>
              <w:rPr>
                <w:rFonts w:ascii="Times New Roman" w:hAnsi="Times New Roman" w:cs="Times New Roman"/>
                <w:i/>
                <w:spacing w:val="-3"/>
                <w:sz w:val="24"/>
                <w:szCs w:val="24"/>
              </w:rPr>
            </w:pPr>
          </w:p>
        </w:tc>
        <w:tc>
          <w:tcPr>
            <w:tcW w:w="2825" w:type="dxa"/>
            <w:vMerge/>
          </w:tcPr>
          <w:p w14:paraId="1052A062" w14:textId="77777777" w:rsidR="004C087C" w:rsidRDefault="004C087C" w:rsidP="009731C3">
            <w:pPr>
              <w:suppressAutoHyphens/>
              <w:spacing w:line="360" w:lineRule="auto"/>
              <w:jc w:val="both"/>
              <w:rPr>
                <w:rFonts w:ascii="Times New Roman" w:hAnsi="Times New Roman" w:cs="Times New Roman"/>
                <w:i/>
                <w:spacing w:val="-3"/>
                <w:sz w:val="24"/>
                <w:szCs w:val="24"/>
              </w:rPr>
            </w:pPr>
          </w:p>
        </w:tc>
        <w:tc>
          <w:tcPr>
            <w:tcW w:w="1140" w:type="dxa"/>
          </w:tcPr>
          <w:p w14:paraId="4CDF81CE" w14:textId="77777777" w:rsidR="004C087C" w:rsidRPr="00B37CF1" w:rsidRDefault="004C087C" w:rsidP="009731C3">
            <w:pPr>
              <w:suppressAutoHyphens/>
              <w:spacing w:line="360" w:lineRule="auto"/>
              <w:jc w:val="both"/>
              <w:rPr>
                <w:rFonts w:ascii="Times New Roman" w:hAnsi="Times New Roman" w:cs="Times New Roman"/>
                <w:b/>
                <w:spacing w:val="-3"/>
                <w:sz w:val="24"/>
                <w:szCs w:val="24"/>
              </w:rPr>
            </w:pPr>
            <w:r>
              <w:rPr>
                <w:rFonts w:ascii="Times New Roman" w:hAnsi="Times New Roman" w:cs="Times New Roman"/>
                <w:b/>
                <w:spacing w:val="-3"/>
                <w:sz w:val="24"/>
                <w:szCs w:val="24"/>
              </w:rPr>
              <w:t>IoT</w:t>
            </w:r>
          </w:p>
        </w:tc>
        <w:tc>
          <w:tcPr>
            <w:tcW w:w="1289" w:type="dxa"/>
          </w:tcPr>
          <w:p w14:paraId="35838A23" w14:textId="77777777" w:rsidR="004C087C" w:rsidRPr="00B37CF1" w:rsidRDefault="004C087C" w:rsidP="009731C3">
            <w:pPr>
              <w:suppressAutoHyphens/>
              <w:spacing w:line="360" w:lineRule="auto"/>
              <w:jc w:val="both"/>
              <w:rPr>
                <w:rFonts w:ascii="Times New Roman" w:hAnsi="Times New Roman" w:cs="Times New Roman"/>
                <w:b/>
                <w:spacing w:val="-3"/>
                <w:sz w:val="24"/>
                <w:szCs w:val="24"/>
              </w:rPr>
            </w:pPr>
            <w:r w:rsidRPr="00B37CF1">
              <w:rPr>
                <w:rFonts w:ascii="Times New Roman" w:hAnsi="Times New Roman" w:cs="Times New Roman"/>
                <w:b/>
                <w:spacing w:val="-3"/>
                <w:sz w:val="24"/>
                <w:szCs w:val="24"/>
              </w:rPr>
              <w:t>wearable</w:t>
            </w:r>
          </w:p>
        </w:tc>
        <w:tc>
          <w:tcPr>
            <w:tcW w:w="1104" w:type="dxa"/>
          </w:tcPr>
          <w:p w14:paraId="12573370" w14:textId="77777777" w:rsidR="004C087C" w:rsidRPr="00B37CF1" w:rsidRDefault="004C087C" w:rsidP="009731C3">
            <w:pPr>
              <w:suppressAutoHyphens/>
              <w:spacing w:line="360" w:lineRule="auto"/>
              <w:jc w:val="both"/>
              <w:rPr>
                <w:rFonts w:ascii="Times New Roman" w:hAnsi="Times New Roman" w:cs="Times New Roman"/>
                <w:b/>
                <w:spacing w:val="-3"/>
                <w:sz w:val="24"/>
                <w:szCs w:val="24"/>
              </w:rPr>
            </w:pPr>
            <w:r>
              <w:rPr>
                <w:rFonts w:ascii="Times New Roman" w:hAnsi="Times New Roman" w:cs="Times New Roman"/>
                <w:b/>
                <w:spacing w:val="-3"/>
                <w:sz w:val="24"/>
                <w:szCs w:val="24"/>
              </w:rPr>
              <w:t>Web</w:t>
            </w:r>
          </w:p>
        </w:tc>
        <w:tc>
          <w:tcPr>
            <w:tcW w:w="1294" w:type="dxa"/>
          </w:tcPr>
          <w:p w14:paraId="365D178B" w14:textId="77777777" w:rsidR="004C087C" w:rsidRPr="00B37CF1" w:rsidRDefault="004C087C" w:rsidP="009731C3">
            <w:pPr>
              <w:suppressAutoHyphens/>
              <w:spacing w:line="360" w:lineRule="auto"/>
              <w:jc w:val="both"/>
              <w:rPr>
                <w:rFonts w:ascii="Times New Roman" w:hAnsi="Times New Roman" w:cs="Times New Roman"/>
                <w:b/>
                <w:spacing w:val="-3"/>
                <w:sz w:val="24"/>
                <w:szCs w:val="24"/>
              </w:rPr>
            </w:pPr>
            <w:r>
              <w:rPr>
                <w:rFonts w:ascii="Times New Roman" w:hAnsi="Times New Roman" w:cs="Times New Roman"/>
                <w:b/>
                <w:spacing w:val="-3"/>
                <w:sz w:val="24"/>
                <w:szCs w:val="24"/>
              </w:rPr>
              <w:t>Mobile</w:t>
            </w:r>
          </w:p>
        </w:tc>
        <w:tc>
          <w:tcPr>
            <w:tcW w:w="1103" w:type="dxa"/>
          </w:tcPr>
          <w:p w14:paraId="2C5D10C1" w14:textId="77777777" w:rsidR="004C087C" w:rsidRDefault="004C087C" w:rsidP="009731C3">
            <w:pPr>
              <w:suppressAutoHyphens/>
              <w:spacing w:line="360" w:lineRule="auto"/>
              <w:jc w:val="both"/>
              <w:rPr>
                <w:rFonts w:ascii="Times New Roman" w:hAnsi="Times New Roman" w:cs="Times New Roman"/>
                <w:b/>
                <w:spacing w:val="-3"/>
                <w:sz w:val="24"/>
                <w:szCs w:val="24"/>
              </w:rPr>
            </w:pPr>
            <w:r>
              <w:rPr>
                <w:rFonts w:ascii="Times New Roman" w:hAnsi="Times New Roman" w:cs="Times New Roman"/>
                <w:b/>
                <w:spacing w:val="-3"/>
                <w:sz w:val="24"/>
                <w:szCs w:val="24"/>
              </w:rPr>
              <w:t>GSM</w:t>
            </w:r>
          </w:p>
        </w:tc>
      </w:tr>
      <w:tr w:rsidR="004C087C" w14:paraId="004906BD" w14:textId="77777777" w:rsidTr="004C087C">
        <w:tc>
          <w:tcPr>
            <w:tcW w:w="595" w:type="dxa"/>
          </w:tcPr>
          <w:p w14:paraId="252A5293" w14:textId="77777777" w:rsidR="004C087C" w:rsidRPr="00B37CF1" w:rsidRDefault="004C087C" w:rsidP="004C087C">
            <w:pPr>
              <w:suppressAutoHyphens/>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1</w:t>
            </w:r>
          </w:p>
        </w:tc>
        <w:tc>
          <w:tcPr>
            <w:tcW w:w="2825" w:type="dxa"/>
          </w:tcPr>
          <w:p w14:paraId="63AE9E5A" w14:textId="77777777" w:rsidR="004C087C" w:rsidRPr="00395E18" w:rsidRDefault="004C087C" w:rsidP="004C087C">
            <w:pPr>
              <w:suppressAutoHyphens/>
              <w:spacing w:line="360" w:lineRule="auto"/>
              <w:jc w:val="both"/>
              <w:rPr>
                <w:rFonts w:ascii="Times New Roman" w:hAnsi="Times New Roman" w:cs="Times New Roman"/>
                <w:spacing w:val="-3"/>
                <w:sz w:val="24"/>
                <w:szCs w:val="24"/>
              </w:rPr>
            </w:pPr>
            <w:r w:rsidRPr="006A52FC">
              <w:rPr>
                <w:rFonts w:ascii="Times New Roman" w:hAnsi="Times New Roman" w:cs="Times New Roman"/>
                <w:sz w:val="24"/>
                <w:szCs w:val="24"/>
              </w:rPr>
              <w:t>(Kimei &amp; Kalegele, 2017)</w:t>
            </w:r>
          </w:p>
        </w:tc>
        <w:tc>
          <w:tcPr>
            <w:tcW w:w="1140" w:type="dxa"/>
          </w:tcPr>
          <w:p w14:paraId="3CFDD171" w14:textId="77777777" w:rsidR="004C087C" w:rsidRPr="00F53141" w:rsidRDefault="004C087C" w:rsidP="004C087C">
            <w:pPr>
              <w:suppressAutoHyphens/>
              <w:spacing w:line="360" w:lineRule="auto"/>
              <w:jc w:val="both"/>
              <w:rPr>
                <w:rFonts w:ascii="Times New Roman" w:hAnsi="Times New Roman" w:cs="Times New Roman"/>
                <w:spacing w:val="-3"/>
              </w:rPr>
            </w:pPr>
            <w:r w:rsidRPr="00F53141">
              <w:rPr>
                <w:rFonts w:ascii="Times New Roman" w:hAnsi="Times New Roman" w:cs="Times New Roman"/>
                <w:spacing w:val="-3"/>
              </w:rPr>
              <w:t>x</w:t>
            </w:r>
          </w:p>
        </w:tc>
        <w:tc>
          <w:tcPr>
            <w:tcW w:w="1289" w:type="dxa"/>
          </w:tcPr>
          <w:p w14:paraId="7058A15B" w14:textId="77777777" w:rsidR="004C087C" w:rsidRPr="00F53141" w:rsidRDefault="004C087C" w:rsidP="004C087C">
            <w:pPr>
              <w:suppressAutoHyphens/>
              <w:spacing w:line="360" w:lineRule="auto"/>
              <w:jc w:val="both"/>
              <w:rPr>
                <w:rFonts w:ascii="Times New Roman" w:hAnsi="Times New Roman" w:cs="Times New Roman"/>
                <w:spacing w:val="-3"/>
              </w:rPr>
            </w:pPr>
            <w:r w:rsidRPr="00F53141">
              <w:rPr>
                <w:rFonts w:ascii="Times New Roman" w:hAnsi="Times New Roman" w:cs="Times New Roman"/>
                <w:spacing w:val="-3"/>
              </w:rPr>
              <w:t>x</w:t>
            </w:r>
          </w:p>
        </w:tc>
        <w:tc>
          <w:tcPr>
            <w:tcW w:w="1104" w:type="dxa"/>
          </w:tcPr>
          <w:p w14:paraId="133320F0"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c>
          <w:tcPr>
            <w:tcW w:w="1294" w:type="dxa"/>
          </w:tcPr>
          <w:p w14:paraId="2B835AD9"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c>
          <w:tcPr>
            <w:tcW w:w="1103" w:type="dxa"/>
          </w:tcPr>
          <w:p w14:paraId="6941117E" w14:textId="77777777" w:rsidR="004C087C" w:rsidRPr="00F53141" w:rsidRDefault="003C0E93" w:rsidP="004C087C">
            <w:pPr>
              <w:suppressAutoHyphens/>
              <w:spacing w:line="360" w:lineRule="auto"/>
              <w:jc w:val="both"/>
              <w:rPr>
                <w:rFonts w:ascii="Times New Roman" w:hAnsi="Times New Roman" w:cs="Times New Roman"/>
                <w:spacing w:val="-3"/>
              </w:rPr>
            </w:pPr>
            <w:r w:rsidRPr="00F53141">
              <w:rPr>
                <w:rFonts w:ascii="Times New Roman" w:hAnsi="Times New Roman" w:cs="Times New Roman"/>
                <w:spacing w:val="-3"/>
              </w:rPr>
              <w:t>x</w:t>
            </w:r>
          </w:p>
        </w:tc>
      </w:tr>
      <w:tr w:rsidR="004C087C" w14:paraId="7F3C176D" w14:textId="77777777" w:rsidTr="004C087C">
        <w:tc>
          <w:tcPr>
            <w:tcW w:w="595" w:type="dxa"/>
          </w:tcPr>
          <w:p w14:paraId="0C942CB9" w14:textId="77777777" w:rsidR="004C087C" w:rsidRPr="00B37CF1" w:rsidRDefault="004C087C" w:rsidP="004C087C">
            <w:pPr>
              <w:suppressAutoHyphens/>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2</w:t>
            </w:r>
          </w:p>
        </w:tc>
        <w:tc>
          <w:tcPr>
            <w:tcW w:w="2825" w:type="dxa"/>
          </w:tcPr>
          <w:p w14:paraId="2B846131" w14:textId="77777777" w:rsidR="004C087C" w:rsidRPr="004F5FF6" w:rsidRDefault="004C087C" w:rsidP="004C087C">
            <w:pPr>
              <w:suppressAutoHyphens/>
              <w:spacing w:line="360" w:lineRule="auto"/>
              <w:jc w:val="both"/>
              <w:rPr>
                <w:rFonts w:ascii="Times New Roman" w:hAnsi="Times New Roman" w:cs="Times New Roman"/>
                <w:spacing w:val="-3"/>
                <w:sz w:val="24"/>
                <w:szCs w:val="24"/>
              </w:rPr>
            </w:pPr>
            <w:r>
              <w:rPr>
                <w:rFonts w:ascii="Times New Roman" w:hAnsi="Times New Roman" w:cs="Times New Roman"/>
                <w:sz w:val="24"/>
                <w:szCs w:val="24"/>
              </w:rPr>
              <w:t>(</w:t>
            </w:r>
            <w:r w:rsidRPr="009C30DC">
              <w:rPr>
                <w:rFonts w:ascii="Times New Roman" w:hAnsi="Times New Roman" w:cs="Times New Roman"/>
                <w:sz w:val="24"/>
                <w:szCs w:val="24"/>
              </w:rPr>
              <w:t>Maheshwari &amp; Maheshwari</w:t>
            </w:r>
            <w:r>
              <w:rPr>
                <w:rFonts w:ascii="Times New Roman" w:hAnsi="Times New Roman" w:cs="Times New Roman"/>
                <w:sz w:val="24"/>
                <w:szCs w:val="24"/>
              </w:rPr>
              <w:t>, 2019)</w:t>
            </w:r>
          </w:p>
        </w:tc>
        <w:tc>
          <w:tcPr>
            <w:tcW w:w="1140" w:type="dxa"/>
          </w:tcPr>
          <w:p w14:paraId="10916E8F"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c>
          <w:tcPr>
            <w:tcW w:w="1289" w:type="dxa"/>
          </w:tcPr>
          <w:p w14:paraId="364B1F68"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c>
          <w:tcPr>
            <w:tcW w:w="1104" w:type="dxa"/>
          </w:tcPr>
          <w:p w14:paraId="7B00A47E"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294" w:type="dxa"/>
          </w:tcPr>
          <w:p w14:paraId="62B377D9"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c>
          <w:tcPr>
            <w:tcW w:w="1103" w:type="dxa"/>
          </w:tcPr>
          <w:p w14:paraId="1A09A643" w14:textId="77777777" w:rsidR="004C087C" w:rsidRPr="00F53141" w:rsidRDefault="004C087C" w:rsidP="004C087C">
            <w:pPr>
              <w:suppressAutoHyphens/>
              <w:spacing w:line="360" w:lineRule="auto"/>
              <w:jc w:val="both"/>
              <w:rPr>
                <w:rFonts w:ascii="Times New Roman" w:hAnsi="Times New Roman" w:cs="Times New Roman"/>
                <w:spacing w:val="-3"/>
              </w:rPr>
            </w:pPr>
            <w:r w:rsidRPr="00F53141">
              <w:rPr>
                <w:rFonts w:ascii="Times New Roman" w:hAnsi="Times New Roman" w:cs="Times New Roman"/>
                <w:spacing w:val="-3"/>
              </w:rPr>
              <w:t>x</w:t>
            </w:r>
          </w:p>
        </w:tc>
      </w:tr>
      <w:tr w:rsidR="004C087C" w14:paraId="42C36DAF" w14:textId="77777777" w:rsidTr="004C087C">
        <w:tc>
          <w:tcPr>
            <w:tcW w:w="595" w:type="dxa"/>
          </w:tcPr>
          <w:p w14:paraId="3F5BAE8D" w14:textId="77777777" w:rsidR="004C087C" w:rsidRPr="00B37CF1" w:rsidRDefault="004C087C" w:rsidP="004C087C">
            <w:pPr>
              <w:suppressAutoHyphens/>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3</w:t>
            </w:r>
          </w:p>
        </w:tc>
        <w:tc>
          <w:tcPr>
            <w:tcW w:w="2825" w:type="dxa"/>
          </w:tcPr>
          <w:p w14:paraId="3B443E1A"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1C77A0">
              <w:rPr>
                <w:rFonts w:ascii="Times New Roman" w:hAnsi="Times New Roman" w:cs="Times New Roman"/>
                <w:sz w:val="24"/>
                <w:szCs w:val="24"/>
              </w:rPr>
              <w:t>(</w:t>
            </w:r>
            <w:r w:rsidR="00940962">
              <w:rPr>
                <w:rFonts w:ascii="Times New Roman" w:hAnsi="Times New Roman" w:cs="Times New Roman"/>
                <w:sz w:val="24"/>
                <w:szCs w:val="24"/>
              </w:rPr>
              <w:t xml:space="preserve">Lund </w:t>
            </w:r>
            <w:r>
              <w:rPr>
                <w:rFonts w:ascii="Times New Roman" w:hAnsi="Times New Roman" w:cs="Times New Roman"/>
                <w:sz w:val="24"/>
                <w:szCs w:val="24"/>
              </w:rPr>
              <w:t>et al.</w:t>
            </w:r>
            <w:r w:rsidR="00940962">
              <w:rPr>
                <w:rFonts w:ascii="Times New Roman" w:hAnsi="Times New Roman" w:cs="Times New Roman"/>
                <w:sz w:val="24"/>
                <w:szCs w:val="24"/>
              </w:rPr>
              <w:t>,</w:t>
            </w:r>
            <w:r w:rsidRPr="001C77A0">
              <w:rPr>
                <w:rFonts w:ascii="Times New Roman" w:hAnsi="Times New Roman" w:cs="Times New Roman"/>
                <w:sz w:val="24"/>
                <w:szCs w:val="24"/>
              </w:rPr>
              <w:t xml:space="preserve"> 2014)</w:t>
            </w:r>
          </w:p>
        </w:tc>
        <w:tc>
          <w:tcPr>
            <w:tcW w:w="1140" w:type="dxa"/>
          </w:tcPr>
          <w:p w14:paraId="440F2DFB"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289" w:type="dxa"/>
          </w:tcPr>
          <w:p w14:paraId="1563DB6A"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104" w:type="dxa"/>
          </w:tcPr>
          <w:p w14:paraId="32E53432"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294" w:type="dxa"/>
          </w:tcPr>
          <w:p w14:paraId="1E102EF8"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103" w:type="dxa"/>
          </w:tcPr>
          <w:p w14:paraId="6DE69A89"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r>
      <w:tr w:rsidR="004C087C" w14:paraId="1807C7D8" w14:textId="77777777" w:rsidTr="004C087C">
        <w:tc>
          <w:tcPr>
            <w:tcW w:w="595" w:type="dxa"/>
          </w:tcPr>
          <w:p w14:paraId="5E53AC69" w14:textId="77777777" w:rsidR="004C087C" w:rsidRPr="00B37CF1" w:rsidRDefault="004C087C" w:rsidP="004C087C">
            <w:pPr>
              <w:suppressAutoHyphens/>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4</w:t>
            </w:r>
          </w:p>
        </w:tc>
        <w:tc>
          <w:tcPr>
            <w:tcW w:w="2825" w:type="dxa"/>
          </w:tcPr>
          <w:p w14:paraId="4B0A302E" w14:textId="77777777" w:rsidR="004C087C" w:rsidRDefault="004C087C" w:rsidP="004C087C">
            <w:pPr>
              <w:suppressAutoHyphens/>
              <w:spacing w:line="360" w:lineRule="auto"/>
              <w:jc w:val="both"/>
              <w:rPr>
                <w:rFonts w:ascii="Times New Roman" w:hAnsi="Times New Roman" w:cs="Times New Roman"/>
                <w:i/>
                <w:spacing w:val="-3"/>
                <w:sz w:val="24"/>
                <w:szCs w:val="24"/>
              </w:rPr>
            </w:pPr>
            <w:r>
              <w:rPr>
                <w:rFonts w:ascii="Times New Roman" w:hAnsi="Times New Roman" w:cs="Times New Roman"/>
                <w:sz w:val="24"/>
                <w:szCs w:val="24"/>
              </w:rPr>
              <w:t>(Elei</w:t>
            </w:r>
            <w:r w:rsidRPr="002213DD">
              <w:rPr>
                <w:rFonts w:ascii="Times New Roman" w:hAnsi="Times New Roman" w:cs="Times New Roman"/>
                <w:sz w:val="24"/>
                <w:szCs w:val="24"/>
              </w:rPr>
              <w:t xml:space="preserve"> et al.</w:t>
            </w:r>
            <w:r w:rsidR="00940962">
              <w:rPr>
                <w:rFonts w:ascii="Times New Roman" w:hAnsi="Times New Roman" w:cs="Times New Roman"/>
                <w:sz w:val="24"/>
                <w:szCs w:val="24"/>
              </w:rPr>
              <w:t>,</w:t>
            </w:r>
            <w:r w:rsidRPr="002213DD">
              <w:rPr>
                <w:rFonts w:ascii="Times New Roman" w:hAnsi="Times New Roman" w:cs="Times New Roman"/>
                <w:sz w:val="24"/>
                <w:szCs w:val="24"/>
              </w:rPr>
              <w:t xml:space="preserve"> 2023)</w:t>
            </w:r>
          </w:p>
        </w:tc>
        <w:tc>
          <w:tcPr>
            <w:tcW w:w="1140" w:type="dxa"/>
          </w:tcPr>
          <w:p w14:paraId="60E72E19"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c>
          <w:tcPr>
            <w:tcW w:w="1289" w:type="dxa"/>
          </w:tcPr>
          <w:p w14:paraId="1FE069AC"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c>
          <w:tcPr>
            <w:tcW w:w="1104" w:type="dxa"/>
          </w:tcPr>
          <w:p w14:paraId="7F42B73C"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294" w:type="dxa"/>
          </w:tcPr>
          <w:p w14:paraId="3D7C6B23"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c>
          <w:tcPr>
            <w:tcW w:w="1103" w:type="dxa"/>
          </w:tcPr>
          <w:p w14:paraId="6926FEBF"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r>
      <w:tr w:rsidR="004C087C" w14:paraId="072832A8" w14:textId="77777777" w:rsidTr="004C087C">
        <w:tc>
          <w:tcPr>
            <w:tcW w:w="595" w:type="dxa"/>
          </w:tcPr>
          <w:p w14:paraId="7D8A76DE" w14:textId="77777777" w:rsidR="004C087C" w:rsidRPr="00B37CF1" w:rsidRDefault="004C087C" w:rsidP="004C087C">
            <w:pPr>
              <w:suppressAutoHyphens/>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5</w:t>
            </w:r>
          </w:p>
        </w:tc>
        <w:tc>
          <w:tcPr>
            <w:tcW w:w="2825" w:type="dxa"/>
          </w:tcPr>
          <w:p w14:paraId="43FF14D7" w14:textId="77777777" w:rsidR="004C087C" w:rsidRDefault="00940962" w:rsidP="004C087C">
            <w:pPr>
              <w:suppressAutoHyphens/>
              <w:spacing w:line="360" w:lineRule="auto"/>
              <w:jc w:val="both"/>
              <w:rPr>
                <w:rFonts w:ascii="Times New Roman" w:hAnsi="Times New Roman" w:cs="Times New Roman"/>
                <w:i/>
                <w:spacing w:val="-3"/>
                <w:sz w:val="24"/>
                <w:szCs w:val="24"/>
              </w:rPr>
            </w:pPr>
            <w:r>
              <w:rPr>
                <w:rFonts w:ascii="Times New Roman" w:hAnsi="Times New Roman" w:cs="Times New Roman"/>
                <w:sz w:val="24"/>
                <w:szCs w:val="24"/>
              </w:rPr>
              <w:t xml:space="preserve">(Wang </w:t>
            </w:r>
            <w:r w:rsidR="004C087C" w:rsidRPr="00084F5B">
              <w:rPr>
                <w:rFonts w:ascii="Times New Roman" w:hAnsi="Times New Roman" w:cs="Times New Roman"/>
                <w:sz w:val="24"/>
                <w:szCs w:val="24"/>
              </w:rPr>
              <w:t>et al.</w:t>
            </w:r>
            <w:r>
              <w:rPr>
                <w:rFonts w:ascii="Times New Roman" w:hAnsi="Times New Roman" w:cs="Times New Roman"/>
                <w:sz w:val="24"/>
                <w:szCs w:val="24"/>
              </w:rPr>
              <w:t>,</w:t>
            </w:r>
            <w:r w:rsidR="004C087C" w:rsidRPr="00084F5B">
              <w:rPr>
                <w:rFonts w:ascii="Times New Roman" w:hAnsi="Times New Roman" w:cs="Times New Roman"/>
                <w:sz w:val="24"/>
                <w:szCs w:val="24"/>
              </w:rPr>
              <w:t xml:space="preserve"> 2022)</w:t>
            </w:r>
          </w:p>
        </w:tc>
        <w:tc>
          <w:tcPr>
            <w:tcW w:w="1140" w:type="dxa"/>
          </w:tcPr>
          <w:p w14:paraId="2BCF4F0D"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289" w:type="dxa"/>
          </w:tcPr>
          <w:p w14:paraId="4B18827C"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104" w:type="dxa"/>
          </w:tcPr>
          <w:p w14:paraId="0652A3F2"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c>
          <w:tcPr>
            <w:tcW w:w="1294" w:type="dxa"/>
          </w:tcPr>
          <w:p w14:paraId="2B6826AC"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103" w:type="dxa"/>
          </w:tcPr>
          <w:p w14:paraId="55A07152"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r>
      <w:tr w:rsidR="004C087C" w14:paraId="501E6E38" w14:textId="77777777" w:rsidTr="004C087C">
        <w:tc>
          <w:tcPr>
            <w:tcW w:w="595" w:type="dxa"/>
          </w:tcPr>
          <w:p w14:paraId="2C2BFEAB" w14:textId="77777777" w:rsidR="004C087C" w:rsidRPr="00B37CF1" w:rsidRDefault="004C087C" w:rsidP="004C087C">
            <w:pPr>
              <w:suppressAutoHyphens/>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6</w:t>
            </w:r>
          </w:p>
        </w:tc>
        <w:tc>
          <w:tcPr>
            <w:tcW w:w="2825" w:type="dxa"/>
          </w:tcPr>
          <w:p w14:paraId="2ED5C355" w14:textId="77777777" w:rsidR="004C087C" w:rsidRDefault="004C087C" w:rsidP="004C087C">
            <w:pPr>
              <w:suppressAutoHyphens/>
              <w:spacing w:line="360" w:lineRule="auto"/>
              <w:jc w:val="both"/>
              <w:rPr>
                <w:rFonts w:ascii="Times New Roman" w:hAnsi="Times New Roman" w:cs="Times New Roman"/>
                <w:i/>
                <w:spacing w:val="-3"/>
                <w:sz w:val="24"/>
                <w:szCs w:val="24"/>
              </w:rPr>
            </w:pPr>
            <w:r>
              <w:rPr>
                <w:rFonts w:ascii="Times New Roman" w:hAnsi="Times New Roman" w:cs="Times New Roman"/>
                <w:sz w:val="24"/>
                <w:szCs w:val="24"/>
              </w:rPr>
              <w:t>(Skinne</w:t>
            </w:r>
            <w:r w:rsidRPr="00CB7A35">
              <w:rPr>
                <w:rFonts w:ascii="Times New Roman" w:hAnsi="Times New Roman" w:cs="Times New Roman"/>
                <w:sz w:val="24"/>
                <w:szCs w:val="24"/>
              </w:rPr>
              <w:t xml:space="preserve"> et al.</w:t>
            </w:r>
            <w:r w:rsidR="00940962">
              <w:rPr>
                <w:rFonts w:ascii="Times New Roman" w:hAnsi="Times New Roman" w:cs="Times New Roman"/>
                <w:sz w:val="24"/>
                <w:szCs w:val="24"/>
              </w:rPr>
              <w:t>,</w:t>
            </w:r>
            <w:r w:rsidRPr="00CB7A35">
              <w:rPr>
                <w:rFonts w:ascii="Times New Roman" w:hAnsi="Times New Roman" w:cs="Times New Roman"/>
                <w:sz w:val="24"/>
                <w:szCs w:val="24"/>
              </w:rPr>
              <w:t xml:space="preserve"> 2017)</w:t>
            </w:r>
          </w:p>
        </w:tc>
        <w:tc>
          <w:tcPr>
            <w:tcW w:w="1140" w:type="dxa"/>
          </w:tcPr>
          <w:p w14:paraId="59B36C38"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289" w:type="dxa"/>
          </w:tcPr>
          <w:p w14:paraId="534B801A"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104" w:type="dxa"/>
          </w:tcPr>
          <w:p w14:paraId="127E4488"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294" w:type="dxa"/>
          </w:tcPr>
          <w:p w14:paraId="1117DC24"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103" w:type="dxa"/>
          </w:tcPr>
          <w:p w14:paraId="5B651689"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r>
      <w:tr w:rsidR="004C087C" w14:paraId="21CF901D" w14:textId="77777777" w:rsidTr="004C087C">
        <w:tc>
          <w:tcPr>
            <w:tcW w:w="595" w:type="dxa"/>
          </w:tcPr>
          <w:p w14:paraId="3A773C20" w14:textId="77777777" w:rsidR="004C087C" w:rsidRDefault="004C087C" w:rsidP="004C087C">
            <w:pPr>
              <w:suppressAutoHyphens/>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7</w:t>
            </w:r>
          </w:p>
        </w:tc>
        <w:tc>
          <w:tcPr>
            <w:tcW w:w="2825" w:type="dxa"/>
          </w:tcPr>
          <w:p w14:paraId="0B4A730B" w14:textId="77777777" w:rsidR="004C087C" w:rsidRDefault="004C087C" w:rsidP="004C087C">
            <w:pPr>
              <w:suppressAutoHyphens/>
              <w:spacing w:line="360" w:lineRule="auto"/>
              <w:jc w:val="both"/>
              <w:rPr>
                <w:rFonts w:ascii="Times New Roman" w:hAnsi="Times New Roman" w:cs="Times New Roman"/>
                <w:sz w:val="24"/>
                <w:szCs w:val="24"/>
              </w:rPr>
            </w:pPr>
            <w:r w:rsidRPr="00444107">
              <w:rPr>
                <w:rFonts w:ascii="Times New Roman" w:hAnsi="Times New Roman" w:cs="Times New Roman"/>
                <w:sz w:val="24"/>
                <w:szCs w:val="24"/>
              </w:rPr>
              <w:t>(Thobias &amp; Kiwanuka, 2018)</w:t>
            </w:r>
          </w:p>
        </w:tc>
        <w:tc>
          <w:tcPr>
            <w:tcW w:w="1140" w:type="dxa"/>
          </w:tcPr>
          <w:p w14:paraId="422C1130"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289" w:type="dxa"/>
          </w:tcPr>
          <w:p w14:paraId="2F9C2E03"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104" w:type="dxa"/>
          </w:tcPr>
          <w:p w14:paraId="159DFF2F"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294" w:type="dxa"/>
          </w:tcPr>
          <w:p w14:paraId="69537C99"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103" w:type="dxa"/>
          </w:tcPr>
          <w:p w14:paraId="42DFE135"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r>
      <w:tr w:rsidR="004C087C" w14:paraId="338FA7E3" w14:textId="77777777" w:rsidTr="004C087C">
        <w:tc>
          <w:tcPr>
            <w:tcW w:w="595" w:type="dxa"/>
          </w:tcPr>
          <w:p w14:paraId="32D8648E" w14:textId="77777777" w:rsidR="004C087C" w:rsidRDefault="004C087C" w:rsidP="004C087C">
            <w:pPr>
              <w:suppressAutoHyphens/>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8</w:t>
            </w:r>
          </w:p>
        </w:tc>
        <w:tc>
          <w:tcPr>
            <w:tcW w:w="2825" w:type="dxa"/>
          </w:tcPr>
          <w:p w14:paraId="32966205" w14:textId="77777777" w:rsidR="004C087C" w:rsidRDefault="00940962" w:rsidP="004C087C">
            <w:p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(Aliyi</w:t>
            </w:r>
            <w:r w:rsidR="004C087C">
              <w:rPr>
                <w:rFonts w:ascii="Times New Roman" w:hAnsi="Times New Roman" w:cs="Times New Roman"/>
                <w:sz w:val="24"/>
                <w:szCs w:val="24"/>
              </w:rPr>
              <w:t xml:space="preserve"> </w:t>
            </w:r>
            <w:r w:rsidR="004C087C" w:rsidRPr="002213DD">
              <w:rPr>
                <w:rFonts w:ascii="Times New Roman" w:hAnsi="Times New Roman" w:cs="Times New Roman"/>
                <w:sz w:val="24"/>
                <w:szCs w:val="24"/>
              </w:rPr>
              <w:t>et al</w:t>
            </w:r>
            <w:r w:rsidR="004C087C">
              <w:rPr>
                <w:rFonts w:ascii="Times New Roman" w:hAnsi="Times New Roman" w:cs="Times New Roman"/>
                <w:sz w:val="24"/>
                <w:szCs w:val="24"/>
              </w:rPr>
              <w:t>.</w:t>
            </w:r>
            <w:r>
              <w:rPr>
                <w:rFonts w:ascii="Times New Roman" w:hAnsi="Times New Roman" w:cs="Times New Roman"/>
                <w:sz w:val="24"/>
                <w:szCs w:val="24"/>
              </w:rPr>
              <w:t>,</w:t>
            </w:r>
            <w:r w:rsidR="004C087C" w:rsidRPr="002213DD">
              <w:rPr>
                <w:rFonts w:ascii="Times New Roman" w:hAnsi="Times New Roman" w:cs="Times New Roman"/>
                <w:sz w:val="24"/>
                <w:szCs w:val="24"/>
              </w:rPr>
              <w:t xml:space="preserve"> 2023)</w:t>
            </w:r>
          </w:p>
        </w:tc>
        <w:tc>
          <w:tcPr>
            <w:tcW w:w="1140" w:type="dxa"/>
          </w:tcPr>
          <w:p w14:paraId="4E3B29C4"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289" w:type="dxa"/>
          </w:tcPr>
          <w:p w14:paraId="4EBE16C6"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104" w:type="dxa"/>
          </w:tcPr>
          <w:p w14:paraId="6D7C8A36"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c>
          <w:tcPr>
            <w:tcW w:w="1294" w:type="dxa"/>
          </w:tcPr>
          <w:p w14:paraId="5DCF231D"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103" w:type="dxa"/>
          </w:tcPr>
          <w:p w14:paraId="6E830625"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r>
      <w:tr w:rsidR="004C087C" w14:paraId="1BD3C2D9" w14:textId="77777777" w:rsidTr="004C087C">
        <w:tc>
          <w:tcPr>
            <w:tcW w:w="595" w:type="dxa"/>
          </w:tcPr>
          <w:p w14:paraId="29287F6A" w14:textId="77777777" w:rsidR="004C087C" w:rsidRDefault="004C087C" w:rsidP="004C087C">
            <w:pPr>
              <w:suppressAutoHyphens/>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lastRenderedPageBreak/>
              <w:t>9</w:t>
            </w:r>
          </w:p>
        </w:tc>
        <w:tc>
          <w:tcPr>
            <w:tcW w:w="2825" w:type="dxa"/>
          </w:tcPr>
          <w:p w14:paraId="11ACD815" w14:textId="77777777" w:rsidR="004C087C" w:rsidRDefault="004C087C" w:rsidP="004C087C">
            <w:p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Digitization of Antenatal and Child Health cards</w:t>
            </w:r>
          </w:p>
        </w:tc>
        <w:tc>
          <w:tcPr>
            <w:tcW w:w="1140" w:type="dxa"/>
          </w:tcPr>
          <w:p w14:paraId="2EEA578D"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289" w:type="dxa"/>
          </w:tcPr>
          <w:p w14:paraId="6F2D7F5B"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c>
          <w:tcPr>
            <w:tcW w:w="1104" w:type="dxa"/>
          </w:tcPr>
          <w:p w14:paraId="3F7BBCAC"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c>
          <w:tcPr>
            <w:tcW w:w="1294" w:type="dxa"/>
          </w:tcPr>
          <w:p w14:paraId="0901DAA5"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sym w:font="Symbol" w:char="F0D6"/>
            </w:r>
          </w:p>
        </w:tc>
        <w:tc>
          <w:tcPr>
            <w:tcW w:w="1103" w:type="dxa"/>
          </w:tcPr>
          <w:p w14:paraId="272D9C59" w14:textId="77777777" w:rsidR="004C087C" w:rsidRDefault="004C087C" w:rsidP="004C087C">
            <w:pPr>
              <w:suppressAutoHyphens/>
              <w:spacing w:line="360" w:lineRule="auto"/>
              <w:jc w:val="both"/>
              <w:rPr>
                <w:rFonts w:ascii="Times New Roman" w:hAnsi="Times New Roman" w:cs="Times New Roman"/>
                <w:i/>
                <w:spacing w:val="-3"/>
                <w:sz w:val="24"/>
                <w:szCs w:val="24"/>
              </w:rPr>
            </w:pPr>
            <w:r w:rsidRPr="00F53141">
              <w:rPr>
                <w:rFonts w:ascii="Times New Roman" w:hAnsi="Times New Roman" w:cs="Times New Roman"/>
                <w:spacing w:val="-3"/>
              </w:rPr>
              <w:t>x</w:t>
            </w:r>
          </w:p>
        </w:tc>
      </w:tr>
    </w:tbl>
    <w:p w14:paraId="25E6C15F" w14:textId="77777777" w:rsidR="00BB3785" w:rsidRPr="00BB3785" w:rsidRDefault="00BB3785" w:rsidP="00BB3785">
      <w:pPr>
        <w:spacing w:line="360" w:lineRule="auto"/>
        <w:jc w:val="both"/>
        <w:rPr>
          <w:rFonts w:ascii="Times New Roman" w:hAnsi="Times New Roman" w:cs="Times New Roman"/>
          <w:b/>
          <w:sz w:val="24"/>
          <w:szCs w:val="24"/>
        </w:rPr>
      </w:pPr>
    </w:p>
    <w:p w14:paraId="20951861" w14:textId="77777777" w:rsidR="004F6812" w:rsidRDefault="004F6812" w:rsidP="00304398">
      <w:pPr>
        <w:pStyle w:val="ListParagraph"/>
        <w:numPr>
          <w:ilvl w:val="0"/>
          <w:numId w:val="9"/>
        </w:numPr>
        <w:spacing w:line="360" w:lineRule="auto"/>
        <w:jc w:val="both"/>
        <w:rPr>
          <w:rFonts w:ascii="Times New Roman" w:hAnsi="Times New Roman" w:cs="Times New Roman"/>
          <w:b/>
          <w:sz w:val="24"/>
          <w:szCs w:val="24"/>
        </w:rPr>
      </w:pPr>
      <w:r w:rsidRPr="00304398">
        <w:rPr>
          <w:rFonts w:ascii="Times New Roman" w:hAnsi="Times New Roman" w:cs="Times New Roman"/>
          <w:b/>
          <w:sz w:val="24"/>
          <w:szCs w:val="24"/>
        </w:rPr>
        <w:t>METHODOLOGY</w:t>
      </w:r>
    </w:p>
    <w:p w14:paraId="12D503ED" w14:textId="77777777" w:rsidR="002A4098" w:rsidRDefault="002A4098" w:rsidP="002A4098">
      <w:pPr>
        <w:spacing w:line="360" w:lineRule="auto"/>
        <w:jc w:val="both"/>
        <w:rPr>
          <w:rFonts w:ascii="Times New Roman" w:hAnsi="Times New Roman" w:cs="Times New Roman"/>
          <w:sz w:val="24"/>
          <w:szCs w:val="24"/>
        </w:rPr>
      </w:pPr>
      <w:r>
        <w:rPr>
          <w:rFonts w:ascii="Times New Roman" w:hAnsi="Times New Roman" w:cs="Times New Roman"/>
          <w:sz w:val="24"/>
          <w:szCs w:val="24"/>
        </w:rPr>
        <w:t>Methodology is a system of methods used in particular area of study or activity, including the techniques and procedures to identify and analyze information regarding the research.</w:t>
      </w:r>
    </w:p>
    <w:p w14:paraId="110467E7" w14:textId="77777777" w:rsidR="002A4098" w:rsidRPr="002A4098" w:rsidRDefault="009653F6" w:rsidP="002A40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BB3785">
        <w:rPr>
          <w:rFonts w:ascii="Times New Roman" w:hAnsi="Times New Roman" w:cs="Times New Roman"/>
          <w:sz w:val="24"/>
          <w:szCs w:val="24"/>
        </w:rPr>
        <w:t>2: Methodology table</w:t>
      </w:r>
    </w:p>
    <w:tbl>
      <w:tblPr>
        <w:tblStyle w:val="TableGrid"/>
        <w:tblW w:w="0" w:type="auto"/>
        <w:tblLook w:val="04A0" w:firstRow="1" w:lastRow="0" w:firstColumn="1" w:lastColumn="0" w:noHBand="0" w:noVBand="1"/>
      </w:tblPr>
      <w:tblGrid>
        <w:gridCol w:w="535"/>
        <w:gridCol w:w="4139"/>
        <w:gridCol w:w="2338"/>
        <w:gridCol w:w="2338"/>
      </w:tblGrid>
      <w:tr w:rsidR="004F6812" w14:paraId="0844473D" w14:textId="77777777" w:rsidTr="00154472">
        <w:tc>
          <w:tcPr>
            <w:tcW w:w="535" w:type="dxa"/>
          </w:tcPr>
          <w:p w14:paraId="7112C35C" w14:textId="77777777" w:rsidR="004F6812" w:rsidRPr="00154472" w:rsidRDefault="00154472" w:rsidP="004F6812">
            <w:pPr>
              <w:spacing w:line="360" w:lineRule="auto"/>
              <w:jc w:val="both"/>
              <w:rPr>
                <w:rFonts w:ascii="Times New Roman" w:hAnsi="Times New Roman" w:cs="Times New Roman"/>
                <w:sz w:val="24"/>
                <w:szCs w:val="24"/>
              </w:rPr>
            </w:pPr>
            <w:r>
              <w:rPr>
                <w:rFonts w:ascii="Times New Roman" w:hAnsi="Times New Roman" w:cs="Times New Roman"/>
                <w:sz w:val="24"/>
                <w:szCs w:val="24"/>
              </w:rPr>
              <w:t>SN</w:t>
            </w:r>
          </w:p>
        </w:tc>
        <w:tc>
          <w:tcPr>
            <w:tcW w:w="4139" w:type="dxa"/>
          </w:tcPr>
          <w:p w14:paraId="77DD9455" w14:textId="77777777" w:rsidR="004F6812" w:rsidRPr="00154472" w:rsidRDefault="00154472" w:rsidP="004F6812">
            <w:pPr>
              <w:spacing w:line="360" w:lineRule="auto"/>
              <w:jc w:val="both"/>
              <w:rPr>
                <w:rFonts w:ascii="Times New Roman" w:hAnsi="Times New Roman" w:cs="Times New Roman"/>
                <w:sz w:val="24"/>
                <w:szCs w:val="24"/>
              </w:rPr>
            </w:pPr>
            <w:r>
              <w:rPr>
                <w:rFonts w:ascii="Times New Roman" w:hAnsi="Times New Roman" w:cs="Times New Roman"/>
                <w:sz w:val="24"/>
                <w:szCs w:val="24"/>
              </w:rPr>
              <w:t>SPECIFIC OBJECTIVE</w:t>
            </w:r>
          </w:p>
        </w:tc>
        <w:tc>
          <w:tcPr>
            <w:tcW w:w="2338" w:type="dxa"/>
          </w:tcPr>
          <w:p w14:paraId="0A908116" w14:textId="77777777" w:rsidR="004F6812" w:rsidRPr="00154472" w:rsidRDefault="00154472" w:rsidP="004F6812">
            <w:pPr>
              <w:spacing w:line="360" w:lineRule="auto"/>
              <w:jc w:val="both"/>
              <w:rPr>
                <w:rFonts w:ascii="Times New Roman" w:hAnsi="Times New Roman" w:cs="Times New Roman"/>
                <w:sz w:val="24"/>
                <w:szCs w:val="24"/>
              </w:rPr>
            </w:pPr>
            <w:r>
              <w:rPr>
                <w:rFonts w:ascii="Times New Roman" w:hAnsi="Times New Roman" w:cs="Times New Roman"/>
                <w:sz w:val="24"/>
                <w:szCs w:val="24"/>
              </w:rPr>
              <w:t>METHODOLOGY</w:t>
            </w:r>
          </w:p>
        </w:tc>
        <w:tc>
          <w:tcPr>
            <w:tcW w:w="2338" w:type="dxa"/>
          </w:tcPr>
          <w:p w14:paraId="64B4D460" w14:textId="77777777" w:rsidR="004F6812" w:rsidRPr="00154472" w:rsidRDefault="00154472" w:rsidP="004F6812">
            <w:pPr>
              <w:spacing w:line="360" w:lineRule="auto"/>
              <w:jc w:val="both"/>
              <w:rPr>
                <w:rFonts w:ascii="Times New Roman" w:hAnsi="Times New Roman" w:cs="Times New Roman"/>
                <w:sz w:val="24"/>
                <w:szCs w:val="24"/>
              </w:rPr>
            </w:pPr>
            <w:r>
              <w:rPr>
                <w:rFonts w:ascii="Times New Roman" w:hAnsi="Times New Roman" w:cs="Times New Roman"/>
                <w:sz w:val="24"/>
                <w:szCs w:val="24"/>
              </w:rPr>
              <w:t>DELIVERABLE</w:t>
            </w:r>
          </w:p>
        </w:tc>
      </w:tr>
      <w:tr w:rsidR="004F6812" w14:paraId="3234FF49" w14:textId="77777777" w:rsidTr="00154472">
        <w:trPr>
          <w:trHeight w:val="890"/>
        </w:trPr>
        <w:tc>
          <w:tcPr>
            <w:tcW w:w="535" w:type="dxa"/>
          </w:tcPr>
          <w:p w14:paraId="3E6D92E7" w14:textId="77777777" w:rsidR="004F6812" w:rsidRPr="00154472" w:rsidRDefault="00154472" w:rsidP="004F6812">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139" w:type="dxa"/>
          </w:tcPr>
          <w:p w14:paraId="0CA9740C" w14:textId="77777777" w:rsidR="004F6812" w:rsidRPr="00154472" w:rsidRDefault="00154472" w:rsidP="00154472">
            <w:pPr>
              <w:spacing w:after="200" w:line="360" w:lineRule="auto"/>
              <w:jc w:val="both"/>
              <w:rPr>
                <w:rFonts w:ascii="Times New Roman" w:hAnsi="Times New Roman" w:cs="Times New Roman"/>
                <w:sz w:val="24"/>
                <w:szCs w:val="24"/>
              </w:rPr>
            </w:pPr>
            <w:r w:rsidRPr="00154472">
              <w:rPr>
                <w:rFonts w:ascii="Times New Roman" w:hAnsi="Times New Roman" w:cs="Times New Roman"/>
                <w:sz w:val="24"/>
                <w:szCs w:val="24"/>
              </w:rPr>
              <w:t xml:space="preserve">To identify the requirements for digitized Antenatal and Child Health care </w:t>
            </w:r>
            <w:r w:rsidR="00904CBC">
              <w:rPr>
                <w:rFonts w:ascii="Times New Roman" w:hAnsi="Times New Roman" w:cs="Times New Roman"/>
                <w:sz w:val="24"/>
                <w:szCs w:val="24"/>
              </w:rPr>
              <w:t>cards</w:t>
            </w:r>
          </w:p>
        </w:tc>
        <w:tc>
          <w:tcPr>
            <w:tcW w:w="2338" w:type="dxa"/>
          </w:tcPr>
          <w:p w14:paraId="5BD5B8D0" w14:textId="77777777" w:rsidR="004F6812" w:rsidRPr="00154472" w:rsidRDefault="00154472" w:rsidP="004F6812">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r w:rsidR="00904CBC">
              <w:rPr>
                <w:rFonts w:ascii="Times New Roman" w:hAnsi="Times New Roman" w:cs="Times New Roman"/>
                <w:sz w:val="24"/>
                <w:szCs w:val="24"/>
              </w:rPr>
              <w:t xml:space="preserve"> Observation, Literature review</w:t>
            </w:r>
          </w:p>
        </w:tc>
        <w:tc>
          <w:tcPr>
            <w:tcW w:w="2338" w:type="dxa"/>
          </w:tcPr>
          <w:p w14:paraId="311FF634" w14:textId="77777777" w:rsidR="004F6812" w:rsidRDefault="00154472" w:rsidP="004F6812">
            <w:pPr>
              <w:spacing w:line="360" w:lineRule="auto"/>
              <w:jc w:val="both"/>
              <w:rPr>
                <w:rFonts w:ascii="Times New Roman" w:hAnsi="Times New Roman" w:cs="Times New Roman"/>
                <w:b/>
                <w:sz w:val="24"/>
                <w:szCs w:val="24"/>
              </w:rPr>
            </w:pPr>
            <w:r>
              <w:rPr>
                <w:rFonts w:ascii="Times New Roman" w:hAnsi="Times New Roman" w:cs="Times New Roman"/>
                <w:spacing w:val="-3"/>
              </w:rPr>
              <w:t>User requirements specification document</w:t>
            </w:r>
          </w:p>
        </w:tc>
      </w:tr>
      <w:tr w:rsidR="004F6812" w14:paraId="1A2ACA6F" w14:textId="77777777" w:rsidTr="00512E80">
        <w:trPr>
          <w:trHeight w:val="1178"/>
        </w:trPr>
        <w:tc>
          <w:tcPr>
            <w:tcW w:w="535" w:type="dxa"/>
          </w:tcPr>
          <w:p w14:paraId="3632578E" w14:textId="77777777" w:rsidR="004F6812" w:rsidRPr="00154472" w:rsidRDefault="00154472" w:rsidP="004F681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139" w:type="dxa"/>
          </w:tcPr>
          <w:p w14:paraId="4455B9BA" w14:textId="77777777" w:rsidR="004F6812" w:rsidRPr="00154472" w:rsidRDefault="00962C5D" w:rsidP="00154472">
            <w:pPr>
              <w:spacing w:after="200" w:line="360" w:lineRule="auto"/>
              <w:jc w:val="both"/>
              <w:rPr>
                <w:rFonts w:ascii="Times New Roman" w:hAnsi="Times New Roman" w:cs="Times New Roman"/>
                <w:sz w:val="24"/>
                <w:szCs w:val="24"/>
              </w:rPr>
            </w:pPr>
            <w:r w:rsidRPr="00962C5D">
              <w:rPr>
                <w:rFonts w:ascii="Times New Roman" w:hAnsi="Times New Roman" w:cs="Times New Roman"/>
                <w:sz w:val="24"/>
                <w:szCs w:val="24"/>
              </w:rPr>
              <w:t xml:space="preserve">To </w:t>
            </w:r>
            <w:r>
              <w:rPr>
                <w:rFonts w:ascii="Times New Roman" w:hAnsi="Times New Roman" w:cs="Times New Roman"/>
                <w:sz w:val="24"/>
                <w:szCs w:val="24"/>
              </w:rPr>
              <w:t xml:space="preserve">design and </w:t>
            </w:r>
            <w:r w:rsidRPr="00962C5D">
              <w:rPr>
                <w:rFonts w:ascii="Times New Roman" w:hAnsi="Times New Roman" w:cs="Times New Roman"/>
                <w:sz w:val="24"/>
                <w:szCs w:val="24"/>
              </w:rPr>
              <w:t>develop an electronic Antenatal and Child Health car</w:t>
            </w:r>
            <w:r w:rsidR="00904CBC">
              <w:rPr>
                <w:rFonts w:ascii="Times New Roman" w:hAnsi="Times New Roman" w:cs="Times New Roman"/>
                <w:sz w:val="24"/>
                <w:szCs w:val="24"/>
              </w:rPr>
              <w:t>e system and mobile application</w:t>
            </w:r>
          </w:p>
        </w:tc>
        <w:tc>
          <w:tcPr>
            <w:tcW w:w="2338" w:type="dxa"/>
          </w:tcPr>
          <w:p w14:paraId="27C2F7ED" w14:textId="77777777" w:rsidR="004F6812" w:rsidRPr="00154472" w:rsidRDefault="00962C5D" w:rsidP="004F6812">
            <w:pPr>
              <w:spacing w:line="360" w:lineRule="auto"/>
              <w:jc w:val="both"/>
              <w:rPr>
                <w:rFonts w:ascii="Times New Roman" w:hAnsi="Times New Roman" w:cs="Times New Roman"/>
                <w:sz w:val="24"/>
                <w:szCs w:val="24"/>
              </w:rPr>
            </w:pPr>
            <w:r>
              <w:rPr>
                <w:rFonts w:ascii="Times New Roman" w:hAnsi="Times New Roman" w:cs="Times New Roman"/>
                <w:sz w:val="24"/>
                <w:szCs w:val="24"/>
              </w:rPr>
              <w:t>Modified waterfall model</w:t>
            </w:r>
          </w:p>
        </w:tc>
        <w:tc>
          <w:tcPr>
            <w:tcW w:w="2338" w:type="dxa"/>
          </w:tcPr>
          <w:p w14:paraId="7DAE1363" w14:textId="77777777" w:rsidR="004F6812" w:rsidRPr="00D070B4" w:rsidRDefault="00904CBC" w:rsidP="004F6812">
            <w:pPr>
              <w:spacing w:line="360" w:lineRule="auto"/>
              <w:jc w:val="both"/>
              <w:rPr>
                <w:rFonts w:ascii="Times New Roman" w:hAnsi="Times New Roman" w:cs="Times New Roman"/>
                <w:sz w:val="24"/>
                <w:szCs w:val="24"/>
              </w:rPr>
            </w:pPr>
            <w:r>
              <w:rPr>
                <w:rFonts w:ascii="Times New Roman" w:hAnsi="Times New Roman" w:cs="Times New Roman"/>
                <w:sz w:val="24"/>
                <w:szCs w:val="24"/>
              </w:rPr>
              <w:t>System design</w:t>
            </w:r>
          </w:p>
        </w:tc>
      </w:tr>
      <w:tr w:rsidR="00904CBC" w14:paraId="6353C02F" w14:textId="77777777" w:rsidTr="00154472">
        <w:tc>
          <w:tcPr>
            <w:tcW w:w="535" w:type="dxa"/>
          </w:tcPr>
          <w:p w14:paraId="76A4B566" w14:textId="77777777" w:rsidR="00904CBC" w:rsidRPr="00154472" w:rsidRDefault="00904CBC" w:rsidP="00904CBC">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139" w:type="dxa"/>
          </w:tcPr>
          <w:p w14:paraId="27D00949" w14:textId="77777777" w:rsidR="00904CBC" w:rsidRPr="00154472" w:rsidRDefault="00904CBC" w:rsidP="00904CBC">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To implement </w:t>
            </w:r>
            <w:r w:rsidRPr="007A4F94">
              <w:rPr>
                <w:rFonts w:ascii="Times New Roman" w:hAnsi="Times New Roman" w:cs="Times New Roman"/>
                <w:sz w:val="24"/>
                <w:szCs w:val="24"/>
              </w:rPr>
              <w:t>the Antenat</w:t>
            </w:r>
            <w:r>
              <w:rPr>
                <w:rFonts w:ascii="Times New Roman" w:hAnsi="Times New Roman" w:cs="Times New Roman"/>
                <w:sz w:val="24"/>
                <w:szCs w:val="24"/>
              </w:rPr>
              <w:t>al and Child Health care system</w:t>
            </w:r>
          </w:p>
        </w:tc>
        <w:tc>
          <w:tcPr>
            <w:tcW w:w="2338" w:type="dxa"/>
          </w:tcPr>
          <w:p w14:paraId="7300F97A" w14:textId="77777777" w:rsidR="00904CBC" w:rsidRPr="00904CBC" w:rsidRDefault="00904CBC" w:rsidP="00904CBC">
            <w:pPr>
              <w:spacing w:line="360" w:lineRule="auto"/>
              <w:jc w:val="both"/>
              <w:rPr>
                <w:rFonts w:ascii="Times New Roman" w:hAnsi="Times New Roman" w:cs="Times New Roman"/>
                <w:sz w:val="24"/>
                <w:szCs w:val="24"/>
              </w:rPr>
            </w:pPr>
            <w:r>
              <w:rPr>
                <w:rFonts w:ascii="Times New Roman" w:hAnsi="Times New Roman" w:cs="Times New Roman"/>
                <w:sz w:val="24"/>
                <w:szCs w:val="24"/>
              </w:rPr>
              <w:t>Computer</w:t>
            </w:r>
          </w:p>
        </w:tc>
        <w:tc>
          <w:tcPr>
            <w:tcW w:w="2338" w:type="dxa"/>
          </w:tcPr>
          <w:p w14:paraId="076FB3DC" w14:textId="77777777" w:rsidR="00904CBC" w:rsidRPr="00D070B4" w:rsidRDefault="00904CBC" w:rsidP="00904CBC">
            <w:pPr>
              <w:spacing w:line="360" w:lineRule="auto"/>
              <w:jc w:val="both"/>
              <w:rPr>
                <w:rFonts w:ascii="Times New Roman" w:hAnsi="Times New Roman" w:cs="Times New Roman"/>
                <w:sz w:val="24"/>
                <w:szCs w:val="24"/>
              </w:rPr>
            </w:pPr>
            <w:r>
              <w:rPr>
                <w:rFonts w:ascii="Times New Roman" w:hAnsi="Times New Roman" w:cs="Times New Roman"/>
                <w:sz w:val="24"/>
                <w:szCs w:val="24"/>
              </w:rPr>
              <w:t>Electronic card and mobile application</w:t>
            </w:r>
          </w:p>
        </w:tc>
      </w:tr>
      <w:tr w:rsidR="00904CBC" w14:paraId="79AF1C37" w14:textId="77777777" w:rsidTr="00154472">
        <w:tc>
          <w:tcPr>
            <w:tcW w:w="535" w:type="dxa"/>
          </w:tcPr>
          <w:p w14:paraId="1F00ACEF" w14:textId="77777777" w:rsidR="00904CBC" w:rsidRPr="00154472" w:rsidRDefault="00904CBC" w:rsidP="00904CB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139" w:type="dxa"/>
          </w:tcPr>
          <w:p w14:paraId="77F708D7" w14:textId="77777777" w:rsidR="00904CBC" w:rsidRPr="00154472" w:rsidRDefault="00904CBC" w:rsidP="00904CBC">
            <w:pPr>
              <w:spacing w:after="200" w:line="360" w:lineRule="auto"/>
              <w:jc w:val="both"/>
              <w:rPr>
                <w:rFonts w:ascii="Times New Roman" w:hAnsi="Times New Roman" w:cs="Times New Roman"/>
                <w:sz w:val="24"/>
                <w:szCs w:val="24"/>
              </w:rPr>
            </w:pPr>
            <w:r w:rsidRPr="00154472">
              <w:rPr>
                <w:rFonts w:ascii="Times New Roman" w:hAnsi="Times New Roman" w:cs="Times New Roman"/>
                <w:sz w:val="24"/>
                <w:szCs w:val="24"/>
              </w:rPr>
              <w:t>To test and validate the Antenat</w:t>
            </w:r>
            <w:r>
              <w:rPr>
                <w:rFonts w:ascii="Times New Roman" w:hAnsi="Times New Roman" w:cs="Times New Roman"/>
                <w:sz w:val="24"/>
                <w:szCs w:val="24"/>
              </w:rPr>
              <w:t>al and Child Health care system</w:t>
            </w:r>
          </w:p>
        </w:tc>
        <w:tc>
          <w:tcPr>
            <w:tcW w:w="2338" w:type="dxa"/>
          </w:tcPr>
          <w:p w14:paraId="5B1B0CE6" w14:textId="77777777" w:rsidR="00904CBC" w:rsidRPr="00FA4428" w:rsidRDefault="00904CBC" w:rsidP="00904CBC">
            <w:pPr>
              <w:spacing w:line="360" w:lineRule="auto"/>
              <w:jc w:val="both"/>
              <w:rPr>
                <w:rFonts w:ascii="Times New Roman" w:hAnsi="Times New Roman" w:cs="Times New Roman"/>
                <w:sz w:val="24"/>
                <w:szCs w:val="24"/>
              </w:rPr>
            </w:pPr>
            <w:r>
              <w:rPr>
                <w:rFonts w:ascii="Times New Roman" w:hAnsi="Times New Roman" w:cs="Times New Roman"/>
                <w:sz w:val="24"/>
                <w:szCs w:val="24"/>
              </w:rPr>
              <w:t>System testing</w:t>
            </w:r>
          </w:p>
        </w:tc>
        <w:tc>
          <w:tcPr>
            <w:tcW w:w="2338" w:type="dxa"/>
          </w:tcPr>
          <w:p w14:paraId="37CAC9DE" w14:textId="77777777" w:rsidR="00904CBC" w:rsidRPr="00FA4428" w:rsidRDefault="00904CBC" w:rsidP="00904CBC">
            <w:pPr>
              <w:spacing w:line="360" w:lineRule="auto"/>
              <w:jc w:val="both"/>
              <w:rPr>
                <w:rFonts w:ascii="Times New Roman" w:hAnsi="Times New Roman" w:cs="Times New Roman"/>
                <w:sz w:val="24"/>
                <w:szCs w:val="24"/>
              </w:rPr>
            </w:pPr>
            <w:r>
              <w:rPr>
                <w:rFonts w:ascii="Times New Roman" w:hAnsi="Times New Roman" w:cs="Times New Roman"/>
                <w:sz w:val="24"/>
                <w:szCs w:val="24"/>
              </w:rPr>
              <w:t>Testing results</w:t>
            </w:r>
          </w:p>
        </w:tc>
      </w:tr>
    </w:tbl>
    <w:p w14:paraId="4DDA70A0" w14:textId="77777777" w:rsidR="004F6812" w:rsidRDefault="004F6812" w:rsidP="004F6812">
      <w:pPr>
        <w:spacing w:line="360" w:lineRule="auto"/>
        <w:jc w:val="both"/>
        <w:rPr>
          <w:rFonts w:ascii="Times New Roman" w:hAnsi="Times New Roman" w:cs="Times New Roman"/>
          <w:b/>
          <w:sz w:val="24"/>
          <w:szCs w:val="24"/>
        </w:rPr>
      </w:pPr>
    </w:p>
    <w:p w14:paraId="501F93B3" w14:textId="77777777" w:rsidR="0072505E" w:rsidRDefault="0072505E" w:rsidP="004F6812">
      <w:pPr>
        <w:spacing w:line="360" w:lineRule="auto"/>
        <w:jc w:val="both"/>
        <w:rPr>
          <w:rFonts w:ascii="Times New Roman" w:hAnsi="Times New Roman" w:cs="Times New Roman"/>
          <w:b/>
          <w:sz w:val="24"/>
          <w:szCs w:val="24"/>
        </w:rPr>
      </w:pPr>
    </w:p>
    <w:p w14:paraId="6672113E" w14:textId="77777777" w:rsidR="00304398" w:rsidRDefault="00304398" w:rsidP="004F6812">
      <w:pPr>
        <w:spacing w:line="360" w:lineRule="auto"/>
        <w:jc w:val="both"/>
        <w:rPr>
          <w:rFonts w:ascii="Times New Roman" w:hAnsi="Times New Roman" w:cs="Times New Roman"/>
          <w:b/>
          <w:sz w:val="24"/>
          <w:szCs w:val="24"/>
        </w:rPr>
      </w:pPr>
    </w:p>
    <w:p w14:paraId="410C61D9" w14:textId="77777777" w:rsidR="00304398" w:rsidRDefault="00304398" w:rsidP="004F6812">
      <w:pPr>
        <w:spacing w:line="360" w:lineRule="auto"/>
        <w:jc w:val="both"/>
        <w:rPr>
          <w:rFonts w:ascii="Times New Roman" w:hAnsi="Times New Roman" w:cs="Times New Roman"/>
          <w:b/>
          <w:sz w:val="24"/>
          <w:szCs w:val="24"/>
        </w:rPr>
      </w:pPr>
    </w:p>
    <w:p w14:paraId="13129202" w14:textId="77777777" w:rsidR="00304398" w:rsidRDefault="00304398" w:rsidP="004F6812">
      <w:pPr>
        <w:spacing w:line="360" w:lineRule="auto"/>
        <w:jc w:val="both"/>
        <w:rPr>
          <w:rFonts w:ascii="Times New Roman" w:hAnsi="Times New Roman" w:cs="Times New Roman"/>
          <w:b/>
          <w:sz w:val="24"/>
          <w:szCs w:val="24"/>
        </w:rPr>
      </w:pPr>
    </w:p>
    <w:p w14:paraId="4A7817D7" w14:textId="77777777" w:rsidR="00304398" w:rsidRDefault="00304398" w:rsidP="004F6812">
      <w:pPr>
        <w:spacing w:line="360" w:lineRule="auto"/>
        <w:jc w:val="both"/>
        <w:rPr>
          <w:rFonts w:ascii="Times New Roman" w:hAnsi="Times New Roman" w:cs="Times New Roman"/>
          <w:b/>
          <w:sz w:val="24"/>
          <w:szCs w:val="24"/>
        </w:rPr>
      </w:pPr>
    </w:p>
    <w:p w14:paraId="7C376706" w14:textId="77777777" w:rsidR="00851CC9" w:rsidRDefault="00851CC9" w:rsidP="00851CC9">
      <w:pPr>
        <w:spacing w:line="360" w:lineRule="auto"/>
        <w:jc w:val="both"/>
        <w:rPr>
          <w:rFonts w:ascii="Times New Roman" w:hAnsi="Times New Roman" w:cs="Times New Roman"/>
          <w:b/>
          <w:sz w:val="24"/>
          <w:szCs w:val="24"/>
        </w:rPr>
      </w:pPr>
    </w:p>
    <w:p w14:paraId="74783BCD" w14:textId="77777777" w:rsidR="002F489D" w:rsidRDefault="002F489D" w:rsidP="00851CC9">
      <w:pPr>
        <w:spacing w:line="360" w:lineRule="auto"/>
        <w:jc w:val="both"/>
        <w:rPr>
          <w:rFonts w:ascii="Times New Roman" w:hAnsi="Times New Roman" w:cs="Times New Roman"/>
          <w:b/>
          <w:sz w:val="24"/>
          <w:szCs w:val="24"/>
        </w:rPr>
      </w:pPr>
    </w:p>
    <w:p w14:paraId="439B1398" w14:textId="77777777" w:rsidR="00512E80" w:rsidRPr="00851CC9" w:rsidRDefault="00512E80" w:rsidP="00851CC9">
      <w:pPr>
        <w:spacing w:line="360" w:lineRule="auto"/>
        <w:jc w:val="both"/>
        <w:rPr>
          <w:rFonts w:ascii="Times New Roman" w:hAnsi="Times New Roman" w:cs="Times New Roman"/>
          <w:b/>
          <w:sz w:val="24"/>
          <w:szCs w:val="24"/>
        </w:rPr>
      </w:pPr>
    </w:p>
    <w:p w14:paraId="2F4B8C41" w14:textId="77777777" w:rsidR="00BB3785" w:rsidRPr="00FD3B5A" w:rsidRDefault="00FD3B5A" w:rsidP="00BB3785">
      <w:pPr>
        <w:pStyle w:val="ListParagraph"/>
        <w:numPr>
          <w:ilvl w:val="0"/>
          <w:numId w:val="9"/>
        </w:numPr>
        <w:suppressAutoHyphens/>
        <w:spacing w:line="360" w:lineRule="auto"/>
        <w:jc w:val="both"/>
        <w:rPr>
          <w:rFonts w:ascii="Times New Roman" w:hAnsi="Times New Roman" w:cs="Times New Roman"/>
          <w:b/>
          <w:spacing w:val="-3"/>
          <w:sz w:val="24"/>
          <w:szCs w:val="24"/>
        </w:rPr>
      </w:pPr>
      <w:r w:rsidRPr="00FD3B5A">
        <w:rPr>
          <w:rFonts w:ascii="Times New Roman" w:hAnsi="Times New Roman" w:cs="Times New Roman"/>
          <w:b/>
          <w:spacing w:val="-3"/>
          <w:sz w:val="24"/>
          <w:szCs w:val="24"/>
        </w:rPr>
        <w:t>SCHEDU</w:t>
      </w:r>
      <w:r w:rsidR="00BB3785" w:rsidRPr="00FD3B5A">
        <w:rPr>
          <w:rFonts w:ascii="Times New Roman" w:hAnsi="Times New Roman" w:cs="Times New Roman"/>
          <w:b/>
          <w:spacing w:val="-3"/>
          <w:sz w:val="24"/>
          <w:szCs w:val="24"/>
        </w:rPr>
        <w:t>LE OF ACTIVITIES</w:t>
      </w:r>
    </w:p>
    <w:p w14:paraId="005071E2" w14:textId="77777777" w:rsidR="00512E80" w:rsidRPr="00FD3B5A" w:rsidRDefault="00FD3B5A" w:rsidP="00512E80">
      <w:pPr>
        <w:suppressAutoHyphens/>
        <w:spacing w:line="360" w:lineRule="auto"/>
        <w:jc w:val="both"/>
        <w:rPr>
          <w:rFonts w:ascii="Times New Roman" w:hAnsi="Times New Roman" w:cs="Times New Roman"/>
          <w:spacing w:val="-3"/>
          <w:sz w:val="24"/>
          <w:szCs w:val="24"/>
        </w:rPr>
      </w:pPr>
      <w:r>
        <w:rPr>
          <w:rFonts w:ascii="Times New Roman" w:hAnsi="Times New Roman" w:cs="Times New Roman"/>
          <w:spacing w:val="-3"/>
          <w:sz w:val="24"/>
          <w:szCs w:val="24"/>
        </w:rPr>
        <w:t xml:space="preserve">This section is comprised of the list of tasks to be done to accomplish the dissertation and the </w:t>
      </w:r>
      <w:r w:rsidR="002E6B60">
        <w:rPr>
          <w:rFonts w:ascii="Times New Roman" w:hAnsi="Times New Roman" w:cs="Times New Roman"/>
          <w:spacing w:val="-3"/>
          <w:sz w:val="24"/>
          <w:szCs w:val="24"/>
        </w:rPr>
        <w:t>duration in terms of weeks to accomplish a specific task by using Gantt Chart.</w:t>
      </w:r>
    </w:p>
    <w:p w14:paraId="292D9D88" w14:textId="77777777" w:rsidR="00512E80" w:rsidRDefault="00512E80" w:rsidP="00512E80">
      <w:pPr>
        <w:pStyle w:val="ListParagraph"/>
        <w:suppressAutoHyphens/>
        <w:spacing w:line="360" w:lineRule="auto"/>
        <w:ind w:left="360"/>
        <w:jc w:val="both"/>
        <w:rPr>
          <w:rFonts w:ascii="Times New Roman" w:hAnsi="Times New Roman" w:cs="Times New Roman"/>
          <w:b/>
          <w:spacing w:val="-3"/>
        </w:rPr>
      </w:pPr>
    </w:p>
    <w:p w14:paraId="56012740" w14:textId="77777777" w:rsidR="00A7737C" w:rsidRPr="00512E80" w:rsidRDefault="00512E80">
      <w:pPr>
        <w:rPr>
          <w:rFonts w:ascii="Times New Roman" w:hAnsi="Times New Roman" w:cs="Times New Roman"/>
          <w:sz w:val="24"/>
          <w:szCs w:val="24"/>
        </w:rPr>
      </w:pPr>
      <w:r>
        <w:rPr>
          <w:rFonts w:ascii="Times New Roman" w:hAnsi="Times New Roman" w:cs="Times New Roman"/>
          <w:sz w:val="24"/>
          <w:szCs w:val="24"/>
        </w:rPr>
        <w:t xml:space="preserve">                                                                 GANTT CHART</w:t>
      </w:r>
    </w:p>
    <w:tbl>
      <w:tblPr>
        <w:tblStyle w:val="TableGrid"/>
        <w:tblW w:w="11520" w:type="dxa"/>
        <w:tblInd w:w="-995" w:type="dxa"/>
        <w:tblLook w:val="04A0" w:firstRow="1" w:lastRow="0" w:firstColumn="1" w:lastColumn="0" w:noHBand="0" w:noVBand="1"/>
      </w:tblPr>
      <w:tblGrid>
        <w:gridCol w:w="3092"/>
        <w:gridCol w:w="500"/>
        <w:gridCol w:w="544"/>
        <w:gridCol w:w="544"/>
        <w:gridCol w:w="544"/>
        <w:gridCol w:w="544"/>
        <w:gridCol w:w="544"/>
        <w:gridCol w:w="544"/>
        <w:gridCol w:w="544"/>
        <w:gridCol w:w="544"/>
        <w:gridCol w:w="596"/>
        <w:gridCol w:w="596"/>
        <w:gridCol w:w="596"/>
        <w:gridCol w:w="596"/>
        <w:gridCol w:w="596"/>
        <w:gridCol w:w="596"/>
      </w:tblGrid>
      <w:tr w:rsidR="00B1406B" w:rsidRPr="00B1406B" w14:paraId="050F2C4F" w14:textId="77777777" w:rsidTr="00A33955">
        <w:trPr>
          <w:trHeight w:val="242"/>
        </w:trPr>
        <w:tc>
          <w:tcPr>
            <w:tcW w:w="3150" w:type="dxa"/>
          </w:tcPr>
          <w:p w14:paraId="054B96FF" w14:textId="77777777" w:rsidR="00A7737C" w:rsidRPr="00512E80" w:rsidRDefault="00512E80" w:rsidP="00BB3785">
            <w:pPr>
              <w:pStyle w:val="ListParagraph"/>
              <w:suppressAutoHyphens/>
              <w:spacing w:line="360" w:lineRule="auto"/>
              <w:ind w:left="0"/>
              <w:jc w:val="both"/>
              <w:rPr>
                <w:rFonts w:ascii="Times New Roman" w:hAnsi="Times New Roman" w:cs="Times New Roman"/>
                <w:spacing w:val="-3"/>
              </w:rPr>
            </w:pPr>
            <w:r>
              <w:rPr>
                <w:rFonts w:ascii="Times New Roman" w:hAnsi="Times New Roman" w:cs="Times New Roman"/>
                <w:spacing w:val="-3"/>
              </w:rPr>
              <w:t xml:space="preserve">             Tasks/ Weeks</w:t>
            </w:r>
          </w:p>
        </w:tc>
        <w:tc>
          <w:tcPr>
            <w:tcW w:w="426" w:type="dxa"/>
          </w:tcPr>
          <w:p w14:paraId="3FEC78D2"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sidRPr="00B1406B">
              <w:rPr>
                <w:rFonts w:ascii="Times New Roman" w:hAnsi="Times New Roman" w:cs="Times New Roman"/>
                <w:spacing w:val="-3"/>
                <w:sz w:val="20"/>
                <w:szCs w:val="20"/>
              </w:rPr>
              <w:t>W1</w:t>
            </w:r>
          </w:p>
        </w:tc>
        <w:tc>
          <w:tcPr>
            <w:tcW w:w="546" w:type="dxa"/>
          </w:tcPr>
          <w:p w14:paraId="6DE3F55D"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sidRPr="00B1406B">
              <w:rPr>
                <w:rFonts w:ascii="Times New Roman" w:hAnsi="Times New Roman" w:cs="Times New Roman"/>
                <w:spacing w:val="-3"/>
                <w:sz w:val="20"/>
                <w:szCs w:val="20"/>
              </w:rPr>
              <w:t>W2</w:t>
            </w:r>
          </w:p>
        </w:tc>
        <w:tc>
          <w:tcPr>
            <w:tcW w:w="546" w:type="dxa"/>
          </w:tcPr>
          <w:p w14:paraId="5D48F243"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sidRPr="00B1406B">
              <w:rPr>
                <w:rFonts w:ascii="Times New Roman" w:hAnsi="Times New Roman" w:cs="Times New Roman"/>
                <w:spacing w:val="-3"/>
                <w:sz w:val="20"/>
                <w:szCs w:val="20"/>
              </w:rPr>
              <w:t>W3</w:t>
            </w:r>
          </w:p>
        </w:tc>
        <w:tc>
          <w:tcPr>
            <w:tcW w:w="546" w:type="dxa"/>
          </w:tcPr>
          <w:p w14:paraId="5282C962"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sidRPr="00B1406B">
              <w:rPr>
                <w:rFonts w:ascii="Times New Roman" w:hAnsi="Times New Roman" w:cs="Times New Roman"/>
                <w:spacing w:val="-3"/>
                <w:sz w:val="20"/>
                <w:szCs w:val="20"/>
              </w:rPr>
              <w:t>W4</w:t>
            </w:r>
          </w:p>
        </w:tc>
        <w:tc>
          <w:tcPr>
            <w:tcW w:w="546" w:type="dxa"/>
          </w:tcPr>
          <w:p w14:paraId="7E7494A8"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sidRPr="00B1406B">
              <w:rPr>
                <w:rFonts w:ascii="Times New Roman" w:hAnsi="Times New Roman" w:cs="Times New Roman"/>
                <w:spacing w:val="-3"/>
                <w:sz w:val="20"/>
                <w:szCs w:val="20"/>
              </w:rPr>
              <w:t>W5</w:t>
            </w:r>
          </w:p>
        </w:tc>
        <w:tc>
          <w:tcPr>
            <w:tcW w:w="546" w:type="dxa"/>
          </w:tcPr>
          <w:p w14:paraId="5977EBFD"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sidRPr="00B1406B">
              <w:rPr>
                <w:rFonts w:ascii="Times New Roman" w:hAnsi="Times New Roman" w:cs="Times New Roman"/>
                <w:spacing w:val="-3"/>
                <w:sz w:val="20"/>
                <w:szCs w:val="20"/>
              </w:rPr>
              <w:t>W6</w:t>
            </w:r>
          </w:p>
        </w:tc>
        <w:tc>
          <w:tcPr>
            <w:tcW w:w="546" w:type="dxa"/>
          </w:tcPr>
          <w:p w14:paraId="68A52598"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sidRPr="00B1406B">
              <w:rPr>
                <w:rFonts w:ascii="Times New Roman" w:hAnsi="Times New Roman" w:cs="Times New Roman"/>
                <w:spacing w:val="-3"/>
                <w:sz w:val="20"/>
                <w:szCs w:val="20"/>
              </w:rPr>
              <w:t>W7</w:t>
            </w:r>
          </w:p>
        </w:tc>
        <w:tc>
          <w:tcPr>
            <w:tcW w:w="546" w:type="dxa"/>
          </w:tcPr>
          <w:p w14:paraId="22A02C82"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sidRPr="00B1406B">
              <w:rPr>
                <w:rFonts w:ascii="Times New Roman" w:hAnsi="Times New Roman" w:cs="Times New Roman"/>
                <w:spacing w:val="-3"/>
                <w:sz w:val="20"/>
                <w:szCs w:val="20"/>
              </w:rPr>
              <w:t>W8</w:t>
            </w:r>
          </w:p>
        </w:tc>
        <w:tc>
          <w:tcPr>
            <w:tcW w:w="546" w:type="dxa"/>
          </w:tcPr>
          <w:p w14:paraId="75D84D77"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sidRPr="00B1406B">
              <w:rPr>
                <w:rFonts w:ascii="Times New Roman" w:hAnsi="Times New Roman" w:cs="Times New Roman"/>
                <w:spacing w:val="-3"/>
                <w:sz w:val="20"/>
                <w:szCs w:val="20"/>
              </w:rPr>
              <w:t>W9</w:t>
            </w:r>
          </w:p>
        </w:tc>
        <w:tc>
          <w:tcPr>
            <w:tcW w:w="596" w:type="dxa"/>
          </w:tcPr>
          <w:p w14:paraId="0620D10F"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sidRPr="00B1406B">
              <w:rPr>
                <w:rFonts w:ascii="Times New Roman" w:hAnsi="Times New Roman" w:cs="Times New Roman"/>
                <w:spacing w:val="-3"/>
                <w:sz w:val="20"/>
                <w:szCs w:val="20"/>
              </w:rPr>
              <w:t>W10</w:t>
            </w:r>
          </w:p>
        </w:tc>
        <w:tc>
          <w:tcPr>
            <w:tcW w:w="596" w:type="dxa"/>
          </w:tcPr>
          <w:p w14:paraId="3400E59F"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sidRPr="00B1406B">
              <w:rPr>
                <w:rFonts w:ascii="Times New Roman" w:hAnsi="Times New Roman" w:cs="Times New Roman"/>
                <w:spacing w:val="-3"/>
                <w:sz w:val="20"/>
                <w:szCs w:val="20"/>
              </w:rPr>
              <w:t>W11</w:t>
            </w:r>
          </w:p>
        </w:tc>
        <w:tc>
          <w:tcPr>
            <w:tcW w:w="596" w:type="dxa"/>
          </w:tcPr>
          <w:p w14:paraId="2175CEF1"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Pr>
                <w:rFonts w:ascii="Times New Roman" w:hAnsi="Times New Roman" w:cs="Times New Roman"/>
                <w:spacing w:val="-3"/>
                <w:sz w:val="20"/>
                <w:szCs w:val="20"/>
              </w:rPr>
              <w:t>W12</w:t>
            </w:r>
          </w:p>
        </w:tc>
        <w:tc>
          <w:tcPr>
            <w:tcW w:w="596" w:type="dxa"/>
          </w:tcPr>
          <w:p w14:paraId="3F90C6A6"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Pr>
                <w:rFonts w:ascii="Times New Roman" w:hAnsi="Times New Roman" w:cs="Times New Roman"/>
                <w:spacing w:val="-3"/>
                <w:sz w:val="20"/>
                <w:szCs w:val="20"/>
              </w:rPr>
              <w:t>W13</w:t>
            </w:r>
          </w:p>
        </w:tc>
        <w:tc>
          <w:tcPr>
            <w:tcW w:w="596" w:type="dxa"/>
          </w:tcPr>
          <w:p w14:paraId="302192A4"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Pr>
                <w:rFonts w:ascii="Times New Roman" w:hAnsi="Times New Roman" w:cs="Times New Roman"/>
                <w:spacing w:val="-3"/>
                <w:sz w:val="20"/>
                <w:szCs w:val="20"/>
              </w:rPr>
              <w:t>W14</w:t>
            </w:r>
          </w:p>
        </w:tc>
        <w:tc>
          <w:tcPr>
            <w:tcW w:w="596" w:type="dxa"/>
          </w:tcPr>
          <w:p w14:paraId="13036A3C" w14:textId="77777777" w:rsidR="00A7737C" w:rsidRPr="00B1406B" w:rsidRDefault="00B1406B" w:rsidP="00BB3785">
            <w:pPr>
              <w:pStyle w:val="ListParagraph"/>
              <w:suppressAutoHyphens/>
              <w:spacing w:line="360" w:lineRule="auto"/>
              <w:ind w:left="0"/>
              <w:jc w:val="both"/>
              <w:rPr>
                <w:rFonts w:ascii="Times New Roman" w:hAnsi="Times New Roman" w:cs="Times New Roman"/>
                <w:spacing w:val="-3"/>
                <w:sz w:val="20"/>
                <w:szCs w:val="20"/>
              </w:rPr>
            </w:pPr>
            <w:r>
              <w:rPr>
                <w:rFonts w:ascii="Times New Roman" w:hAnsi="Times New Roman" w:cs="Times New Roman"/>
                <w:spacing w:val="-3"/>
                <w:sz w:val="20"/>
                <w:szCs w:val="20"/>
              </w:rPr>
              <w:t>W15</w:t>
            </w:r>
          </w:p>
        </w:tc>
      </w:tr>
      <w:tr w:rsidR="00512E80" w:rsidRPr="00B1406B" w14:paraId="59923930" w14:textId="77777777" w:rsidTr="00512E80">
        <w:trPr>
          <w:trHeight w:val="864"/>
        </w:trPr>
        <w:tc>
          <w:tcPr>
            <w:tcW w:w="3150" w:type="dxa"/>
            <w:shd w:val="clear" w:color="auto" w:fill="auto"/>
            <w:vAlign w:val="center"/>
          </w:tcPr>
          <w:p w14:paraId="32238221" w14:textId="77777777" w:rsidR="00A7737C" w:rsidRPr="00B1406B" w:rsidRDefault="00B1406B" w:rsidP="00A33955">
            <w:pPr>
              <w:pStyle w:val="ListParagraph"/>
              <w:suppressAutoHyphens/>
              <w:spacing w:line="360" w:lineRule="auto"/>
              <w:ind w:left="0"/>
              <w:jc w:val="center"/>
              <w:rPr>
                <w:rFonts w:ascii="Times New Roman" w:hAnsi="Times New Roman" w:cs="Times New Roman"/>
                <w:spacing w:val="-3"/>
              </w:rPr>
            </w:pPr>
            <w:r>
              <w:rPr>
                <w:rFonts w:ascii="Times New Roman" w:hAnsi="Times New Roman" w:cs="Times New Roman"/>
                <w:spacing w:val="-3"/>
              </w:rPr>
              <w:t>Gathering requirements</w:t>
            </w:r>
          </w:p>
        </w:tc>
        <w:tc>
          <w:tcPr>
            <w:tcW w:w="426" w:type="dxa"/>
            <w:shd w:val="clear" w:color="auto" w:fill="8EAADB" w:themeFill="accent5" w:themeFillTint="99"/>
            <w:vAlign w:val="center"/>
          </w:tcPr>
          <w:p w14:paraId="17440502" w14:textId="77777777" w:rsidR="00A7737C" w:rsidRPr="00B1406B" w:rsidRDefault="00A7737C" w:rsidP="00A33955">
            <w:pPr>
              <w:pStyle w:val="ListParagraph"/>
              <w:suppressAutoHyphens/>
              <w:spacing w:line="360" w:lineRule="auto"/>
              <w:ind w:left="0"/>
              <w:rPr>
                <w:rFonts w:ascii="Times New Roman" w:hAnsi="Times New Roman" w:cs="Times New Roman"/>
                <w:b/>
                <w:spacing w:val="-3"/>
                <w:sz w:val="20"/>
                <w:szCs w:val="20"/>
              </w:rPr>
            </w:pPr>
          </w:p>
        </w:tc>
        <w:tc>
          <w:tcPr>
            <w:tcW w:w="546" w:type="dxa"/>
            <w:shd w:val="clear" w:color="auto" w:fill="auto"/>
            <w:vAlign w:val="center"/>
          </w:tcPr>
          <w:p w14:paraId="2780C91D"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auto"/>
            <w:vAlign w:val="center"/>
          </w:tcPr>
          <w:p w14:paraId="12B01788"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auto"/>
            <w:vAlign w:val="center"/>
          </w:tcPr>
          <w:p w14:paraId="08838684"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auto"/>
            <w:vAlign w:val="center"/>
          </w:tcPr>
          <w:p w14:paraId="38CC1BB8"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auto"/>
            <w:vAlign w:val="center"/>
          </w:tcPr>
          <w:p w14:paraId="09502A4E"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auto"/>
            <w:vAlign w:val="center"/>
          </w:tcPr>
          <w:p w14:paraId="6373983F"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auto"/>
            <w:vAlign w:val="center"/>
          </w:tcPr>
          <w:p w14:paraId="64A4A5A4"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auto"/>
            <w:vAlign w:val="center"/>
          </w:tcPr>
          <w:p w14:paraId="1B736EFB"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shd w:val="clear" w:color="auto" w:fill="auto"/>
            <w:vAlign w:val="center"/>
          </w:tcPr>
          <w:p w14:paraId="367543F6"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shd w:val="clear" w:color="auto" w:fill="auto"/>
            <w:vAlign w:val="center"/>
          </w:tcPr>
          <w:p w14:paraId="4BBD17B9" w14:textId="77777777" w:rsidR="00A7737C" w:rsidRPr="00B1406B" w:rsidRDefault="00A7737C" w:rsidP="00512E80">
            <w:pPr>
              <w:pStyle w:val="ListParagraph"/>
              <w:suppressAutoHyphens/>
              <w:spacing w:line="360" w:lineRule="auto"/>
              <w:ind w:left="0"/>
              <w:rPr>
                <w:rFonts w:ascii="Times New Roman" w:hAnsi="Times New Roman" w:cs="Times New Roman"/>
                <w:b/>
                <w:spacing w:val="-3"/>
                <w:sz w:val="20"/>
                <w:szCs w:val="20"/>
              </w:rPr>
            </w:pPr>
          </w:p>
        </w:tc>
        <w:tc>
          <w:tcPr>
            <w:tcW w:w="596" w:type="dxa"/>
            <w:shd w:val="clear" w:color="auto" w:fill="auto"/>
            <w:vAlign w:val="center"/>
          </w:tcPr>
          <w:p w14:paraId="3043E881"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shd w:val="clear" w:color="auto" w:fill="auto"/>
            <w:vAlign w:val="center"/>
          </w:tcPr>
          <w:p w14:paraId="383B5D9A"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shd w:val="clear" w:color="auto" w:fill="auto"/>
            <w:vAlign w:val="center"/>
          </w:tcPr>
          <w:p w14:paraId="5882B463"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shd w:val="clear" w:color="auto" w:fill="auto"/>
            <w:vAlign w:val="center"/>
          </w:tcPr>
          <w:p w14:paraId="294F12D5"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r>
      <w:tr w:rsidR="00B1406B" w:rsidRPr="00B1406B" w14:paraId="127E63AD" w14:textId="77777777" w:rsidTr="00DA18C1">
        <w:trPr>
          <w:trHeight w:val="864"/>
        </w:trPr>
        <w:tc>
          <w:tcPr>
            <w:tcW w:w="3150" w:type="dxa"/>
            <w:vAlign w:val="center"/>
          </w:tcPr>
          <w:p w14:paraId="59A8CF09" w14:textId="77777777" w:rsidR="00A7737C" w:rsidRPr="00A33955" w:rsidRDefault="00A33955" w:rsidP="00A33955">
            <w:pPr>
              <w:pStyle w:val="ListParagraph"/>
              <w:suppressAutoHyphens/>
              <w:spacing w:line="360" w:lineRule="auto"/>
              <w:ind w:left="0"/>
              <w:jc w:val="center"/>
              <w:rPr>
                <w:rFonts w:ascii="Times New Roman" w:hAnsi="Times New Roman" w:cs="Times New Roman"/>
                <w:spacing w:val="-3"/>
              </w:rPr>
            </w:pPr>
            <w:r>
              <w:rPr>
                <w:rFonts w:ascii="Times New Roman" w:hAnsi="Times New Roman" w:cs="Times New Roman"/>
                <w:spacing w:val="-3"/>
              </w:rPr>
              <w:t>Designing electronic Antenatal and child Health cards</w:t>
            </w:r>
          </w:p>
        </w:tc>
        <w:tc>
          <w:tcPr>
            <w:tcW w:w="426" w:type="dxa"/>
            <w:vAlign w:val="center"/>
          </w:tcPr>
          <w:p w14:paraId="3C1B7BFD"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FFD966" w:themeFill="accent4" w:themeFillTint="99"/>
            <w:vAlign w:val="center"/>
          </w:tcPr>
          <w:p w14:paraId="05706C16"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FFD966" w:themeFill="accent4" w:themeFillTint="99"/>
            <w:vAlign w:val="center"/>
          </w:tcPr>
          <w:p w14:paraId="44EF2CEF"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FFD966" w:themeFill="accent4" w:themeFillTint="99"/>
            <w:vAlign w:val="center"/>
          </w:tcPr>
          <w:p w14:paraId="269B955B"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FFD966" w:themeFill="accent4" w:themeFillTint="99"/>
            <w:vAlign w:val="center"/>
          </w:tcPr>
          <w:p w14:paraId="39BD974E"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39625D9C"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0DADEE16"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64936F3F"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071FB901"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67090B2A"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60FE461D"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15D4AA0B"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1A8C23DE"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0D48B426"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3933C7A2"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r>
      <w:tr w:rsidR="00B1406B" w:rsidRPr="00B1406B" w14:paraId="0AB44701" w14:textId="77777777" w:rsidTr="00DA18C1">
        <w:trPr>
          <w:trHeight w:val="864"/>
        </w:trPr>
        <w:tc>
          <w:tcPr>
            <w:tcW w:w="3150" w:type="dxa"/>
            <w:vAlign w:val="center"/>
          </w:tcPr>
          <w:p w14:paraId="15C2A4D0" w14:textId="77777777" w:rsidR="00A7737C" w:rsidRPr="00A33955" w:rsidRDefault="00A33955" w:rsidP="00A33955">
            <w:pPr>
              <w:pStyle w:val="ListParagraph"/>
              <w:suppressAutoHyphens/>
              <w:spacing w:line="360" w:lineRule="auto"/>
              <w:ind w:left="0"/>
              <w:jc w:val="center"/>
              <w:rPr>
                <w:rFonts w:ascii="Times New Roman" w:hAnsi="Times New Roman" w:cs="Times New Roman"/>
                <w:spacing w:val="-3"/>
              </w:rPr>
            </w:pPr>
            <w:r>
              <w:rPr>
                <w:rFonts w:ascii="Times New Roman" w:hAnsi="Times New Roman" w:cs="Times New Roman"/>
                <w:spacing w:val="-3"/>
              </w:rPr>
              <w:t>Designing and developing mobile application</w:t>
            </w:r>
          </w:p>
        </w:tc>
        <w:tc>
          <w:tcPr>
            <w:tcW w:w="426" w:type="dxa"/>
            <w:vAlign w:val="center"/>
          </w:tcPr>
          <w:p w14:paraId="6739858B"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24C5185D"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38446CB8"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340BACE1"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C45911" w:themeFill="accent2" w:themeFillShade="BF"/>
            <w:vAlign w:val="center"/>
          </w:tcPr>
          <w:p w14:paraId="3EF40C01"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C45911" w:themeFill="accent2" w:themeFillShade="BF"/>
            <w:vAlign w:val="center"/>
          </w:tcPr>
          <w:p w14:paraId="337D5B28"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C45911" w:themeFill="accent2" w:themeFillShade="BF"/>
            <w:vAlign w:val="center"/>
          </w:tcPr>
          <w:p w14:paraId="6B1ECA5F"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C45911" w:themeFill="accent2" w:themeFillShade="BF"/>
            <w:vAlign w:val="center"/>
          </w:tcPr>
          <w:p w14:paraId="17468B3C"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085845DB"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3D7C99DB"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70274258"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2D29175E"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1C722C1F"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631352DD"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775ECB90"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r>
      <w:tr w:rsidR="00B1406B" w:rsidRPr="00B1406B" w14:paraId="5A48272A" w14:textId="77777777" w:rsidTr="00DA18C1">
        <w:trPr>
          <w:trHeight w:val="864"/>
        </w:trPr>
        <w:tc>
          <w:tcPr>
            <w:tcW w:w="3150" w:type="dxa"/>
            <w:vAlign w:val="center"/>
          </w:tcPr>
          <w:p w14:paraId="4114B639" w14:textId="77777777" w:rsidR="00A7737C" w:rsidRPr="00A33955" w:rsidRDefault="00A33955" w:rsidP="00A33955">
            <w:pPr>
              <w:pStyle w:val="ListParagraph"/>
              <w:suppressAutoHyphens/>
              <w:spacing w:line="360" w:lineRule="auto"/>
              <w:ind w:left="0"/>
              <w:jc w:val="center"/>
              <w:rPr>
                <w:rFonts w:ascii="Times New Roman" w:hAnsi="Times New Roman" w:cs="Times New Roman"/>
                <w:spacing w:val="-3"/>
              </w:rPr>
            </w:pPr>
            <w:r>
              <w:rPr>
                <w:rFonts w:ascii="Times New Roman" w:hAnsi="Times New Roman" w:cs="Times New Roman"/>
                <w:spacing w:val="-3"/>
              </w:rPr>
              <w:t>Implementation</w:t>
            </w:r>
          </w:p>
        </w:tc>
        <w:tc>
          <w:tcPr>
            <w:tcW w:w="426" w:type="dxa"/>
            <w:vAlign w:val="center"/>
          </w:tcPr>
          <w:p w14:paraId="529F7FC6"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4BF5AB51"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2ABA1AD8"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40A490D5"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04551659"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4F46F513"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7034C233"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330B18BD"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shd w:val="clear" w:color="auto" w:fill="002060"/>
            <w:vAlign w:val="center"/>
          </w:tcPr>
          <w:p w14:paraId="4BC0C807"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shd w:val="clear" w:color="auto" w:fill="002060"/>
            <w:vAlign w:val="center"/>
          </w:tcPr>
          <w:p w14:paraId="3DC68551"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03F546ED"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73AEA50C"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0DFEAAFC"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7DF22F21"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4F06FDEC"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r>
      <w:tr w:rsidR="00B1406B" w:rsidRPr="00B1406B" w14:paraId="15B31DDA" w14:textId="77777777" w:rsidTr="00512E80">
        <w:trPr>
          <w:trHeight w:val="864"/>
        </w:trPr>
        <w:tc>
          <w:tcPr>
            <w:tcW w:w="3150" w:type="dxa"/>
            <w:vAlign w:val="center"/>
          </w:tcPr>
          <w:p w14:paraId="1D136DB2" w14:textId="77777777" w:rsidR="00A7737C" w:rsidRPr="00A33955" w:rsidRDefault="00A33955" w:rsidP="00A33955">
            <w:pPr>
              <w:pStyle w:val="ListParagraph"/>
              <w:suppressAutoHyphens/>
              <w:spacing w:line="360" w:lineRule="auto"/>
              <w:ind w:left="0"/>
              <w:jc w:val="center"/>
              <w:rPr>
                <w:rFonts w:ascii="Times New Roman" w:hAnsi="Times New Roman" w:cs="Times New Roman"/>
                <w:spacing w:val="-3"/>
              </w:rPr>
            </w:pPr>
            <w:r>
              <w:rPr>
                <w:rFonts w:ascii="Times New Roman" w:hAnsi="Times New Roman" w:cs="Times New Roman"/>
                <w:spacing w:val="-3"/>
              </w:rPr>
              <w:t>Testing and validation</w:t>
            </w:r>
          </w:p>
        </w:tc>
        <w:tc>
          <w:tcPr>
            <w:tcW w:w="426" w:type="dxa"/>
            <w:vAlign w:val="center"/>
          </w:tcPr>
          <w:p w14:paraId="0D640DAC"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526D4850"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457C142E"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441F10DD"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76D6B431"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25CBA7B3"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10ED4716"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79CCCE49"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4112C8AC"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08A93598"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shd w:val="clear" w:color="auto" w:fill="5D0345"/>
            <w:vAlign w:val="center"/>
          </w:tcPr>
          <w:p w14:paraId="5E79CA27"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shd w:val="clear" w:color="auto" w:fill="5D0345"/>
            <w:vAlign w:val="center"/>
          </w:tcPr>
          <w:p w14:paraId="014D3461"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09DF2A89"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516F6D36"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3ABD92BD"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r>
      <w:tr w:rsidR="00B1406B" w:rsidRPr="00B1406B" w14:paraId="3A70ACEB" w14:textId="77777777" w:rsidTr="00512E80">
        <w:trPr>
          <w:trHeight w:val="864"/>
        </w:trPr>
        <w:tc>
          <w:tcPr>
            <w:tcW w:w="3150" w:type="dxa"/>
            <w:vAlign w:val="center"/>
          </w:tcPr>
          <w:p w14:paraId="138CE8B9" w14:textId="77777777" w:rsidR="00A7737C" w:rsidRPr="00A33955" w:rsidRDefault="00A33955" w:rsidP="00A33955">
            <w:pPr>
              <w:pStyle w:val="ListParagraph"/>
              <w:suppressAutoHyphens/>
              <w:spacing w:line="360" w:lineRule="auto"/>
              <w:ind w:left="0"/>
              <w:jc w:val="center"/>
              <w:rPr>
                <w:rFonts w:ascii="Times New Roman" w:hAnsi="Times New Roman" w:cs="Times New Roman"/>
                <w:spacing w:val="-3"/>
              </w:rPr>
            </w:pPr>
            <w:r>
              <w:rPr>
                <w:rFonts w:ascii="Times New Roman" w:hAnsi="Times New Roman" w:cs="Times New Roman"/>
                <w:spacing w:val="-3"/>
              </w:rPr>
              <w:t>Report writing</w:t>
            </w:r>
          </w:p>
        </w:tc>
        <w:tc>
          <w:tcPr>
            <w:tcW w:w="426" w:type="dxa"/>
            <w:vAlign w:val="center"/>
          </w:tcPr>
          <w:p w14:paraId="1FC8C159"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73AE3963"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7DDC84CB"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0FDF6D70"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097627C0"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14DF9DDC"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61B7C1BC"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619027B4"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46" w:type="dxa"/>
            <w:vAlign w:val="center"/>
          </w:tcPr>
          <w:p w14:paraId="72501F7F"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06D535B0"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vAlign w:val="center"/>
          </w:tcPr>
          <w:p w14:paraId="3C795FCE"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shd w:val="clear" w:color="auto" w:fill="74F477"/>
            <w:vAlign w:val="center"/>
          </w:tcPr>
          <w:p w14:paraId="175D2486"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shd w:val="clear" w:color="auto" w:fill="74F477"/>
            <w:vAlign w:val="center"/>
          </w:tcPr>
          <w:p w14:paraId="6B4EF57B"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shd w:val="clear" w:color="auto" w:fill="74F477"/>
            <w:vAlign w:val="center"/>
          </w:tcPr>
          <w:p w14:paraId="4F2C507E"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c>
          <w:tcPr>
            <w:tcW w:w="596" w:type="dxa"/>
            <w:shd w:val="clear" w:color="auto" w:fill="74F477"/>
            <w:vAlign w:val="center"/>
          </w:tcPr>
          <w:p w14:paraId="7218BF52" w14:textId="77777777" w:rsidR="00A7737C" w:rsidRPr="00B1406B" w:rsidRDefault="00A7737C" w:rsidP="00A33955">
            <w:pPr>
              <w:pStyle w:val="ListParagraph"/>
              <w:suppressAutoHyphens/>
              <w:spacing w:line="360" w:lineRule="auto"/>
              <w:ind w:left="0"/>
              <w:jc w:val="center"/>
              <w:rPr>
                <w:rFonts w:ascii="Times New Roman" w:hAnsi="Times New Roman" w:cs="Times New Roman"/>
                <w:b/>
                <w:spacing w:val="-3"/>
                <w:sz w:val="20"/>
                <w:szCs w:val="20"/>
              </w:rPr>
            </w:pPr>
          </w:p>
        </w:tc>
      </w:tr>
    </w:tbl>
    <w:p w14:paraId="0FA67E3A" w14:textId="77777777" w:rsidR="00BB3785" w:rsidRPr="00B1406B" w:rsidRDefault="00BB3785" w:rsidP="00BB3785">
      <w:pPr>
        <w:pStyle w:val="ListParagraph"/>
        <w:suppressAutoHyphens/>
        <w:spacing w:line="360" w:lineRule="auto"/>
        <w:ind w:left="360"/>
        <w:jc w:val="both"/>
        <w:rPr>
          <w:rFonts w:ascii="Times New Roman" w:hAnsi="Times New Roman" w:cs="Times New Roman"/>
          <w:b/>
          <w:spacing w:val="-3"/>
        </w:rPr>
      </w:pPr>
    </w:p>
    <w:p w14:paraId="01453C29" w14:textId="77777777" w:rsidR="0072505E" w:rsidRDefault="0072505E" w:rsidP="0072505E">
      <w:pPr>
        <w:spacing w:line="360" w:lineRule="auto"/>
        <w:jc w:val="both"/>
        <w:rPr>
          <w:rFonts w:ascii="Times New Roman" w:hAnsi="Times New Roman" w:cs="Times New Roman"/>
          <w:b/>
        </w:rPr>
      </w:pPr>
    </w:p>
    <w:p w14:paraId="58219023" w14:textId="77777777" w:rsidR="002E6B60" w:rsidRDefault="002E6B60" w:rsidP="0072505E">
      <w:pPr>
        <w:spacing w:line="360" w:lineRule="auto"/>
        <w:jc w:val="both"/>
        <w:rPr>
          <w:rFonts w:ascii="Times New Roman" w:hAnsi="Times New Roman" w:cs="Times New Roman"/>
          <w:b/>
        </w:rPr>
      </w:pPr>
    </w:p>
    <w:p w14:paraId="1AA3851B" w14:textId="77777777" w:rsidR="002E6B60" w:rsidRDefault="002E6B60" w:rsidP="0072505E">
      <w:pPr>
        <w:spacing w:line="360" w:lineRule="auto"/>
        <w:jc w:val="both"/>
        <w:rPr>
          <w:rFonts w:ascii="Times New Roman" w:hAnsi="Times New Roman" w:cs="Times New Roman"/>
          <w:b/>
        </w:rPr>
      </w:pPr>
    </w:p>
    <w:p w14:paraId="0E361B74" w14:textId="77777777" w:rsidR="002E6B60" w:rsidRDefault="002E6B60" w:rsidP="0072505E">
      <w:pPr>
        <w:spacing w:line="360" w:lineRule="auto"/>
        <w:jc w:val="both"/>
        <w:rPr>
          <w:rFonts w:ascii="Times New Roman" w:hAnsi="Times New Roman" w:cs="Times New Roman"/>
          <w:b/>
        </w:rPr>
      </w:pPr>
    </w:p>
    <w:p w14:paraId="4CC7DEEC" w14:textId="77777777" w:rsidR="002E6B60" w:rsidRDefault="002E6B60" w:rsidP="0072505E">
      <w:pPr>
        <w:spacing w:line="360" w:lineRule="auto"/>
        <w:jc w:val="both"/>
        <w:rPr>
          <w:rFonts w:ascii="Times New Roman" w:hAnsi="Times New Roman" w:cs="Times New Roman"/>
          <w:b/>
        </w:rPr>
      </w:pPr>
    </w:p>
    <w:p w14:paraId="2ABFDCE7" w14:textId="77777777" w:rsidR="002E6B60" w:rsidRDefault="002E6B60" w:rsidP="0072505E">
      <w:pPr>
        <w:spacing w:line="360" w:lineRule="auto"/>
        <w:jc w:val="both"/>
        <w:rPr>
          <w:rFonts w:ascii="Times New Roman" w:hAnsi="Times New Roman" w:cs="Times New Roman"/>
          <w:b/>
        </w:rPr>
      </w:pPr>
    </w:p>
    <w:p w14:paraId="1D8A433E" w14:textId="77777777" w:rsidR="002E6B60" w:rsidRDefault="002E6B60" w:rsidP="0072505E">
      <w:pPr>
        <w:spacing w:line="360" w:lineRule="auto"/>
        <w:jc w:val="both"/>
        <w:rPr>
          <w:rFonts w:ascii="Times New Roman" w:hAnsi="Times New Roman" w:cs="Times New Roman"/>
          <w:b/>
        </w:rPr>
      </w:pPr>
    </w:p>
    <w:p w14:paraId="5C425346" w14:textId="77777777" w:rsidR="002E6B60" w:rsidRDefault="002E6B60" w:rsidP="0072505E">
      <w:pPr>
        <w:spacing w:line="360" w:lineRule="auto"/>
        <w:jc w:val="both"/>
        <w:rPr>
          <w:rFonts w:ascii="Times New Roman" w:hAnsi="Times New Roman" w:cs="Times New Roman"/>
          <w:b/>
        </w:rPr>
      </w:pPr>
    </w:p>
    <w:p w14:paraId="778195A5" w14:textId="77777777" w:rsidR="002E6B60" w:rsidRDefault="002E6B60" w:rsidP="0072505E">
      <w:pPr>
        <w:spacing w:line="360" w:lineRule="auto"/>
        <w:jc w:val="both"/>
        <w:rPr>
          <w:rFonts w:ascii="Times New Roman" w:hAnsi="Times New Roman" w:cs="Times New Roman"/>
          <w:b/>
          <w:sz w:val="24"/>
          <w:szCs w:val="24"/>
        </w:rPr>
      </w:pPr>
      <w:r>
        <w:rPr>
          <w:rFonts w:ascii="Times New Roman" w:hAnsi="Times New Roman" w:cs="Times New Roman"/>
          <w:b/>
          <w:sz w:val="24"/>
          <w:szCs w:val="24"/>
        </w:rPr>
        <w:t>REFERENCE</w:t>
      </w:r>
    </w:p>
    <w:commentRangeStart w:id="62"/>
    <w:p w14:paraId="4156C664" w14:textId="77777777" w:rsidR="00940962" w:rsidRPr="00940962" w:rsidRDefault="002E6B60" w:rsidP="00940962">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940962" w:rsidRPr="00940962">
        <w:rPr>
          <w:rFonts w:ascii="Times New Roman" w:hAnsi="Times New Roman" w:cs="Times New Roman"/>
          <w:noProof/>
          <w:sz w:val="24"/>
          <w:szCs w:val="24"/>
        </w:rPr>
        <w:t xml:space="preserve">Aliyi, A., Mesfin, B., Hassen, F., Dejene, G., Wondimu, H., Yizengaw, M., Dereje, D., &amp; Dawud, A. A. (2023). Antenatal care management platform. </w:t>
      </w:r>
      <w:r w:rsidR="00940962" w:rsidRPr="00940962">
        <w:rPr>
          <w:rFonts w:ascii="Times New Roman" w:hAnsi="Times New Roman" w:cs="Times New Roman"/>
          <w:i/>
          <w:iCs/>
          <w:noProof/>
          <w:sz w:val="24"/>
          <w:szCs w:val="24"/>
        </w:rPr>
        <w:t>BMC Digital Health</w:t>
      </w:r>
      <w:r w:rsidR="00940962" w:rsidRPr="00940962">
        <w:rPr>
          <w:rFonts w:ascii="Times New Roman" w:hAnsi="Times New Roman" w:cs="Times New Roman"/>
          <w:noProof/>
          <w:sz w:val="24"/>
          <w:szCs w:val="24"/>
        </w:rPr>
        <w:t>, 1–10. https://doi.org/10.1186/s44247-023-00052-x</w:t>
      </w:r>
    </w:p>
    <w:p w14:paraId="3905B016" w14:textId="77777777" w:rsidR="00940962" w:rsidRPr="00940962" w:rsidRDefault="00940962" w:rsidP="00940962">
      <w:pPr>
        <w:widowControl w:val="0"/>
        <w:autoSpaceDE w:val="0"/>
        <w:autoSpaceDN w:val="0"/>
        <w:adjustRightInd w:val="0"/>
        <w:spacing w:line="360" w:lineRule="auto"/>
        <w:ind w:left="480" w:hanging="480"/>
        <w:rPr>
          <w:rFonts w:ascii="Times New Roman" w:hAnsi="Times New Roman" w:cs="Times New Roman"/>
          <w:noProof/>
          <w:sz w:val="24"/>
          <w:szCs w:val="24"/>
        </w:rPr>
      </w:pPr>
      <w:r w:rsidRPr="00940962">
        <w:rPr>
          <w:rFonts w:ascii="Times New Roman" w:hAnsi="Times New Roman" w:cs="Times New Roman"/>
          <w:noProof/>
          <w:sz w:val="24"/>
          <w:szCs w:val="24"/>
        </w:rPr>
        <w:t xml:space="preserve">Azubuike, E., Mshelia, Y. U., Elei, F. O., Ikerionwu, C. O., Erike, A. I., &amp; Mshelia, Y. U. (2023). Transition to Value-Based Care IoT Wearable Devices in Maternity Healthcare for Low-Resource Countries. </w:t>
      </w:r>
      <w:r w:rsidRPr="00940962">
        <w:rPr>
          <w:rFonts w:ascii="Times New Roman" w:hAnsi="Times New Roman" w:cs="Times New Roman"/>
          <w:i/>
          <w:iCs/>
          <w:noProof/>
          <w:sz w:val="24"/>
          <w:szCs w:val="24"/>
        </w:rPr>
        <w:t>International Journal of Scientific Research in Computer Science and Engineering</w:t>
      </w:r>
      <w:r w:rsidRPr="00940962">
        <w:rPr>
          <w:rFonts w:ascii="Times New Roman" w:hAnsi="Times New Roman" w:cs="Times New Roman"/>
          <w:noProof/>
          <w:sz w:val="24"/>
          <w:szCs w:val="24"/>
        </w:rPr>
        <w:t xml:space="preserve">, </w:t>
      </w:r>
      <w:r w:rsidRPr="00940962">
        <w:rPr>
          <w:rFonts w:ascii="Times New Roman" w:hAnsi="Times New Roman" w:cs="Times New Roman"/>
          <w:i/>
          <w:iCs/>
          <w:noProof/>
          <w:sz w:val="24"/>
          <w:szCs w:val="24"/>
        </w:rPr>
        <w:t>11</w:t>
      </w:r>
      <w:r w:rsidRPr="00940962">
        <w:rPr>
          <w:rFonts w:ascii="Times New Roman" w:hAnsi="Times New Roman" w:cs="Times New Roman"/>
          <w:noProof/>
          <w:sz w:val="24"/>
          <w:szCs w:val="24"/>
        </w:rPr>
        <w:t>(4), 8–14. https://doi.org/10.26438/ijsrcse/v11i4.814</w:t>
      </w:r>
    </w:p>
    <w:p w14:paraId="2A4119F4" w14:textId="77777777" w:rsidR="00940962" w:rsidRPr="00940962" w:rsidRDefault="00940962" w:rsidP="00940962">
      <w:pPr>
        <w:widowControl w:val="0"/>
        <w:autoSpaceDE w:val="0"/>
        <w:autoSpaceDN w:val="0"/>
        <w:adjustRightInd w:val="0"/>
        <w:spacing w:line="360" w:lineRule="auto"/>
        <w:ind w:left="480" w:hanging="480"/>
        <w:rPr>
          <w:rFonts w:ascii="Times New Roman" w:hAnsi="Times New Roman" w:cs="Times New Roman"/>
          <w:noProof/>
          <w:sz w:val="24"/>
          <w:szCs w:val="24"/>
        </w:rPr>
      </w:pPr>
      <w:r w:rsidRPr="00940962">
        <w:rPr>
          <w:rFonts w:ascii="Times New Roman" w:hAnsi="Times New Roman" w:cs="Times New Roman"/>
          <w:noProof/>
          <w:sz w:val="24"/>
          <w:szCs w:val="24"/>
        </w:rPr>
        <w:t xml:space="preserve">Katuu, S. (2020). </w:t>
      </w:r>
      <w:r w:rsidRPr="00940962">
        <w:rPr>
          <w:rFonts w:ascii="Times New Roman" w:hAnsi="Times New Roman" w:cs="Times New Roman"/>
          <w:i/>
          <w:iCs/>
          <w:noProof/>
          <w:sz w:val="24"/>
          <w:szCs w:val="24"/>
        </w:rPr>
        <w:t>Introduction to digitization</w:t>
      </w:r>
      <w:r w:rsidRPr="00940962">
        <w:rPr>
          <w:rFonts w:ascii="Times New Roman" w:hAnsi="Times New Roman" w:cs="Times New Roman"/>
          <w:noProof/>
          <w:sz w:val="24"/>
          <w:szCs w:val="24"/>
        </w:rPr>
        <w:t xml:space="preserve">. </w:t>
      </w:r>
      <w:r w:rsidRPr="00940962">
        <w:rPr>
          <w:rFonts w:ascii="Times New Roman" w:hAnsi="Times New Roman" w:cs="Times New Roman"/>
          <w:i/>
          <w:iCs/>
          <w:noProof/>
          <w:sz w:val="24"/>
          <w:szCs w:val="24"/>
        </w:rPr>
        <w:t>November</w:t>
      </w:r>
      <w:r w:rsidRPr="00940962">
        <w:rPr>
          <w:rFonts w:ascii="Times New Roman" w:hAnsi="Times New Roman" w:cs="Times New Roman"/>
          <w:noProof/>
          <w:sz w:val="24"/>
          <w:szCs w:val="24"/>
        </w:rPr>
        <w:t>. https://doi.org/10.13140/RG.2.2.16066.40643/1</w:t>
      </w:r>
    </w:p>
    <w:p w14:paraId="1E8D76F1" w14:textId="77777777" w:rsidR="00940962" w:rsidRPr="00940962" w:rsidRDefault="00940962" w:rsidP="00940962">
      <w:pPr>
        <w:widowControl w:val="0"/>
        <w:autoSpaceDE w:val="0"/>
        <w:autoSpaceDN w:val="0"/>
        <w:adjustRightInd w:val="0"/>
        <w:spacing w:line="360" w:lineRule="auto"/>
        <w:ind w:left="480" w:hanging="480"/>
        <w:rPr>
          <w:rFonts w:ascii="Times New Roman" w:hAnsi="Times New Roman" w:cs="Times New Roman"/>
          <w:noProof/>
          <w:sz w:val="24"/>
          <w:szCs w:val="24"/>
        </w:rPr>
      </w:pPr>
      <w:r w:rsidRPr="00940962">
        <w:rPr>
          <w:rFonts w:ascii="Times New Roman" w:hAnsi="Times New Roman" w:cs="Times New Roman"/>
          <w:noProof/>
          <w:sz w:val="24"/>
          <w:szCs w:val="24"/>
        </w:rPr>
        <w:t xml:space="preserve">Kimei, E., &amp; Kalegele, K. (2017, November 8). Digitization of antenatal health card and integration with OpenMRS platform: System analysis and design. </w:t>
      </w:r>
      <w:r w:rsidRPr="00940962">
        <w:rPr>
          <w:rFonts w:ascii="Times New Roman" w:hAnsi="Times New Roman" w:cs="Times New Roman"/>
          <w:i/>
          <w:iCs/>
          <w:noProof/>
          <w:sz w:val="24"/>
          <w:szCs w:val="24"/>
        </w:rPr>
        <w:t>2017 IST-Africa Week Conference, IST-Africa 2017</w:t>
      </w:r>
      <w:r w:rsidRPr="00940962">
        <w:rPr>
          <w:rFonts w:ascii="Times New Roman" w:hAnsi="Times New Roman" w:cs="Times New Roman"/>
          <w:noProof/>
          <w:sz w:val="24"/>
          <w:szCs w:val="24"/>
        </w:rPr>
        <w:t>. https://doi.org/10.23919/ISTAFRICA.2017.8101976</w:t>
      </w:r>
    </w:p>
    <w:p w14:paraId="3418B21A" w14:textId="77777777" w:rsidR="00940962" w:rsidRPr="00940962" w:rsidRDefault="00940962" w:rsidP="00940962">
      <w:pPr>
        <w:widowControl w:val="0"/>
        <w:autoSpaceDE w:val="0"/>
        <w:autoSpaceDN w:val="0"/>
        <w:adjustRightInd w:val="0"/>
        <w:spacing w:line="360" w:lineRule="auto"/>
        <w:ind w:left="480" w:hanging="480"/>
        <w:rPr>
          <w:rFonts w:ascii="Times New Roman" w:hAnsi="Times New Roman" w:cs="Times New Roman"/>
          <w:noProof/>
          <w:sz w:val="24"/>
          <w:szCs w:val="24"/>
        </w:rPr>
      </w:pPr>
      <w:r w:rsidRPr="00940962">
        <w:rPr>
          <w:rFonts w:ascii="Times New Roman" w:hAnsi="Times New Roman" w:cs="Times New Roman"/>
          <w:noProof/>
          <w:sz w:val="24"/>
          <w:szCs w:val="24"/>
        </w:rPr>
        <w:t xml:space="preserve">Lund, S., Nielsen, B. B., Hemed, M., Boas, I. M., Said, A., Said, K., Makungu, M. H., &amp; Rasch, V. (2014). </w:t>
      </w:r>
      <w:r w:rsidRPr="00940962">
        <w:rPr>
          <w:rFonts w:ascii="Times New Roman" w:hAnsi="Times New Roman" w:cs="Times New Roman"/>
          <w:i/>
          <w:iCs/>
          <w:noProof/>
          <w:sz w:val="24"/>
          <w:szCs w:val="24"/>
        </w:rPr>
        <w:t>Mobile phones improve antenatal care attendance in Zanzibar: a cluster randomized controlled trial</w:t>
      </w:r>
      <w:r w:rsidRPr="00940962">
        <w:rPr>
          <w:rFonts w:ascii="Times New Roman" w:hAnsi="Times New Roman" w:cs="Times New Roman"/>
          <w:noProof/>
          <w:sz w:val="24"/>
          <w:szCs w:val="24"/>
        </w:rPr>
        <w:t>. http://www.biomedcentral.com/1471-2393/14/29</w:t>
      </w:r>
    </w:p>
    <w:p w14:paraId="32754BEA" w14:textId="77777777" w:rsidR="00940962" w:rsidRPr="00940962" w:rsidRDefault="00940962" w:rsidP="00940962">
      <w:pPr>
        <w:widowControl w:val="0"/>
        <w:autoSpaceDE w:val="0"/>
        <w:autoSpaceDN w:val="0"/>
        <w:adjustRightInd w:val="0"/>
        <w:spacing w:line="360" w:lineRule="auto"/>
        <w:ind w:left="480" w:hanging="480"/>
        <w:rPr>
          <w:rFonts w:ascii="Times New Roman" w:hAnsi="Times New Roman" w:cs="Times New Roman"/>
          <w:noProof/>
          <w:sz w:val="24"/>
          <w:szCs w:val="24"/>
        </w:rPr>
      </w:pPr>
      <w:r w:rsidRPr="00940962">
        <w:rPr>
          <w:rFonts w:ascii="Times New Roman" w:hAnsi="Times New Roman" w:cs="Times New Roman"/>
          <w:noProof/>
          <w:sz w:val="24"/>
          <w:szCs w:val="24"/>
        </w:rPr>
        <w:t xml:space="preserve">Maheshwari, B. R., &amp; Maheshwari, P. B. (2019). International Journal of Computer Science and Mobile Computing IoT Enabled Ante Natal Check-Up in Rustic Environment. In </w:t>
      </w:r>
      <w:r w:rsidRPr="00940962">
        <w:rPr>
          <w:rFonts w:ascii="Times New Roman" w:hAnsi="Times New Roman" w:cs="Times New Roman"/>
          <w:i/>
          <w:iCs/>
          <w:noProof/>
          <w:sz w:val="24"/>
          <w:szCs w:val="24"/>
        </w:rPr>
        <w:t>International Journal of Computer Science and Mobile Computing</w:t>
      </w:r>
      <w:r w:rsidRPr="00940962">
        <w:rPr>
          <w:rFonts w:ascii="Times New Roman" w:hAnsi="Times New Roman" w:cs="Times New Roman"/>
          <w:noProof/>
          <w:sz w:val="24"/>
          <w:szCs w:val="24"/>
        </w:rPr>
        <w:t xml:space="preserve"> (Vol. 8, Issue 10). www.ijcsmc.com</w:t>
      </w:r>
    </w:p>
    <w:p w14:paraId="58EE19E3" w14:textId="77777777" w:rsidR="00940962" w:rsidRPr="00940962" w:rsidRDefault="00940962" w:rsidP="00940962">
      <w:pPr>
        <w:widowControl w:val="0"/>
        <w:autoSpaceDE w:val="0"/>
        <w:autoSpaceDN w:val="0"/>
        <w:adjustRightInd w:val="0"/>
        <w:spacing w:line="360" w:lineRule="auto"/>
        <w:ind w:left="480" w:hanging="480"/>
        <w:rPr>
          <w:rFonts w:ascii="Times New Roman" w:hAnsi="Times New Roman" w:cs="Times New Roman"/>
          <w:noProof/>
          <w:sz w:val="24"/>
          <w:szCs w:val="24"/>
        </w:rPr>
      </w:pPr>
      <w:r w:rsidRPr="00940962">
        <w:rPr>
          <w:rFonts w:ascii="Times New Roman" w:hAnsi="Times New Roman" w:cs="Times New Roman"/>
          <w:noProof/>
          <w:sz w:val="24"/>
          <w:szCs w:val="24"/>
        </w:rPr>
        <w:t xml:space="preserve">Skinner, D., Delobelle, P., Pappin, M., Pieterse, D., Esterhuizen, T. M., Barron, P., &amp; Dudley, L. (2018). User assessments and the use of information from MomConnect, a mobile phone text-based information service, by pregnant women and new mothers in South Africa. </w:t>
      </w:r>
      <w:r w:rsidRPr="00940962">
        <w:rPr>
          <w:rFonts w:ascii="Times New Roman" w:hAnsi="Times New Roman" w:cs="Times New Roman"/>
          <w:i/>
          <w:iCs/>
          <w:noProof/>
          <w:sz w:val="24"/>
          <w:szCs w:val="24"/>
        </w:rPr>
        <w:t>BMJ Global Health</w:t>
      </w:r>
      <w:r w:rsidRPr="00940962">
        <w:rPr>
          <w:rFonts w:ascii="Times New Roman" w:hAnsi="Times New Roman" w:cs="Times New Roman"/>
          <w:noProof/>
          <w:sz w:val="24"/>
          <w:szCs w:val="24"/>
        </w:rPr>
        <w:t xml:space="preserve">, </w:t>
      </w:r>
      <w:r w:rsidRPr="00940962">
        <w:rPr>
          <w:rFonts w:ascii="Times New Roman" w:hAnsi="Times New Roman" w:cs="Times New Roman"/>
          <w:i/>
          <w:iCs/>
          <w:noProof/>
          <w:sz w:val="24"/>
          <w:szCs w:val="24"/>
        </w:rPr>
        <w:t>3</w:t>
      </w:r>
      <w:r w:rsidRPr="00940962">
        <w:rPr>
          <w:rFonts w:ascii="Times New Roman" w:hAnsi="Times New Roman" w:cs="Times New Roman"/>
          <w:noProof/>
          <w:sz w:val="24"/>
          <w:szCs w:val="24"/>
        </w:rPr>
        <w:t>. https://doi.org/10.1136/bmjgh-2017-000561</w:t>
      </w:r>
    </w:p>
    <w:p w14:paraId="4163F70D" w14:textId="77777777" w:rsidR="00940962" w:rsidRPr="00940962" w:rsidRDefault="00940962" w:rsidP="00940962">
      <w:pPr>
        <w:widowControl w:val="0"/>
        <w:autoSpaceDE w:val="0"/>
        <w:autoSpaceDN w:val="0"/>
        <w:adjustRightInd w:val="0"/>
        <w:spacing w:line="360" w:lineRule="auto"/>
        <w:ind w:left="480" w:hanging="480"/>
        <w:rPr>
          <w:rFonts w:ascii="Times New Roman" w:hAnsi="Times New Roman" w:cs="Times New Roman"/>
          <w:noProof/>
          <w:sz w:val="24"/>
          <w:szCs w:val="24"/>
        </w:rPr>
      </w:pPr>
      <w:r w:rsidRPr="00940962">
        <w:rPr>
          <w:rFonts w:ascii="Times New Roman" w:hAnsi="Times New Roman" w:cs="Times New Roman"/>
          <w:noProof/>
          <w:sz w:val="24"/>
          <w:szCs w:val="24"/>
        </w:rPr>
        <w:t xml:space="preserve">Thobias, J., &amp; Kiwanuka, A. (2018). Design and implementation of an m-health data model for </w:t>
      </w:r>
      <w:r w:rsidRPr="00940962">
        <w:rPr>
          <w:rFonts w:ascii="Times New Roman" w:hAnsi="Times New Roman" w:cs="Times New Roman"/>
          <w:noProof/>
          <w:sz w:val="24"/>
          <w:szCs w:val="24"/>
        </w:rPr>
        <w:lastRenderedPageBreak/>
        <w:t xml:space="preserve">improving health information access for reproductive and child health services in low resource settings using a participatory action research approach. </w:t>
      </w:r>
      <w:r w:rsidRPr="00940962">
        <w:rPr>
          <w:rFonts w:ascii="Times New Roman" w:hAnsi="Times New Roman" w:cs="Times New Roman"/>
          <w:i/>
          <w:iCs/>
          <w:noProof/>
          <w:sz w:val="24"/>
          <w:szCs w:val="24"/>
        </w:rPr>
        <w:t>BMC Medical Informatics and Decision Making</w:t>
      </w:r>
      <w:r w:rsidRPr="00940962">
        <w:rPr>
          <w:rFonts w:ascii="Times New Roman" w:hAnsi="Times New Roman" w:cs="Times New Roman"/>
          <w:noProof/>
          <w:sz w:val="24"/>
          <w:szCs w:val="24"/>
        </w:rPr>
        <w:t xml:space="preserve">, </w:t>
      </w:r>
      <w:r w:rsidRPr="00940962">
        <w:rPr>
          <w:rFonts w:ascii="Times New Roman" w:hAnsi="Times New Roman" w:cs="Times New Roman"/>
          <w:i/>
          <w:iCs/>
          <w:noProof/>
          <w:sz w:val="24"/>
          <w:szCs w:val="24"/>
        </w:rPr>
        <w:t>18</w:t>
      </w:r>
      <w:r w:rsidRPr="00940962">
        <w:rPr>
          <w:rFonts w:ascii="Times New Roman" w:hAnsi="Times New Roman" w:cs="Times New Roman"/>
          <w:noProof/>
          <w:sz w:val="24"/>
          <w:szCs w:val="24"/>
        </w:rPr>
        <w:t>(1). https://doi.org/10.1186/s12911-018-0622-x</w:t>
      </w:r>
    </w:p>
    <w:p w14:paraId="3309828B" w14:textId="77777777" w:rsidR="00940962" w:rsidRPr="00940962" w:rsidRDefault="00940962" w:rsidP="00940962">
      <w:pPr>
        <w:widowControl w:val="0"/>
        <w:autoSpaceDE w:val="0"/>
        <w:autoSpaceDN w:val="0"/>
        <w:adjustRightInd w:val="0"/>
        <w:spacing w:line="360" w:lineRule="auto"/>
        <w:ind w:left="480" w:hanging="480"/>
        <w:rPr>
          <w:rFonts w:ascii="Times New Roman" w:hAnsi="Times New Roman" w:cs="Times New Roman"/>
          <w:noProof/>
          <w:sz w:val="24"/>
        </w:rPr>
      </w:pPr>
      <w:r w:rsidRPr="00940962">
        <w:rPr>
          <w:rFonts w:ascii="Times New Roman" w:hAnsi="Times New Roman" w:cs="Times New Roman"/>
          <w:noProof/>
          <w:sz w:val="24"/>
          <w:szCs w:val="24"/>
        </w:rPr>
        <w:t xml:space="preserve">Wang, D., Kerh, R., Jun, S., Lee, S., Mayega, R. W., Ssentongo, J., Oumer, A., Haque, M., Brunese, P., &amp; Yih, Y. (2022). Demand sensing and digital tracking for maternal child health (MCH) in Uganda: a pilot study for ‘E+TRA health.’ </w:t>
      </w:r>
      <w:r w:rsidRPr="00940962">
        <w:rPr>
          <w:rFonts w:ascii="Times New Roman" w:hAnsi="Times New Roman" w:cs="Times New Roman"/>
          <w:i/>
          <w:iCs/>
          <w:noProof/>
          <w:sz w:val="24"/>
          <w:szCs w:val="24"/>
        </w:rPr>
        <w:t>BMC Medical Informatics and Decision Making</w:t>
      </w:r>
      <w:r w:rsidRPr="00940962">
        <w:rPr>
          <w:rFonts w:ascii="Times New Roman" w:hAnsi="Times New Roman" w:cs="Times New Roman"/>
          <w:noProof/>
          <w:sz w:val="24"/>
          <w:szCs w:val="24"/>
        </w:rPr>
        <w:t xml:space="preserve">, </w:t>
      </w:r>
      <w:r w:rsidRPr="00940962">
        <w:rPr>
          <w:rFonts w:ascii="Times New Roman" w:hAnsi="Times New Roman" w:cs="Times New Roman"/>
          <w:i/>
          <w:iCs/>
          <w:noProof/>
          <w:sz w:val="24"/>
          <w:szCs w:val="24"/>
        </w:rPr>
        <w:t>22</w:t>
      </w:r>
      <w:r w:rsidRPr="00940962">
        <w:rPr>
          <w:rFonts w:ascii="Times New Roman" w:hAnsi="Times New Roman" w:cs="Times New Roman"/>
          <w:noProof/>
          <w:sz w:val="24"/>
          <w:szCs w:val="24"/>
        </w:rPr>
        <w:t>(1). https://doi.org/10.1186/s12911-022-01982-8</w:t>
      </w:r>
    </w:p>
    <w:p w14:paraId="0EE1D9A7" w14:textId="77777777" w:rsidR="002E6B60" w:rsidRPr="002E6B60" w:rsidRDefault="002E6B60" w:rsidP="0072505E">
      <w:pPr>
        <w:spacing w:line="360" w:lineRule="auto"/>
        <w:jc w:val="both"/>
        <w:rPr>
          <w:rFonts w:ascii="Times New Roman" w:hAnsi="Times New Roman" w:cs="Times New Roman"/>
          <w:b/>
          <w:sz w:val="24"/>
          <w:szCs w:val="24"/>
        </w:rPr>
      </w:pPr>
      <w:r>
        <w:rPr>
          <w:rFonts w:ascii="Times New Roman" w:hAnsi="Times New Roman" w:cs="Times New Roman"/>
          <w:b/>
          <w:sz w:val="24"/>
          <w:szCs w:val="24"/>
        </w:rPr>
        <w:fldChar w:fldCharType="end"/>
      </w:r>
      <w:commentRangeEnd w:id="62"/>
      <w:r w:rsidR="00895ADE">
        <w:rPr>
          <w:rStyle w:val="CommentReference"/>
        </w:rPr>
        <w:commentReference w:id="62"/>
      </w:r>
    </w:p>
    <w:sectPr w:rsidR="002E6B60" w:rsidRPr="002E6B60" w:rsidSect="002F48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L" w:date="2024-01-24T18:24:00Z" w:initials="G">
    <w:p w14:paraId="65C151B8" w14:textId="77777777" w:rsidR="00A262B4" w:rsidRDefault="00A262B4">
      <w:pPr>
        <w:pStyle w:val="CommentText"/>
      </w:pPr>
      <w:r>
        <w:rPr>
          <w:rStyle w:val="CommentReference"/>
        </w:rPr>
        <w:annotationRef/>
      </w:r>
      <w:r>
        <w:t>Use APA and cite from Mendley</w:t>
      </w:r>
    </w:p>
  </w:comment>
  <w:comment w:id="1" w:author="GL" w:date="2024-01-24T18:33:00Z" w:initials="G">
    <w:p w14:paraId="4468DF61" w14:textId="77777777" w:rsidR="00A262B4" w:rsidRDefault="00A262B4">
      <w:pPr>
        <w:pStyle w:val="CommentText"/>
      </w:pPr>
      <w:r>
        <w:rPr>
          <w:rStyle w:val="CommentReference"/>
        </w:rPr>
        <w:annotationRef/>
      </w:r>
      <w:r w:rsidR="006733A4">
        <w:t>delete</w:t>
      </w:r>
    </w:p>
  </w:comment>
  <w:comment w:id="6" w:author="GL" w:date="2024-01-24T18:38:00Z" w:initials="G">
    <w:p w14:paraId="064E6D6D" w14:textId="77777777" w:rsidR="006733A4" w:rsidRDefault="006733A4">
      <w:pPr>
        <w:pStyle w:val="CommentText"/>
      </w:pPr>
      <w:r>
        <w:rPr>
          <w:rStyle w:val="CommentReference"/>
        </w:rPr>
        <w:annotationRef/>
      </w:r>
      <w:r>
        <w:t>Can you support these arguments with reference?, are you sure the process is inaccurate?</w:t>
      </w:r>
    </w:p>
  </w:comment>
  <w:comment w:id="17" w:author="GL" w:date="2024-01-24T18:39:00Z" w:initials="G">
    <w:p w14:paraId="09C89244" w14:textId="77777777" w:rsidR="006733A4" w:rsidRDefault="006733A4">
      <w:pPr>
        <w:pStyle w:val="CommentText"/>
      </w:pPr>
      <w:r>
        <w:rPr>
          <w:rStyle w:val="CommentReference"/>
        </w:rPr>
        <w:annotationRef/>
      </w:r>
      <w:r>
        <w:t>Are you sure?</w:t>
      </w:r>
    </w:p>
  </w:comment>
  <w:comment w:id="26" w:author="GL" w:date="2024-01-24T18:56:00Z" w:initials="G">
    <w:p w14:paraId="6E9FFFDC" w14:textId="77777777" w:rsidR="00362D5F" w:rsidRDefault="00362D5F">
      <w:pPr>
        <w:pStyle w:val="CommentText"/>
      </w:pPr>
      <w:r>
        <w:rPr>
          <w:rStyle w:val="CommentReference"/>
        </w:rPr>
        <w:annotationRef/>
      </w:r>
      <w:r>
        <w:t xml:space="preserve">What are you developing here? I thought You will have a Web based for hospital users and mobile app for women? Is this the case? Then you need to to have an objective to develop a system which includes web and mobile. </w:t>
      </w:r>
    </w:p>
  </w:comment>
  <w:comment w:id="37" w:author="GL" w:date="2024-01-24T18:49:00Z" w:initials="G">
    <w:p w14:paraId="0B278DDE" w14:textId="77777777" w:rsidR="00895ADE" w:rsidRDefault="00895ADE">
      <w:pPr>
        <w:pStyle w:val="CommentText"/>
      </w:pPr>
      <w:r>
        <w:rPr>
          <w:rStyle w:val="CommentReference"/>
        </w:rPr>
        <w:annotationRef/>
      </w:r>
      <w:r>
        <w:t>Write long form of ANC</w:t>
      </w:r>
    </w:p>
  </w:comment>
  <w:comment w:id="62" w:author="GL" w:date="2024-01-24T18:53:00Z" w:initials="G">
    <w:p w14:paraId="077A2357" w14:textId="77777777" w:rsidR="00895ADE" w:rsidRDefault="00895ADE">
      <w:pPr>
        <w:pStyle w:val="CommentText"/>
      </w:pPr>
      <w:r>
        <w:rPr>
          <w:rStyle w:val="CommentReference"/>
        </w:rPr>
        <w:annotationRef/>
      </w:r>
      <w:r>
        <w:t xml:space="preserve">Make sure </w:t>
      </w:r>
      <w:r w:rsidR="00362D5F">
        <w:t>your</w:t>
      </w:r>
      <w:r>
        <w:t xml:space="preserve"> </w:t>
      </w:r>
      <w:r w:rsidR="00362D5F">
        <w:t>references</w:t>
      </w:r>
      <w:r>
        <w:t xml:space="preserve"> contain all important information as per the Mendley </w:t>
      </w:r>
      <w:r w:rsidR="00362D5F">
        <w:t>format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C151B8" w15:done="0"/>
  <w15:commentEx w15:paraId="4468DF61" w15:done="0"/>
  <w15:commentEx w15:paraId="064E6D6D" w15:done="0"/>
  <w15:commentEx w15:paraId="09C89244" w15:done="0"/>
  <w15:commentEx w15:paraId="6E9FFFDC" w15:done="0"/>
  <w15:commentEx w15:paraId="0B278DDE" w15:done="0"/>
  <w15:commentEx w15:paraId="077A235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0E89E" w14:textId="77777777" w:rsidR="00266785" w:rsidRDefault="00266785" w:rsidP="00836707">
      <w:pPr>
        <w:spacing w:after="0" w:line="240" w:lineRule="auto"/>
      </w:pPr>
      <w:r>
        <w:separator/>
      </w:r>
    </w:p>
  </w:endnote>
  <w:endnote w:type="continuationSeparator" w:id="0">
    <w:p w14:paraId="4D927ACB" w14:textId="77777777" w:rsidR="00266785" w:rsidRDefault="00266785" w:rsidP="00836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FD245" w14:textId="77777777" w:rsidR="00266785" w:rsidRDefault="00266785" w:rsidP="00836707">
      <w:pPr>
        <w:spacing w:after="0" w:line="240" w:lineRule="auto"/>
      </w:pPr>
      <w:r>
        <w:separator/>
      </w:r>
    </w:p>
  </w:footnote>
  <w:footnote w:type="continuationSeparator" w:id="0">
    <w:p w14:paraId="40BDE3D1" w14:textId="77777777" w:rsidR="00266785" w:rsidRDefault="00266785" w:rsidP="00836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A25E7"/>
    <w:multiLevelType w:val="multilevel"/>
    <w:tmpl w:val="93BAEF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984205E"/>
    <w:multiLevelType w:val="hybridMultilevel"/>
    <w:tmpl w:val="E918DA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4154B"/>
    <w:multiLevelType w:val="hybridMultilevel"/>
    <w:tmpl w:val="E918DA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E711F"/>
    <w:multiLevelType w:val="hybridMultilevel"/>
    <w:tmpl w:val="E918DA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E0F1A"/>
    <w:multiLevelType w:val="multilevel"/>
    <w:tmpl w:val="F404E84C"/>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0DD4744"/>
    <w:multiLevelType w:val="multilevel"/>
    <w:tmpl w:val="67A4596C"/>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BB513D0"/>
    <w:multiLevelType w:val="hybridMultilevel"/>
    <w:tmpl w:val="E918DA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B20AC"/>
    <w:multiLevelType w:val="hybridMultilevel"/>
    <w:tmpl w:val="E918DA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80599"/>
    <w:multiLevelType w:val="hybridMultilevel"/>
    <w:tmpl w:val="D41A6E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170F0"/>
    <w:multiLevelType w:val="hybridMultilevel"/>
    <w:tmpl w:val="E918DA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5"/>
  </w:num>
  <w:num w:numId="5">
    <w:abstractNumId w:val="6"/>
  </w:num>
  <w:num w:numId="6">
    <w:abstractNumId w:val="3"/>
  </w:num>
  <w:num w:numId="7">
    <w:abstractNumId w:val="7"/>
  </w:num>
  <w:num w:numId="8">
    <w:abstractNumId w:val="1"/>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L">
    <w15:presenceInfo w15:providerId="Windows Live" w15:userId="a00459cdcbb663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BCE"/>
    <w:rsid w:val="00084F5B"/>
    <w:rsid w:val="000A748A"/>
    <w:rsid w:val="000E5466"/>
    <w:rsid w:val="00142137"/>
    <w:rsid w:val="00154472"/>
    <w:rsid w:val="001C00AD"/>
    <w:rsid w:val="001C77A0"/>
    <w:rsid w:val="002213DD"/>
    <w:rsid w:val="00224FC6"/>
    <w:rsid w:val="00266785"/>
    <w:rsid w:val="00274E64"/>
    <w:rsid w:val="002A4098"/>
    <w:rsid w:val="002C0722"/>
    <w:rsid w:val="002C6E52"/>
    <w:rsid w:val="002E6B60"/>
    <w:rsid w:val="002F489D"/>
    <w:rsid w:val="002F7DB8"/>
    <w:rsid w:val="00304398"/>
    <w:rsid w:val="0033600C"/>
    <w:rsid w:val="00362D5F"/>
    <w:rsid w:val="00395E18"/>
    <w:rsid w:val="003A5CC9"/>
    <w:rsid w:val="003B0383"/>
    <w:rsid w:val="003C0E93"/>
    <w:rsid w:val="00412BCE"/>
    <w:rsid w:val="00416782"/>
    <w:rsid w:val="00444107"/>
    <w:rsid w:val="004719F3"/>
    <w:rsid w:val="004C087C"/>
    <w:rsid w:val="004D1758"/>
    <w:rsid w:val="004F5FF6"/>
    <w:rsid w:val="004F6812"/>
    <w:rsid w:val="0050274A"/>
    <w:rsid w:val="00512E80"/>
    <w:rsid w:val="005C3F64"/>
    <w:rsid w:val="005C5A50"/>
    <w:rsid w:val="00645FB3"/>
    <w:rsid w:val="006733A4"/>
    <w:rsid w:val="006A52FC"/>
    <w:rsid w:val="006A70A8"/>
    <w:rsid w:val="006C7689"/>
    <w:rsid w:val="006E732C"/>
    <w:rsid w:val="0072505E"/>
    <w:rsid w:val="00726D16"/>
    <w:rsid w:val="00745623"/>
    <w:rsid w:val="007A4F94"/>
    <w:rsid w:val="007B54C2"/>
    <w:rsid w:val="007C1949"/>
    <w:rsid w:val="007C77FC"/>
    <w:rsid w:val="00836707"/>
    <w:rsid w:val="0084234D"/>
    <w:rsid w:val="00851CC9"/>
    <w:rsid w:val="00895ADE"/>
    <w:rsid w:val="00904CBC"/>
    <w:rsid w:val="00940962"/>
    <w:rsid w:val="00962C5D"/>
    <w:rsid w:val="009653F6"/>
    <w:rsid w:val="009731C3"/>
    <w:rsid w:val="0099220B"/>
    <w:rsid w:val="009B41B2"/>
    <w:rsid w:val="009C30DC"/>
    <w:rsid w:val="00A03464"/>
    <w:rsid w:val="00A262B4"/>
    <w:rsid w:val="00A33955"/>
    <w:rsid w:val="00A7737C"/>
    <w:rsid w:val="00AD1F0B"/>
    <w:rsid w:val="00AE065E"/>
    <w:rsid w:val="00AF4525"/>
    <w:rsid w:val="00B1406B"/>
    <w:rsid w:val="00B37CF1"/>
    <w:rsid w:val="00B531F5"/>
    <w:rsid w:val="00B535DD"/>
    <w:rsid w:val="00B80C26"/>
    <w:rsid w:val="00BB3785"/>
    <w:rsid w:val="00CB7A35"/>
    <w:rsid w:val="00D070B4"/>
    <w:rsid w:val="00D36585"/>
    <w:rsid w:val="00D75381"/>
    <w:rsid w:val="00DA18C1"/>
    <w:rsid w:val="00DB604C"/>
    <w:rsid w:val="00DC534A"/>
    <w:rsid w:val="00DD141B"/>
    <w:rsid w:val="00DF4F61"/>
    <w:rsid w:val="00E208E7"/>
    <w:rsid w:val="00E53BC4"/>
    <w:rsid w:val="00FA4428"/>
    <w:rsid w:val="00FD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6AFF32"/>
  <w15:chartTrackingRefBased/>
  <w15:docId w15:val="{DAE619C4-6AE9-495D-8C64-4C909B5E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BCE"/>
    <w:pPr>
      <w:spacing w:line="256" w:lineRule="auto"/>
    </w:pPr>
  </w:style>
  <w:style w:type="paragraph" w:styleId="Heading1">
    <w:name w:val="heading 1"/>
    <w:basedOn w:val="Normal"/>
    <w:next w:val="Normal"/>
    <w:link w:val="Heading1Char"/>
    <w:uiPriority w:val="9"/>
    <w:qFormat/>
    <w:rsid w:val="00AE06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412BC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12BCE"/>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12BCE"/>
    <w:pPr>
      <w:ind w:left="720"/>
      <w:contextualSpacing/>
    </w:pPr>
  </w:style>
  <w:style w:type="paragraph" w:styleId="Header">
    <w:name w:val="header"/>
    <w:basedOn w:val="Normal"/>
    <w:link w:val="HeaderChar"/>
    <w:uiPriority w:val="99"/>
    <w:unhideWhenUsed/>
    <w:rsid w:val="00836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707"/>
  </w:style>
  <w:style w:type="paragraph" w:styleId="Footer">
    <w:name w:val="footer"/>
    <w:basedOn w:val="Normal"/>
    <w:link w:val="FooterChar"/>
    <w:uiPriority w:val="99"/>
    <w:unhideWhenUsed/>
    <w:rsid w:val="00836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707"/>
  </w:style>
  <w:style w:type="character" w:customStyle="1" w:styleId="Heading1Char">
    <w:name w:val="Heading 1 Char"/>
    <w:basedOn w:val="DefaultParagraphFont"/>
    <w:link w:val="Heading1"/>
    <w:uiPriority w:val="9"/>
    <w:rsid w:val="00AE065E"/>
    <w:rPr>
      <w:rFonts w:asciiTheme="majorHAnsi" w:eastAsiaTheme="majorEastAsia" w:hAnsiTheme="majorHAnsi" w:cstheme="majorBidi"/>
      <w:color w:val="2E74B5" w:themeColor="accent1" w:themeShade="BF"/>
      <w:sz w:val="32"/>
      <w:szCs w:val="32"/>
    </w:rPr>
  </w:style>
  <w:style w:type="character" w:customStyle="1" w:styleId="title-text">
    <w:name w:val="title-text"/>
    <w:basedOn w:val="DefaultParagraphFont"/>
    <w:rsid w:val="00AE065E"/>
  </w:style>
  <w:style w:type="character" w:customStyle="1" w:styleId="anchor-text">
    <w:name w:val="anchor-text"/>
    <w:basedOn w:val="DefaultParagraphFont"/>
    <w:rsid w:val="00AE065E"/>
  </w:style>
  <w:style w:type="character" w:customStyle="1" w:styleId="react-xocs-alternative-link">
    <w:name w:val="react-xocs-alternative-link"/>
    <w:basedOn w:val="DefaultParagraphFont"/>
    <w:rsid w:val="00AE065E"/>
  </w:style>
  <w:style w:type="character" w:customStyle="1" w:styleId="given-name">
    <w:name w:val="given-name"/>
    <w:basedOn w:val="DefaultParagraphFont"/>
    <w:rsid w:val="00AE065E"/>
  </w:style>
  <w:style w:type="character" w:customStyle="1" w:styleId="text">
    <w:name w:val="text"/>
    <w:basedOn w:val="DefaultParagraphFont"/>
    <w:rsid w:val="00AE065E"/>
  </w:style>
  <w:style w:type="table" w:styleId="TableGrid">
    <w:name w:val="Table Grid"/>
    <w:basedOn w:val="TableNormal"/>
    <w:uiPriority w:val="39"/>
    <w:rsid w:val="004F6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262B4"/>
    <w:rPr>
      <w:sz w:val="16"/>
      <w:szCs w:val="16"/>
    </w:rPr>
  </w:style>
  <w:style w:type="paragraph" w:styleId="CommentText">
    <w:name w:val="annotation text"/>
    <w:basedOn w:val="Normal"/>
    <w:link w:val="CommentTextChar"/>
    <w:uiPriority w:val="99"/>
    <w:semiHidden/>
    <w:unhideWhenUsed/>
    <w:rsid w:val="00A262B4"/>
    <w:pPr>
      <w:spacing w:line="240" w:lineRule="auto"/>
    </w:pPr>
    <w:rPr>
      <w:sz w:val="20"/>
      <w:szCs w:val="20"/>
    </w:rPr>
  </w:style>
  <w:style w:type="character" w:customStyle="1" w:styleId="CommentTextChar">
    <w:name w:val="Comment Text Char"/>
    <w:basedOn w:val="DefaultParagraphFont"/>
    <w:link w:val="CommentText"/>
    <w:uiPriority w:val="99"/>
    <w:semiHidden/>
    <w:rsid w:val="00A262B4"/>
    <w:rPr>
      <w:sz w:val="20"/>
      <w:szCs w:val="20"/>
    </w:rPr>
  </w:style>
  <w:style w:type="paragraph" w:styleId="CommentSubject">
    <w:name w:val="annotation subject"/>
    <w:basedOn w:val="CommentText"/>
    <w:next w:val="CommentText"/>
    <w:link w:val="CommentSubjectChar"/>
    <w:uiPriority w:val="99"/>
    <w:semiHidden/>
    <w:unhideWhenUsed/>
    <w:rsid w:val="00A262B4"/>
    <w:rPr>
      <w:b/>
      <w:bCs/>
    </w:rPr>
  </w:style>
  <w:style w:type="character" w:customStyle="1" w:styleId="CommentSubjectChar">
    <w:name w:val="Comment Subject Char"/>
    <w:basedOn w:val="CommentTextChar"/>
    <w:link w:val="CommentSubject"/>
    <w:uiPriority w:val="99"/>
    <w:semiHidden/>
    <w:rsid w:val="00A262B4"/>
    <w:rPr>
      <w:b/>
      <w:bCs/>
      <w:sz w:val="20"/>
      <w:szCs w:val="20"/>
    </w:rPr>
  </w:style>
  <w:style w:type="paragraph" w:styleId="BalloonText">
    <w:name w:val="Balloon Text"/>
    <w:basedOn w:val="Normal"/>
    <w:link w:val="BalloonTextChar"/>
    <w:uiPriority w:val="99"/>
    <w:semiHidden/>
    <w:unhideWhenUsed/>
    <w:rsid w:val="00A26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2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87107">
      <w:bodyDiv w:val="1"/>
      <w:marLeft w:val="0"/>
      <w:marRight w:val="0"/>
      <w:marTop w:val="0"/>
      <w:marBottom w:val="0"/>
      <w:divBdr>
        <w:top w:val="none" w:sz="0" w:space="0" w:color="auto"/>
        <w:left w:val="none" w:sz="0" w:space="0" w:color="auto"/>
        <w:bottom w:val="none" w:sz="0" w:space="0" w:color="auto"/>
        <w:right w:val="none" w:sz="0" w:space="0" w:color="auto"/>
      </w:divBdr>
    </w:div>
    <w:div w:id="165865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842D2-A58F-4C64-81A1-91E0EC094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7338</Words>
  <Characters>40654</Characters>
  <Application>Microsoft Office Word</Application>
  <DocSecurity>0</DocSecurity>
  <Lines>1161</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Prisca Makidika</dc:creator>
  <cp:keywords/>
  <dc:description/>
  <cp:lastModifiedBy>GL</cp:lastModifiedBy>
  <cp:revision>3</cp:revision>
  <dcterms:created xsi:type="dcterms:W3CDTF">2024-01-24T15:23:00Z</dcterms:created>
  <dcterms:modified xsi:type="dcterms:W3CDTF">2024-01-24T15:59:00Z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9a48d796-c8ea-3dcc-b26f-5ae3d9bde926</vt:lpwstr>
  </property>
  <property fmtid="{D5CDD505-2E9C-101B-9397-08002B2CF9AE}" pid="24" name="Mendeley Citation Style_1">
    <vt:lpwstr>http://www.zotero.org/styles/apa</vt:lpwstr>
  </property>
  <property fmtid="{D5CDD505-2E9C-101B-9397-08002B2CF9AE}" pid="25" name="GrammarlyDocumentId">
    <vt:lpwstr>65ff48a915d55f5ce73542733b62200ebfdc9ea70a9a85303f777b3b6e3560c3</vt:lpwstr>
  </property>
</Properties>
</file>